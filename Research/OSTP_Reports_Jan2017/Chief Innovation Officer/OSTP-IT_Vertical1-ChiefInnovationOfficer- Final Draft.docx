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F36135" w14:textId="77777777" w:rsidR="00B51F98" w:rsidRPr="00B51F98" w:rsidRDefault="00B51F98" w:rsidP="00B51F98">
      <w:pPr>
        <w:widowControl w:val="0"/>
        <w:spacing w:after="100" w:line="240" w:lineRule="auto"/>
        <w:rPr>
          <w:rFonts w:asciiTheme="minorHAnsi" w:hAnsiTheme="minorHAnsi"/>
          <w:sz w:val="28"/>
          <w:szCs w:val="28"/>
        </w:rPr>
      </w:pPr>
      <w:r w:rsidRPr="00B51F98">
        <w:rPr>
          <w:rFonts w:asciiTheme="minorHAnsi" w:eastAsia="Calibri" w:hAnsiTheme="minorHAnsi" w:cs="Calibri"/>
          <w:b/>
          <w:sz w:val="28"/>
          <w:szCs w:val="28"/>
        </w:rPr>
        <w:t>FINAL DRAFT (for submission) – December 2016</w:t>
      </w:r>
    </w:p>
    <w:p w14:paraId="3EE4EEB1" w14:textId="77777777" w:rsidR="00150FCA" w:rsidRPr="00B51F98" w:rsidRDefault="00B51F98">
      <w:pPr>
        <w:widowControl w:val="0"/>
        <w:rPr>
          <w:rFonts w:asciiTheme="minorHAnsi" w:hAnsiTheme="minorHAnsi"/>
          <w:sz w:val="28"/>
          <w:szCs w:val="28"/>
        </w:rPr>
      </w:pPr>
      <w:r w:rsidRPr="00B51F98">
        <w:rPr>
          <w:rFonts w:asciiTheme="minorHAnsi" w:hAnsiTheme="minorHAnsi"/>
          <w:b/>
          <w:sz w:val="28"/>
          <w:szCs w:val="28"/>
        </w:rPr>
        <w:t>Vertical 1. Chief Innovation Officer</w:t>
      </w:r>
    </w:p>
    <w:p w14:paraId="6FA5DE3B" w14:textId="77777777" w:rsidR="00150FCA" w:rsidRDefault="00150FCA">
      <w:pPr>
        <w:spacing w:line="240" w:lineRule="auto"/>
      </w:pPr>
    </w:p>
    <w:tbl>
      <w:tblPr>
        <w:tblStyle w:val="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50FCA" w14:paraId="225940C1" w14:textId="77777777">
        <w:trPr>
          <w:jc w:val="center"/>
        </w:trPr>
        <w:tc>
          <w:tcPr>
            <w:tcW w:w="9360" w:type="dxa"/>
            <w:shd w:val="clear" w:color="auto" w:fill="CCCCCC"/>
            <w:tcMar>
              <w:top w:w="100" w:type="dxa"/>
              <w:left w:w="100" w:type="dxa"/>
              <w:bottom w:w="100" w:type="dxa"/>
              <w:right w:w="100" w:type="dxa"/>
            </w:tcMar>
          </w:tcPr>
          <w:p w14:paraId="494B66C8" w14:textId="77777777" w:rsidR="00150FCA" w:rsidRDefault="0031373C">
            <w:pPr>
              <w:widowControl w:val="0"/>
              <w:spacing w:before="0" w:after="0"/>
            </w:pPr>
            <w:r>
              <w:rPr>
                <w:rFonts w:ascii="Calibri" w:eastAsia="Calibri" w:hAnsi="Calibri" w:cs="Calibri"/>
                <w:b/>
              </w:rPr>
              <w:t>Content Areas (“Deliverables” for now):</w:t>
            </w:r>
          </w:p>
          <w:p w14:paraId="6CB2EF7B" w14:textId="77777777" w:rsidR="00150FCA" w:rsidRDefault="0031373C">
            <w:pPr>
              <w:widowControl w:val="0"/>
              <w:numPr>
                <w:ilvl w:val="0"/>
                <w:numId w:val="14"/>
              </w:numPr>
              <w:spacing w:before="0" w:after="0"/>
              <w:ind w:hanging="360"/>
              <w:contextualSpacing/>
              <w:rPr>
                <w:rFonts w:ascii="Calibri" w:eastAsia="Calibri" w:hAnsi="Calibri" w:cs="Calibri"/>
                <w:b/>
              </w:rPr>
            </w:pPr>
            <w:bookmarkStart w:id="0" w:name="_gjdgxs" w:colFirst="0" w:colLast="0"/>
            <w:bookmarkEnd w:id="0"/>
            <w:r>
              <w:rPr>
                <w:rFonts w:ascii="Calibri" w:eastAsia="Calibri" w:hAnsi="Calibri" w:cs="Calibri"/>
                <w:b/>
              </w:rPr>
              <w:t>An “elevator pitch,” which provides highlights of the content, such as why the approach is important, how it works, and examples of where it has worked</w:t>
            </w:r>
          </w:p>
          <w:p w14:paraId="279A1FF2" w14:textId="77777777" w:rsidR="00150FCA" w:rsidRDefault="0031373C">
            <w:pPr>
              <w:widowControl w:val="0"/>
              <w:numPr>
                <w:ilvl w:val="0"/>
                <w:numId w:val="14"/>
              </w:numPr>
              <w:spacing w:before="0" w:after="0"/>
              <w:ind w:hanging="360"/>
              <w:contextualSpacing/>
              <w:rPr>
                <w:rFonts w:ascii="Calibri" w:eastAsia="Calibri" w:hAnsi="Calibri" w:cs="Calibri"/>
                <w:b/>
              </w:rPr>
            </w:pPr>
            <w:r>
              <w:rPr>
                <w:rFonts w:ascii="Calibri" w:eastAsia="Calibri" w:hAnsi="Calibri" w:cs="Calibri"/>
                <w:b/>
              </w:rPr>
              <w:t>A short, digestible summary of underlying premises and rationales, supported by research (i.e., not a report)</w:t>
            </w:r>
          </w:p>
          <w:p w14:paraId="5EC84DDF" w14:textId="77777777" w:rsidR="00150FCA" w:rsidRDefault="0031373C">
            <w:pPr>
              <w:widowControl w:val="0"/>
              <w:numPr>
                <w:ilvl w:val="0"/>
                <w:numId w:val="14"/>
              </w:numPr>
              <w:spacing w:before="0" w:after="0"/>
              <w:ind w:hanging="360"/>
              <w:contextualSpacing/>
              <w:rPr>
                <w:rFonts w:ascii="Calibri" w:eastAsia="Calibri" w:hAnsi="Calibri" w:cs="Calibri"/>
                <w:b/>
              </w:rPr>
            </w:pPr>
            <w:r>
              <w:rPr>
                <w:rFonts w:ascii="Calibri" w:eastAsia="Calibri" w:hAnsi="Calibri" w:cs="Calibri"/>
                <w:b/>
              </w:rPr>
              <w:t>Profiles of major categories of candidate users, including specific examples of when, and under what circumstances, the approach may be employed, supported by research into the target audience and their needs</w:t>
            </w:r>
          </w:p>
          <w:p w14:paraId="45603E60" w14:textId="77777777" w:rsidR="00150FCA" w:rsidRDefault="0031373C">
            <w:pPr>
              <w:widowControl w:val="0"/>
              <w:numPr>
                <w:ilvl w:val="0"/>
                <w:numId w:val="14"/>
              </w:numPr>
              <w:spacing w:before="0" w:after="0"/>
              <w:ind w:hanging="360"/>
              <w:contextualSpacing/>
              <w:rPr>
                <w:rFonts w:ascii="Calibri" w:eastAsia="Calibri" w:hAnsi="Calibri" w:cs="Calibri"/>
                <w:b/>
              </w:rPr>
            </w:pPr>
            <w:r>
              <w:rPr>
                <w:rFonts w:ascii="Calibri" w:eastAsia="Calibri" w:hAnsi="Calibri" w:cs="Calibri"/>
                <w:b/>
              </w:rPr>
              <w:t>One or more “success stories” or other learning narratives that highlight the impact of and justification for using this approach.</w:t>
            </w:r>
          </w:p>
          <w:p w14:paraId="1845C4F7" w14:textId="77777777" w:rsidR="00150FCA" w:rsidRDefault="0031373C">
            <w:pPr>
              <w:widowControl w:val="0"/>
              <w:numPr>
                <w:ilvl w:val="0"/>
                <w:numId w:val="14"/>
              </w:numPr>
              <w:spacing w:before="0" w:after="0"/>
              <w:ind w:hanging="360"/>
              <w:contextualSpacing/>
              <w:rPr>
                <w:rFonts w:ascii="Calibri" w:eastAsia="Calibri" w:hAnsi="Calibri" w:cs="Calibri"/>
                <w:b/>
              </w:rPr>
            </w:pPr>
            <w:r>
              <w:rPr>
                <w:rFonts w:ascii="Calibri" w:eastAsia="Calibri" w:hAnsi="Calibri" w:cs="Calibri"/>
                <w:b/>
              </w:rPr>
              <w:t xml:space="preserve">Documentation of challenges to deployment, and potential limitations of the approach, including barriers or obstacles encountered within agencies employing the approach </w:t>
            </w:r>
          </w:p>
          <w:p w14:paraId="47A1F446" w14:textId="77777777" w:rsidR="00150FCA" w:rsidRDefault="0031373C">
            <w:pPr>
              <w:widowControl w:val="0"/>
              <w:numPr>
                <w:ilvl w:val="0"/>
                <w:numId w:val="14"/>
              </w:numPr>
              <w:spacing w:before="0" w:after="0"/>
              <w:ind w:hanging="360"/>
              <w:contextualSpacing/>
              <w:rPr>
                <w:rFonts w:ascii="Calibri" w:eastAsia="Calibri" w:hAnsi="Calibri" w:cs="Calibri"/>
                <w:b/>
              </w:rPr>
            </w:pPr>
            <w:r>
              <w:rPr>
                <w:rFonts w:ascii="Calibri" w:eastAsia="Calibri" w:hAnsi="Calibri" w:cs="Calibri"/>
                <w:b/>
              </w:rPr>
              <w:t>A “How-To” document, detailing key steps for deploying the approach, including promising practices in adaptation and deployment</w:t>
            </w:r>
          </w:p>
          <w:p w14:paraId="2B24F247" w14:textId="77777777" w:rsidR="00150FCA" w:rsidRDefault="0031373C">
            <w:pPr>
              <w:widowControl w:val="0"/>
              <w:numPr>
                <w:ilvl w:val="0"/>
                <w:numId w:val="14"/>
              </w:numPr>
              <w:spacing w:before="0" w:after="0"/>
              <w:ind w:hanging="360"/>
              <w:contextualSpacing/>
              <w:rPr>
                <w:rFonts w:ascii="Calibri" w:eastAsia="Calibri" w:hAnsi="Calibri" w:cs="Calibri"/>
                <w:b/>
              </w:rPr>
            </w:pPr>
            <w:r>
              <w:rPr>
                <w:rFonts w:ascii="Calibri" w:eastAsia="Calibri" w:hAnsi="Calibri" w:cs="Calibri"/>
                <w:b/>
              </w:rPr>
              <w:t>An online inventory of resources</w:t>
            </w:r>
          </w:p>
          <w:p w14:paraId="436F6742" w14:textId="77777777" w:rsidR="00150FCA" w:rsidRDefault="0031373C">
            <w:pPr>
              <w:widowControl w:val="0"/>
              <w:numPr>
                <w:ilvl w:val="0"/>
                <w:numId w:val="14"/>
              </w:numPr>
              <w:spacing w:before="0" w:after="0"/>
              <w:ind w:hanging="360"/>
              <w:contextualSpacing/>
              <w:rPr>
                <w:rFonts w:ascii="Calibri" w:eastAsia="Calibri" w:hAnsi="Calibri" w:cs="Calibri"/>
                <w:b/>
              </w:rPr>
            </w:pPr>
            <w:r>
              <w:rPr>
                <w:rFonts w:ascii="Calibri" w:eastAsia="Calibri" w:hAnsi="Calibri" w:cs="Calibri"/>
                <w:b/>
              </w:rPr>
              <w:t>Examples of policy (e.g. legislation, Executive Order, etc.) that have enabled or encouraged the approach</w:t>
            </w:r>
          </w:p>
          <w:p w14:paraId="23D9242C" w14:textId="77777777" w:rsidR="00150FCA" w:rsidRDefault="0031373C">
            <w:pPr>
              <w:widowControl w:val="0"/>
              <w:numPr>
                <w:ilvl w:val="0"/>
                <w:numId w:val="14"/>
              </w:numPr>
              <w:spacing w:before="0" w:after="0"/>
              <w:ind w:hanging="360"/>
              <w:contextualSpacing/>
              <w:rPr>
                <w:rFonts w:ascii="Calibri" w:eastAsia="Calibri" w:hAnsi="Calibri" w:cs="Calibri"/>
                <w:b/>
              </w:rPr>
            </w:pPr>
            <w:r>
              <w:rPr>
                <w:rFonts w:ascii="Calibri" w:eastAsia="Calibri" w:hAnsi="Calibri" w:cs="Calibri"/>
                <w:b/>
              </w:rPr>
              <w:t>Future directions (next practices as opposed to best practices)</w:t>
            </w:r>
          </w:p>
          <w:p w14:paraId="5C4D739D" w14:textId="77777777" w:rsidR="00150FCA" w:rsidRDefault="0031373C">
            <w:pPr>
              <w:widowControl w:val="0"/>
              <w:spacing w:before="0" w:after="0"/>
            </w:pPr>
            <w:r>
              <w:rPr>
                <w:rFonts w:ascii="Calibri" w:eastAsia="Calibri" w:hAnsi="Calibri" w:cs="Calibri"/>
                <w:b/>
              </w:rPr>
              <w:t>(Note – D7-9 appears in order 9, 8, 7)</w:t>
            </w:r>
          </w:p>
        </w:tc>
      </w:tr>
    </w:tbl>
    <w:p w14:paraId="5515E31C" w14:textId="77777777" w:rsidR="00150FCA" w:rsidRDefault="00150FCA">
      <w:pPr>
        <w:widowControl w:val="0"/>
      </w:pPr>
    </w:p>
    <w:p w14:paraId="43B68F73" w14:textId="77777777" w:rsidR="00150FCA" w:rsidRDefault="0031373C">
      <w:commentRangeStart w:id="1"/>
      <w:r>
        <w:rPr>
          <w:rFonts w:ascii="Calibri" w:eastAsia="Calibri" w:hAnsi="Calibri" w:cs="Calibri"/>
          <w:b/>
          <w:u w:val="single"/>
        </w:rPr>
        <w:t xml:space="preserve">Pull Quotes for Website </w:t>
      </w:r>
      <w:commentRangeEnd w:id="1"/>
      <w:r w:rsidR="00432D2E">
        <w:rPr>
          <w:rStyle w:val="CommentReference"/>
        </w:rPr>
        <w:commentReference w:id="1"/>
      </w:r>
    </w:p>
    <w:p w14:paraId="4DAA064B" w14:textId="77777777" w:rsidR="00150FCA" w:rsidRDefault="00150FCA"/>
    <w:p w14:paraId="0EC04B15" w14:textId="4DB1FD17" w:rsidR="00150FCA" w:rsidRPr="00BE24FF" w:rsidDel="000973BE" w:rsidRDefault="0031373C">
      <w:pPr>
        <w:spacing w:line="240" w:lineRule="auto"/>
        <w:rPr>
          <w:del w:id="2" w:author="Caraleigh" w:date="2017-01-05T13:57:00Z"/>
        </w:rPr>
      </w:pPr>
      <w:r>
        <w:rPr>
          <w:rFonts w:ascii="Calibri" w:eastAsia="Calibri" w:hAnsi="Calibri" w:cs="Calibri"/>
        </w:rPr>
        <w:t xml:space="preserve">"People often feel that they are in a box where the lid is closing. It is hard to execute on ideas in a hierarchical system full of red tape." </w:t>
      </w:r>
      <w:r>
        <w:rPr>
          <w:rFonts w:ascii="Calibri" w:eastAsia="Calibri" w:hAnsi="Calibri" w:cs="Calibri"/>
          <w:b/>
          <w:i/>
        </w:rPr>
        <w:t>Bryan Sivak, former CTO of HHS [Place: Why CINO]</w:t>
      </w:r>
      <w:ins w:id="3" w:author="Caraleigh" w:date="2017-01-05T13:45:00Z">
        <w:r w:rsidR="00AE5FA1">
          <w:rPr>
            <w:rFonts w:ascii="Calibri" w:eastAsia="Calibri" w:hAnsi="Calibri" w:cs="Calibri"/>
            <w:b/>
            <w:i/>
          </w:rPr>
          <w:t xml:space="preserve"> </w:t>
        </w:r>
      </w:ins>
      <w:ins w:id="4" w:author="Caraleigh" w:date="2017-01-05T13:44:00Z">
        <w:r w:rsidR="000973BE">
          <w:rPr>
            <w:rFonts w:ascii="Calibri" w:eastAsia="Calibri" w:hAnsi="Calibri" w:cs="Calibri"/>
            <w:b/>
            <w:i/>
          </w:rPr>
          <w:t>[</w:t>
        </w:r>
        <w:r w:rsidR="00AE5FA1" w:rsidRPr="00BE24FF">
          <w:rPr>
            <w:rFonts w:ascii="Calibri" w:eastAsia="Calibri" w:hAnsi="Calibri" w:cs="Calibri"/>
            <w:i/>
            <w:rPrChange w:id="5" w:author="Caraleigh" w:date="2017-01-05T20:04:00Z">
              <w:rPr>
                <w:rFonts w:ascii="Calibri" w:eastAsia="Calibri" w:hAnsi="Calibri" w:cs="Calibri"/>
                <w:b/>
                <w:i/>
              </w:rPr>
            </w:rPrChange>
          </w:rPr>
          <w:t xml:space="preserve">Sivak, </w:t>
        </w:r>
      </w:ins>
      <w:ins w:id="6" w:author="Caraleigh" w:date="2017-01-05T13:57:00Z">
        <w:r w:rsidR="000973BE" w:rsidRPr="00BE24FF">
          <w:rPr>
            <w:rFonts w:ascii="Calibri" w:eastAsia="Calibri" w:hAnsi="Calibri" w:cs="Calibri"/>
            <w:i/>
            <w:rPrChange w:id="7" w:author="Caraleigh" w:date="2017-01-05T20:04:00Z">
              <w:rPr>
                <w:rFonts w:ascii="Calibri" w:eastAsia="Calibri" w:hAnsi="Calibri" w:cs="Calibri"/>
                <w:b/>
                <w:i/>
              </w:rPr>
            </w:rPrChange>
          </w:rPr>
          <w:t xml:space="preserve">B., </w:t>
        </w:r>
      </w:ins>
      <w:ins w:id="8" w:author="Caraleigh" w:date="2017-01-05T13:44:00Z">
        <w:r w:rsidR="00AE5FA1" w:rsidRPr="00BE24FF">
          <w:rPr>
            <w:rFonts w:ascii="Calibri" w:eastAsia="Calibri" w:hAnsi="Calibri" w:cs="Calibri"/>
            <w:i/>
            <w:rPrChange w:id="9" w:author="Caraleigh" w:date="2017-01-05T20:04:00Z">
              <w:rPr>
                <w:rFonts w:ascii="Calibri" w:eastAsia="Calibri" w:hAnsi="Calibri" w:cs="Calibri"/>
                <w:b/>
                <w:i/>
              </w:rPr>
            </w:rPrChange>
          </w:rPr>
          <w:t xml:space="preserve">in-person interview </w:t>
        </w:r>
      </w:ins>
      <w:ins w:id="10" w:author="Caraleigh" w:date="2017-01-05T13:50:00Z">
        <w:r w:rsidR="00AE5FA1" w:rsidRPr="00BE24FF">
          <w:rPr>
            <w:rFonts w:ascii="Calibri" w:eastAsia="Calibri" w:hAnsi="Calibri" w:cs="Calibri"/>
            <w:i/>
            <w:rPrChange w:id="11" w:author="Caraleigh" w:date="2017-01-05T20:04:00Z">
              <w:rPr>
                <w:rFonts w:ascii="Calibri" w:eastAsia="Calibri" w:hAnsi="Calibri" w:cs="Calibri"/>
                <w:b/>
                <w:i/>
              </w:rPr>
            </w:rPrChange>
          </w:rPr>
          <w:t>by</w:t>
        </w:r>
      </w:ins>
      <w:ins w:id="12" w:author="Caraleigh" w:date="2017-01-05T13:44:00Z">
        <w:r w:rsidR="00AE5FA1" w:rsidRPr="00BE24FF">
          <w:rPr>
            <w:rFonts w:ascii="Calibri" w:eastAsia="Calibri" w:hAnsi="Calibri" w:cs="Calibri"/>
            <w:i/>
            <w:rPrChange w:id="13" w:author="Caraleigh" w:date="2017-01-05T20:04:00Z">
              <w:rPr>
                <w:rFonts w:ascii="Calibri" w:eastAsia="Calibri" w:hAnsi="Calibri" w:cs="Calibri"/>
                <w:b/>
                <w:i/>
              </w:rPr>
            </w:rPrChange>
          </w:rPr>
          <w:t xml:space="preserve"> </w:t>
        </w:r>
      </w:ins>
      <w:ins w:id="14" w:author="Caraleigh" w:date="2017-01-05T13:57:00Z">
        <w:r w:rsidR="000973BE" w:rsidRPr="00BE24FF">
          <w:rPr>
            <w:rFonts w:ascii="Calibri" w:eastAsia="Calibri" w:hAnsi="Calibri" w:cs="Calibri"/>
            <w:i/>
            <w:rPrChange w:id="15" w:author="Caraleigh" w:date="2017-01-05T20:04:00Z">
              <w:rPr>
                <w:rFonts w:ascii="Calibri" w:eastAsia="Calibri" w:hAnsi="Calibri" w:cs="Calibri"/>
                <w:b/>
                <w:i/>
              </w:rPr>
            </w:rPrChange>
          </w:rPr>
          <w:t>Science and Technology Policy Institute</w:t>
        </w:r>
      </w:ins>
      <w:ins w:id="16" w:author="Caraleigh" w:date="2017-01-05T13:44:00Z">
        <w:r w:rsidR="00AE5FA1" w:rsidRPr="00BE24FF">
          <w:rPr>
            <w:rFonts w:ascii="Calibri" w:eastAsia="Calibri" w:hAnsi="Calibri" w:cs="Calibri"/>
            <w:i/>
            <w:rPrChange w:id="17" w:author="Caraleigh" w:date="2017-01-05T20:04:00Z">
              <w:rPr>
                <w:rFonts w:ascii="Calibri" w:eastAsia="Calibri" w:hAnsi="Calibri" w:cs="Calibri"/>
                <w:b/>
                <w:i/>
              </w:rPr>
            </w:rPrChange>
          </w:rPr>
          <w:t xml:space="preserve">, </w:t>
        </w:r>
      </w:ins>
      <w:ins w:id="18" w:author="Caraleigh" w:date="2017-01-05T14:09:00Z">
        <w:r w:rsidR="008D0B05" w:rsidRPr="00BE24FF">
          <w:rPr>
            <w:rFonts w:ascii="Calibri" w:eastAsia="Calibri" w:hAnsi="Calibri" w:cs="Calibri"/>
            <w:i/>
            <w:rPrChange w:id="19" w:author="Caraleigh" w:date="2017-01-05T20:04:00Z">
              <w:rPr>
                <w:rFonts w:ascii="Calibri" w:eastAsia="Calibri" w:hAnsi="Calibri" w:cs="Calibri"/>
                <w:b/>
                <w:i/>
              </w:rPr>
            </w:rPrChange>
          </w:rPr>
          <w:t xml:space="preserve">January 29, </w:t>
        </w:r>
      </w:ins>
      <w:ins w:id="20" w:author="Caraleigh" w:date="2017-01-05T13:44:00Z">
        <w:r w:rsidR="00AE5FA1" w:rsidRPr="00BE24FF">
          <w:rPr>
            <w:rFonts w:ascii="Calibri" w:eastAsia="Calibri" w:hAnsi="Calibri" w:cs="Calibri"/>
            <w:i/>
            <w:rPrChange w:id="21" w:author="Caraleigh" w:date="2017-01-05T20:04:00Z">
              <w:rPr>
                <w:rFonts w:ascii="Calibri" w:eastAsia="Calibri" w:hAnsi="Calibri" w:cs="Calibri"/>
                <w:b/>
                <w:i/>
              </w:rPr>
            </w:rPrChange>
          </w:rPr>
          <w:t>2015]</w:t>
        </w:r>
      </w:ins>
    </w:p>
    <w:p w14:paraId="020D2452" w14:textId="6F9E9874" w:rsidR="00150FCA" w:rsidRPr="00BE24FF" w:rsidDel="000973BE" w:rsidRDefault="0031373C">
      <w:pPr>
        <w:spacing w:line="240" w:lineRule="auto"/>
        <w:rPr>
          <w:del w:id="22" w:author="Caraleigh" w:date="2017-01-05T13:57:00Z"/>
        </w:rPr>
      </w:pPr>
      <w:del w:id="23" w:author="Caraleigh" w:date="2017-01-05T13:57:00Z">
        <w:r w:rsidRPr="00BE24FF" w:rsidDel="000973BE">
          <w:rPr>
            <w:rFonts w:ascii="Calibri" w:eastAsia="Calibri" w:hAnsi="Calibri" w:cs="Calibri"/>
            <w:i/>
            <w:rPrChange w:id="24" w:author="Caraleigh" w:date="2017-01-05T20:04:00Z">
              <w:rPr>
                <w:rFonts w:ascii="Calibri" w:eastAsia="Calibri" w:hAnsi="Calibri" w:cs="Calibri"/>
                <w:b/>
                <w:i/>
              </w:rPr>
            </w:rPrChange>
          </w:rPr>
          <w:delText> </w:delText>
        </w:r>
      </w:del>
    </w:p>
    <w:p w14:paraId="79586B80" w14:textId="77777777" w:rsidR="00BE24FF" w:rsidRDefault="000973BE">
      <w:pPr>
        <w:spacing w:line="240" w:lineRule="auto"/>
        <w:rPr>
          <w:ins w:id="25" w:author="Caraleigh" w:date="2017-01-05T20:04:00Z"/>
          <w:rFonts w:ascii="Calibri" w:eastAsia="Calibri" w:hAnsi="Calibri" w:cs="Calibri"/>
        </w:rPr>
        <w:pPrChange w:id="26" w:author="Caraleigh" w:date="2017-01-05T13:57:00Z">
          <w:pPr>
            <w:widowControl w:val="0"/>
            <w:spacing w:line="240" w:lineRule="auto"/>
          </w:pPr>
        </w:pPrChange>
      </w:pPr>
      <w:ins w:id="27" w:author="Caraleigh" w:date="2017-01-05T13:57:00Z">
        <w:r w:rsidRPr="00BE24FF">
          <w:rPr>
            <w:rFonts w:ascii="Calibri" w:eastAsia="Calibri" w:hAnsi="Calibri" w:cs="Calibri"/>
          </w:rPr>
          <w:t xml:space="preserve"> </w:t>
        </w:r>
      </w:ins>
    </w:p>
    <w:p w14:paraId="1F23039F" w14:textId="77777777" w:rsidR="00BE24FF" w:rsidRDefault="00BE24FF">
      <w:pPr>
        <w:spacing w:line="240" w:lineRule="auto"/>
        <w:rPr>
          <w:ins w:id="28" w:author="Caraleigh" w:date="2017-01-05T20:04:00Z"/>
          <w:rFonts w:ascii="Calibri" w:eastAsia="Calibri" w:hAnsi="Calibri" w:cs="Calibri"/>
        </w:rPr>
        <w:pPrChange w:id="29" w:author="Caraleigh" w:date="2017-01-05T13:57:00Z">
          <w:pPr>
            <w:widowControl w:val="0"/>
            <w:spacing w:line="240" w:lineRule="auto"/>
          </w:pPr>
        </w:pPrChange>
      </w:pPr>
    </w:p>
    <w:p w14:paraId="4D372066" w14:textId="50210E00" w:rsidR="00150FCA" w:rsidRDefault="0031373C">
      <w:pPr>
        <w:spacing w:line="240" w:lineRule="auto"/>
        <w:pPrChange w:id="30" w:author="Caraleigh" w:date="2017-01-05T13:57:00Z">
          <w:pPr>
            <w:widowControl w:val="0"/>
            <w:spacing w:line="240" w:lineRule="auto"/>
          </w:pPr>
        </w:pPrChange>
      </w:pPr>
      <w:r>
        <w:rPr>
          <w:rFonts w:ascii="Calibri" w:eastAsia="Calibri" w:hAnsi="Calibri" w:cs="Calibri"/>
        </w:rPr>
        <w:t>“Innovation very rarely comes from one person</w:t>
      </w:r>
      <w:r w:rsidR="003828AC">
        <w:rPr>
          <w:rFonts w:ascii="Calibri" w:eastAsia="Calibri" w:hAnsi="Calibri" w:cs="Calibri"/>
        </w:rPr>
        <w:t xml:space="preserve">; it usually comes from a number </w:t>
      </w:r>
      <w:r>
        <w:rPr>
          <w:rFonts w:ascii="Calibri" w:eastAsia="Calibri" w:hAnsi="Calibri" w:cs="Calibri"/>
        </w:rPr>
        <w:t xml:space="preserve">of people with diverse backgrounds who come together and talk.” </w:t>
      </w:r>
      <w:r>
        <w:rPr>
          <w:rFonts w:ascii="Calibri" w:eastAsia="Calibri" w:hAnsi="Calibri" w:cs="Calibri"/>
          <w:b/>
          <w:i/>
        </w:rPr>
        <w:t>Bryan Sivak, former CTO of HHS</w:t>
      </w:r>
      <w:ins w:id="31" w:author="Caraleigh" w:date="2017-01-05T13:45:00Z">
        <w:r w:rsidR="00AE5FA1">
          <w:rPr>
            <w:rFonts w:ascii="Calibri" w:eastAsia="Calibri" w:hAnsi="Calibri" w:cs="Calibri"/>
            <w:b/>
            <w:i/>
          </w:rPr>
          <w:t xml:space="preserve"> </w:t>
        </w:r>
      </w:ins>
      <w:ins w:id="32" w:author="Caraleigh" w:date="2017-01-05T13:57:00Z">
        <w:r w:rsidR="000973BE" w:rsidRPr="00BE24FF">
          <w:rPr>
            <w:rFonts w:ascii="Calibri" w:eastAsia="Calibri" w:hAnsi="Calibri" w:cs="Calibri"/>
            <w:i/>
            <w:rPrChange w:id="33" w:author="Caraleigh" w:date="2017-01-05T20:04:00Z">
              <w:rPr>
                <w:rFonts w:ascii="Calibri" w:eastAsia="Calibri" w:hAnsi="Calibri" w:cs="Calibri"/>
                <w:b/>
                <w:i/>
              </w:rPr>
            </w:rPrChange>
          </w:rPr>
          <w:t>[Sivak, B., in-person interview by Science and Technology Policy Institute</w:t>
        </w:r>
        <w:r w:rsidR="008D0B05" w:rsidRPr="00BE24FF">
          <w:rPr>
            <w:rFonts w:ascii="Calibri" w:eastAsia="Calibri" w:hAnsi="Calibri" w:cs="Calibri"/>
            <w:i/>
            <w:rPrChange w:id="34" w:author="Caraleigh" w:date="2017-01-05T20:04:00Z">
              <w:rPr>
                <w:rFonts w:ascii="Calibri" w:eastAsia="Calibri" w:hAnsi="Calibri" w:cs="Calibri"/>
                <w:b/>
                <w:i/>
              </w:rPr>
            </w:rPrChange>
          </w:rPr>
          <w:t xml:space="preserve">, </w:t>
        </w:r>
      </w:ins>
      <w:ins w:id="35" w:author="Caraleigh" w:date="2017-01-05T14:09:00Z">
        <w:r w:rsidR="008D0B05" w:rsidRPr="00BE24FF">
          <w:rPr>
            <w:rFonts w:ascii="Calibri" w:eastAsia="Calibri" w:hAnsi="Calibri" w:cs="Calibri"/>
            <w:i/>
            <w:rPrChange w:id="36" w:author="Caraleigh" w:date="2017-01-05T20:04:00Z">
              <w:rPr>
                <w:rFonts w:ascii="Calibri" w:eastAsia="Calibri" w:hAnsi="Calibri" w:cs="Calibri"/>
                <w:b/>
                <w:i/>
              </w:rPr>
            </w:rPrChange>
          </w:rPr>
          <w:t xml:space="preserve">January 29, </w:t>
        </w:r>
      </w:ins>
      <w:ins w:id="37" w:author="Caraleigh" w:date="2017-01-05T13:57:00Z">
        <w:r w:rsidR="000973BE" w:rsidRPr="00BE24FF">
          <w:rPr>
            <w:rFonts w:ascii="Calibri" w:eastAsia="Calibri" w:hAnsi="Calibri" w:cs="Calibri"/>
            <w:i/>
            <w:rPrChange w:id="38" w:author="Caraleigh" w:date="2017-01-05T20:04:00Z">
              <w:rPr>
                <w:rFonts w:ascii="Calibri" w:eastAsia="Calibri" w:hAnsi="Calibri" w:cs="Calibri"/>
                <w:b/>
                <w:i/>
              </w:rPr>
            </w:rPrChange>
          </w:rPr>
          <w:t>2015]</w:t>
        </w:r>
      </w:ins>
    </w:p>
    <w:p w14:paraId="56E2D541" w14:textId="77777777" w:rsidR="00150FCA" w:rsidRDefault="00150FCA">
      <w:pPr>
        <w:widowControl w:val="0"/>
      </w:pPr>
    </w:p>
    <w:p w14:paraId="571BF42E" w14:textId="08399098" w:rsidR="00B97C94" w:rsidRDefault="00B97C94" w:rsidP="00B97C94">
      <w:pPr>
        <w:spacing w:line="240" w:lineRule="auto"/>
        <w:rPr>
          <w:ins w:id="39" w:author="Caraleigh" w:date="2017-01-05T13:57:00Z"/>
          <w:rFonts w:ascii="Calibri" w:eastAsia="Calibri" w:hAnsi="Calibri" w:cs="Calibri"/>
          <w:b/>
          <w:i/>
        </w:rPr>
      </w:pPr>
      <w:r>
        <w:rPr>
          <w:rFonts w:ascii="Calibri" w:eastAsia="Calibri" w:hAnsi="Calibri" w:cs="Calibri"/>
        </w:rPr>
        <w:t xml:space="preserve">“Innovation is the path, and impact is the destination.” </w:t>
      </w:r>
      <w:r>
        <w:rPr>
          <w:rFonts w:ascii="Calibri" w:eastAsia="Calibri" w:hAnsi="Calibri" w:cs="Calibri"/>
          <w:b/>
          <w:i/>
        </w:rPr>
        <w:t>– Ann Mei Chang, executive director and CINO of USAID’s Global Development Lab [Place: D4]</w:t>
      </w:r>
      <w:ins w:id="40" w:author="Caraleigh" w:date="2017-01-05T13:51:00Z">
        <w:r w:rsidR="00AE5FA1">
          <w:rPr>
            <w:rFonts w:ascii="Calibri" w:eastAsia="Calibri" w:hAnsi="Calibri" w:cs="Calibri"/>
            <w:b/>
            <w:i/>
          </w:rPr>
          <w:t xml:space="preserve"> </w:t>
        </w:r>
      </w:ins>
      <w:ins w:id="41" w:author="Caraleigh" w:date="2017-01-05T13:58:00Z">
        <w:r w:rsidR="000973BE">
          <w:rPr>
            <w:rFonts w:ascii="Calibri" w:eastAsia="Calibri" w:hAnsi="Calibri" w:cs="Calibri"/>
            <w:b/>
            <w:i/>
          </w:rPr>
          <w:t>[Chang, A.M.</w:t>
        </w:r>
      </w:ins>
      <w:ins w:id="42" w:author="Caraleigh" w:date="2017-01-05T13:51:00Z">
        <w:r w:rsidR="00AE5FA1">
          <w:rPr>
            <w:rFonts w:ascii="Calibri" w:eastAsia="Calibri" w:hAnsi="Calibri" w:cs="Calibri"/>
            <w:b/>
            <w:i/>
          </w:rPr>
          <w:t xml:space="preserve">, in-person interview by Policy Design Lab, </w:t>
        </w:r>
      </w:ins>
      <w:ins w:id="43" w:author="Caraleigh" w:date="2017-01-05T14:09:00Z">
        <w:r w:rsidR="008D0B05">
          <w:rPr>
            <w:rFonts w:ascii="Calibri" w:eastAsia="Calibri" w:hAnsi="Calibri" w:cs="Calibri"/>
            <w:b/>
            <w:i/>
          </w:rPr>
          <w:t xml:space="preserve">July 7, </w:t>
        </w:r>
      </w:ins>
      <w:ins w:id="44" w:author="Caraleigh" w:date="2017-01-05T13:52:00Z">
        <w:r w:rsidR="00AE5FA1">
          <w:rPr>
            <w:rFonts w:ascii="Calibri" w:eastAsia="Calibri" w:hAnsi="Calibri" w:cs="Calibri"/>
            <w:b/>
            <w:i/>
          </w:rPr>
          <w:t>2016]</w:t>
        </w:r>
      </w:ins>
    </w:p>
    <w:p w14:paraId="383196F7" w14:textId="77777777" w:rsidR="000973BE" w:rsidRDefault="000973BE" w:rsidP="00B97C94">
      <w:pPr>
        <w:spacing w:line="240" w:lineRule="auto"/>
      </w:pPr>
    </w:p>
    <w:p w14:paraId="6673732F" w14:textId="77777777" w:rsidR="00150FCA" w:rsidRDefault="0031373C">
      <w:pPr>
        <w:pStyle w:val="Heading3"/>
        <w:spacing w:after="0"/>
      </w:pPr>
      <w:r>
        <w:rPr>
          <w:sz w:val="32"/>
          <w:szCs w:val="32"/>
        </w:rPr>
        <w:t>Deliverable 1: Elevator pitch summary</w:t>
      </w:r>
    </w:p>
    <w:p w14:paraId="7616B02E" w14:textId="77777777" w:rsidR="00150FCA" w:rsidRDefault="00150FCA">
      <w:pPr>
        <w:spacing w:line="240" w:lineRule="auto"/>
      </w:pPr>
    </w:p>
    <w:p w14:paraId="5F71DA4E" w14:textId="77777777" w:rsidR="00150FCA" w:rsidRDefault="0031373C">
      <w:pPr>
        <w:spacing w:line="240" w:lineRule="auto"/>
      </w:pPr>
      <w:r>
        <w:rPr>
          <w:b/>
          <w:sz w:val="24"/>
          <w:szCs w:val="24"/>
          <w:u w:val="single"/>
        </w:rPr>
        <w:lastRenderedPageBreak/>
        <w:t>Intro</w:t>
      </w:r>
    </w:p>
    <w:p w14:paraId="2DD0DD72" w14:textId="77777777" w:rsidR="00150FCA" w:rsidRDefault="00150FCA">
      <w:pPr>
        <w:spacing w:line="240" w:lineRule="auto"/>
      </w:pPr>
    </w:p>
    <w:p w14:paraId="40CC2299" w14:textId="12B9727F" w:rsidR="00150FCA" w:rsidRDefault="0031373C">
      <w:pPr>
        <w:spacing w:line="240" w:lineRule="auto"/>
      </w:pPr>
      <w:r>
        <w:rPr>
          <w:rFonts w:ascii="Calibri" w:eastAsia="Calibri" w:hAnsi="Calibri" w:cs="Calibri"/>
        </w:rPr>
        <w:t>Whether leadership is tasked with confronting emerging, novel challenges or improving the efficiency of decades-old service delivery processes,</w:t>
      </w:r>
      <w:r w:rsidR="00432D2E">
        <w:rPr>
          <w:rFonts w:ascii="Calibri" w:eastAsia="Calibri" w:hAnsi="Calibri" w:cs="Calibri"/>
        </w:rPr>
        <w:t xml:space="preserve"> Federal </w:t>
      </w:r>
      <w:commentRangeStart w:id="45"/>
      <w:r>
        <w:rPr>
          <w:rFonts w:ascii="Calibri" w:eastAsia="Calibri" w:hAnsi="Calibri" w:cs="Calibri"/>
        </w:rPr>
        <w:t xml:space="preserve">agencies </w:t>
      </w:r>
      <w:commentRangeEnd w:id="45"/>
      <w:r w:rsidR="00823736">
        <w:rPr>
          <w:rStyle w:val="CommentReference"/>
        </w:rPr>
        <w:commentReference w:id="45"/>
      </w:r>
      <w:r>
        <w:rPr>
          <w:rFonts w:ascii="Calibri" w:eastAsia="Calibri" w:hAnsi="Calibri" w:cs="Calibri"/>
        </w:rPr>
        <w:t xml:space="preserve">can substantially benefit from the appointment of a Chief Innovation Officer (CINO) to serve as a catalyst for change. </w:t>
      </w:r>
      <w:r>
        <w:rPr>
          <w:sz w:val="20"/>
          <w:szCs w:val="20"/>
          <w:highlight w:val="white"/>
        </w:rPr>
        <w:t xml:space="preserve">A </w:t>
      </w:r>
      <w:r>
        <w:rPr>
          <w:rFonts w:ascii="Calibri" w:eastAsia="Calibri" w:hAnsi="Calibri" w:cs="Calibri"/>
        </w:rPr>
        <w:t xml:space="preserve">CINO serves as a beacon for innovation, working to harness, foster, execute, and manage innovative ideas. </w:t>
      </w:r>
    </w:p>
    <w:p w14:paraId="72582CA8" w14:textId="77777777" w:rsidR="00150FCA" w:rsidRDefault="00150FCA">
      <w:pPr>
        <w:spacing w:line="259" w:lineRule="auto"/>
        <w:ind w:left="720"/>
      </w:pPr>
    </w:p>
    <w:p w14:paraId="3BB62A82" w14:textId="29BAC0E7" w:rsidR="00150FCA" w:rsidRDefault="0031373C">
      <w:pPr>
        <w:spacing w:line="240" w:lineRule="auto"/>
      </w:pPr>
      <w:r>
        <w:rPr>
          <w:rFonts w:ascii="Calibri" w:eastAsia="Calibri" w:hAnsi="Calibri" w:cs="Calibri"/>
        </w:rPr>
        <w:t xml:space="preserve">CINOs can be valuable assets for actualizing an agency’s priorities, from leading agency-wide initiatives; addressing employee engagement and culture change; tapping employee ideas in innovative ways; and in some contexts, leading efforts to change core underlying processes and improve performance and efficiency. Appointing a CINO </w:t>
      </w:r>
      <w:r w:rsidR="00823736">
        <w:rPr>
          <w:rFonts w:ascii="Calibri" w:eastAsia="Calibri" w:hAnsi="Calibri" w:cs="Calibri"/>
        </w:rPr>
        <w:t xml:space="preserve">can </w:t>
      </w:r>
      <w:r>
        <w:rPr>
          <w:rFonts w:ascii="Calibri" w:eastAsia="Calibri" w:hAnsi="Calibri" w:cs="Calibri"/>
        </w:rPr>
        <w:t xml:space="preserve">return persistent, high-value benefits for agency leadership. Appointing a person whose top priority is to focus on innovation and relentlessly drive it forward </w:t>
      </w:r>
      <w:r w:rsidR="00823736">
        <w:rPr>
          <w:rFonts w:ascii="Calibri" w:eastAsia="Calibri" w:hAnsi="Calibri" w:cs="Calibri"/>
        </w:rPr>
        <w:t>can</w:t>
      </w:r>
      <w:r>
        <w:rPr>
          <w:rFonts w:ascii="Calibri" w:eastAsia="Calibri" w:hAnsi="Calibri" w:cs="Calibri"/>
        </w:rPr>
        <w:t xml:space="preserve"> amplify any senior leadership’s capacity for realizing an agency’s mission.</w:t>
      </w:r>
    </w:p>
    <w:p w14:paraId="56899245" w14:textId="77777777" w:rsidR="00150FCA" w:rsidRDefault="00150FCA">
      <w:pPr>
        <w:spacing w:line="240" w:lineRule="auto"/>
      </w:pPr>
    </w:p>
    <w:p w14:paraId="76BD411F" w14:textId="389066ED" w:rsidR="00150FCA" w:rsidRDefault="0031373C">
      <w:pPr>
        <w:spacing w:line="240" w:lineRule="auto"/>
      </w:pPr>
      <w:r>
        <w:rPr>
          <w:rFonts w:ascii="Calibri" w:eastAsia="Calibri" w:hAnsi="Calibri" w:cs="Calibri"/>
        </w:rPr>
        <w:t xml:space="preserve">In times of tight budgetary constraints, chief innovation officers act as catalysts for transforming an agency’s operations. “[CINO’s] look across the board and figure out how to do things better, faster, and tie it into the overall management structure,” said Bryan Sivak, former CTO and entrepreneur in residence at the Department of Health and Human Services. </w:t>
      </w:r>
      <w:commentRangeStart w:id="46"/>
      <w:r w:rsidR="00823736">
        <w:fldChar w:fldCharType="begin"/>
      </w:r>
      <w:ins w:id="47" w:author="Caraleigh" w:date="2017-01-05T19:52:00Z">
        <w:r w:rsidR="00270E18">
          <w:instrText xml:space="preserve">HYPERLINK "http://www.pewtrusts.org/en/research-and-analysis/blogs/stateline/2015/2/06/chief-innovation-officers-do-they-deliver" \h </w:instrText>
        </w:r>
      </w:ins>
      <w:del w:id="48" w:author="Caraleigh" w:date="2017-01-05T19:52:00Z">
        <w:r w:rsidR="00823736" w:rsidDel="00270E18">
          <w:delInstrText xml:space="preserve"> HYPERLINK "http://www.pewtrusts.org/en/research-and-analysis/blogs/stateline/2015/2/06/chief-innovation-officers-do-they-deliver" \h </w:delInstrText>
        </w:r>
      </w:del>
      <w:r w:rsidR="00823736">
        <w:fldChar w:fldCharType="separate"/>
      </w:r>
      <w:r>
        <w:rPr>
          <w:rFonts w:ascii="Calibri" w:eastAsia="Calibri" w:hAnsi="Calibri" w:cs="Calibri"/>
          <w:color w:val="0000FF"/>
          <w:u w:val="single"/>
        </w:rPr>
        <w:t>[</w:t>
      </w:r>
      <w:r w:rsidR="00AE5FA1">
        <w:rPr>
          <w:rFonts w:ascii="Calibri" w:eastAsia="Calibri" w:hAnsi="Calibri" w:cs="Calibri"/>
          <w:color w:val="0000FF"/>
          <w:u w:val="single"/>
        </w:rPr>
        <w:t xml:space="preserve">Quoted in </w:t>
      </w:r>
      <w:r w:rsidR="00823736">
        <w:rPr>
          <w:rFonts w:ascii="Calibri" w:eastAsia="Calibri" w:hAnsi="Calibri" w:cs="Calibri"/>
          <w:color w:val="0000FF"/>
          <w:u w:val="single"/>
        </w:rPr>
        <w:t>Stinson, J., “</w:t>
      </w:r>
      <w:r w:rsidR="00823736" w:rsidRPr="00823736">
        <w:rPr>
          <w:rFonts w:ascii="Calibri" w:eastAsia="Calibri" w:hAnsi="Calibri" w:cs="Calibri"/>
          <w:color w:val="0000FF"/>
          <w:u w:val="single"/>
        </w:rPr>
        <w:t>Chief Innovation Officers: Do They Deliver?</w:t>
      </w:r>
      <w:r w:rsidR="00823736">
        <w:rPr>
          <w:rFonts w:ascii="Calibri" w:eastAsia="Calibri" w:hAnsi="Calibri" w:cs="Calibri"/>
          <w:color w:val="0000FF"/>
          <w:u w:val="single"/>
        </w:rPr>
        <w:t xml:space="preserve">,” </w:t>
      </w:r>
      <w:r w:rsidR="00823736" w:rsidRPr="00823736">
        <w:rPr>
          <w:rFonts w:ascii="Calibri" w:eastAsia="Calibri" w:hAnsi="Calibri" w:cs="Calibri"/>
          <w:color w:val="0000FF"/>
          <w:u w:val="single"/>
        </w:rPr>
        <w:t xml:space="preserve">Pew, </w:t>
      </w:r>
      <w:r w:rsidR="00823736">
        <w:rPr>
          <w:rFonts w:ascii="Calibri" w:eastAsia="Calibri" w:hAnsi="Calibri" w:cs="Calibri"/>
          <w:color w:val="0000FF"/>
          <w:u w:val="single"/>
        </w:rPr>
        <w:t>February 2015</w:t>
      </w:r>
      <w:r>
        <w:rPr>
          <w:rFonts w:ascii="Calibri" w:eastAsia="Calibri" w:hAnsi="Calibri" w:cs="Calibri"/>
          <w:color w:val="0000FF"/>
          <w:u w:val="single"/>
        </w:rPr>
        <w:t>]</w:t>
      </w:r>
      <w:r w:rsidR="00823736">
        <w:rPr>
          <w:rFonts w:ascii="Calibri" w:eastAsia="Calibri" w:hAnsi="Calibri" w:cs="Calibri"/>
          <w:color w:val="0000FF"/>
          <w:u w:val="single"/>
        </w:rPr>
        <w:fldChar w:fldCharType="end"/>
      </w:r>
      <w:commentRangeEnd w:id="46"/>
      <w:r w:rsidR="00823736">
        <w:rPr>
          <w:rStyle w:val="CommentReference"/>
        </w:rPr>
        <w:commentReference w:id="46"/>
      </w:r>
      <w:hyperlink r:id="rId9"/>
    </w:p>
    <w:p w14:paraId="55783D38" w14:textId="77777777" w:rsidR="00150FCA" w:rsidRDefault="00115347">
      <w:pPr>
        <w:spacing w:line="240" w:lineRule="auto"/>
      </w:pPr>
      <w:hyperlink r:id="rId10"/>
    </w:p>
    <w:p w14:paraId="00D16A09" w14:textId="66A54B15" w:rsidR="00150FCA" w:rsidRDefault="0031373C">
      <w:pPr>
        <w:spacing w:line="240" w:lineRule="auto"/>
      </w:pPr>
      <w:r>
        <w:rPr>
          <w:rFonts w:ascii="Calibri" w:eastAsia="Calibri" w:hAnsi="Calibri" w:cs="Calibri"/>
        </w:rPr>
        <w:t>CINOs are force multipliers. These innovators teach and enable others, and they cast a spotlight on staff doing or wanting to do innovative work. One CINO described his role as an evangelizer for innovative tools</w:t>
      </w:r>
      <w:r w:rsidR="0096466B">
        <w:rPr>
          <w:rFonts w:ascii="Calibri" w:eastAsia="Calibri" w:hAnsi="Calibri" w:cs="Calibri"/>
        </w:rPr>
        <w:t xml:space="preserve"> and</w:t>
      </w:r>
      <w:r>
        <w:rPr>
          <w:rFonts w:ascii="Calibri" w:eastAsia="Calibri" w:hAnsi="Calibri" w:cs="Calibri"/>
        </w:rPr>
        <w:t xml:space="preserve"> empower</w:t>
      </w:r>
      <w:r w:rsidR="0096466B">
        <w:rPr>
          <w:rFonts w:ascii="Calibri" w:eastAsia="Calibri" w:hAnsi="Calibri" w:cs="Calibri"/>
        </w:rPr>
        <w:t>ed</w:t>
      </w:r>
      <w:r>
        <w:rPr>
          <w:rFonts w:ascii="Calibri" w:eastAsia="Calibri" w:hAnsi="Calibri" w:cs="Calibri"/>
        </w:rPr>
        <w:t xml:space="preserve"> </w:t>
      </w:r>
      <w:r w:rsidR="005631D2">
        <w:rPr>
          <w:rFonts w:ascii="Calibri" w:eastAsia="Calibri" w:hAnsi="Calibri" w:cs="Calibri"/>
        </w:rPr>
        <w:t xml:space="preserve">Federal </w:t>
      </w:r>
      <w:r>
        <w:rPr>
          <w:rFonts w:ascii="Calibri" w:eastAsia="Calibri" w:hAnsi="Calibri" w:cs="Calibri"/>
        </w:rPr>
        <w:t xml:space="preserve">employees to effect change by learning </w:t>
      </w:r>
      <w:r w:rsidR="0096466B">
        <w:rPr>
          <w:rFonts w:ascii="Calibri" w:eastAsia="Calibri" w:hAnsi="Calibri" w:cs="Calibri"/>
        </w:rPr>
        <w:t xml:space="preserve">and working through </w:t>
      </w:r>
      <w:r>
        <w:rPr>
          <w:rFonts w:ascii="Calibri" w:eastAsia="Calibri" w:hAnsi="Calibri" w:cs="Calibri"/>
        </w:rPr>
        <w:t>their struggle points</w:t>
      </w:r>
      <w:ins w:id="49" w:author="Caraleigh" w:date="2017-01-05T13:59:00Z">
        <w:r w:rsidR="000973BE">
          <w:rPr>
            <w:rFonts w:ascii="Calibri" w:eastAsia="Calibri" w:hAnsi="Calibri" w:cs="Calibri"/>
          </w:rPr>
          <w:t xml:space="preserve">. [Gerdes, C., phone interview by Policy Design Lab, </w:t>
        </w:r>
      </w:ins>
      <w:ins w:id="50" w:author="Caraleigh" w:date="2017-01-05T14:09:00Z">
        <w:r w:rsidR="008D0B05">
          <w:rPr>
            <w:rFonts w:ascii="Calibri" w:eastAsia="Calibri" w:hAnsi="Calibri" w:cs="Calibri"/>
          </w:rPr>
          <w:t xml:space="preserve">July 1, </w:t>
        </w:r>
      </w:ins>
      <w:ins w:id="51" w:author="Caraleigh" w:date="2017-01-05T13:59:00Z">
        <w:r w:rsidR="000973BE">
          <w:rPr>
            <w:rFonts w:ascii="Calibri" w:eastAsia="Calibri" w:hAnsi="Calibri" w:cs="Calibri"/>
          </w:rPr>
          <w:t>2016.]</w:t>
        </w:r>
      </w:ins>
      <w:del w:id="52" w:author="Caraleigh" w:date="2017-01-05T13:59:00Z">
        <w:r w:rsidR="005631D2" w:rsidDel="000973BE">
          <w:rPr>
            <w:rFonts w:ascii="Calibri" w:eastAsia="Calibri" w:hAnsi="Calibri" w:cs="Calibri"/>
          </w:rPr>
          <w:delText xml:space="preserve"> [</w:delText>
        </w:r>
        <w:r w:rsidR="000422F9" w:rsidDel="000973BE">
          <w:rPr>
            <w:rFonts w:ascii="Calibri" w:eastAsia="Calibri" w:hAnsi="Calibri" w:cs="Calibri"/>
          </w:rPr>
          <w:delText>see the case study on Dr. Chris Gerdes, CINO at the Department of Transportation (DOT) [</w:delText>
        </w:r>
        <w:commentRangeStart w:id="53"/>
        <w:r w:rsidR="005631D2" w:rsidDel="000973BE">
          <w:rPr>
            <w:rFonts w:ascii="Calibri" w:eastAsia="Calibri" w:hAnsi="Calibri" w:cs="Calibri"/>
          </w:rPr>
          <w:delText>Source</w:delText>
        </w:r>
        <w:commentRangeEnd w:id="53"/>
        <w:r w:rsidR="005631D2" w:rsidDel="000973BE">
          <w:rPr>
            <w:rStyle w:val="CommentReference"/>
          </w:rPr>
          <w:commentReference w:id="53"/>
        </w:r>
        <w:r w:rsidR="005631D2" w:rsidDel="000973BE">
          <w:rPr>
            <w:rFonts w:ascii="Calibri" w:eastAsia="Calibri" w:hAnsi="Calibri" w:cs="Calibri"/>
          </w:rPr>
          <w:delText>]</w:delText>
        </w:r>
        <w:r w:rsidR="000422F9" w:rsidDel="000973BE">
          <w:rPr>
            <w:rFonts w:ascii="Calibri" w:eastAsia="Calibri" w:hAnsi="Calibri" w:cs="Calibri"/>
          </w:rPr>
          <w:delText>]</w:delText>
        </w:r>
        <w:r w:rsidDel="000973BE">
          <w:rPr>
            <w:rFonts w:ascii="Calibri" w:eastAsia="Calibri" w:hAnsi="Calibri" w:cs="Calibri"/>
          </w:rPr>
          <w:delText xml:space="preserve">. </w:delText>
        </w:r>
      </w:del>
    </w:p>
    <w:p w14:paraId="7CDD82D4" w14:textId="77777777" w:rsidR="00150FCA" w:rsidRDefault="00150FCA">
      <w:pPr>
        <w:spacing w:line="240" w:lineRule="auto"/>
      </w:pPr>
    </w:p>
    <w:p w14:paraId="58F0FB9F" w14:textId="0F95871B" w:rsidR="00150FCA" w:rsidRDefault="0031373C">
      <w:pPr>
        <w:spacing w:line="240" w:lineRule="auto"/>
      </w:pPr>
      <w:r>
        <w:rPr>
          <w:rFonts w:ascii="Calibri" w:eastAsia="Calibri" w:hAnsi="Calibri" w:cs="Calibri"/>
        </w:rPr>
        <w:t xml:space="preserve">The role </w:t>
      </w:r>
      <w:r w:rsidR="0096466B">
        <w:rPr>
          <w:rFonts w:ascii="Calibri" w:eastAsia="Calibri" w:hAnsi="Calibri" w:cs="Calibri"/>
        </w:rPr>
        <w:t xml:space="preserve">of a CINO </w:t>
      </w:r>
      <w:r>
        <w:rPr>
          <w:rFonts w:ascii="Calibri" w:eastAsia="Calibri" w:hAnsi="Calibri" w:cs="Calibri"/>
        </w:rPr>
        <w:t>is inherently flexible with sometimes ambiguous boundaries</w:t>
      </w:r>
      <w:r w:rsidR="0096466B">
        <w:rPr>
          <w:rFonts w:ascii="Calibri" w:eastAsia="Calibri" w:hAnsi="Calibri" w:cs="Calibri"/>
        </w:rPr>
        <w:t>.</w:t>
      </w:r>
      <w:r>
        <w:rPr>
          <w:rFonts w:ascii="Calibri" w:eastAsia="Calibri" w:hAnsi="Calibri" w:cs="Calibri"/>
        </w:rPr>
        <w:t xml:space="preserve"> </w:t>
      </w:r>
      <w:r w:rsidR="0096466B">
        <w:rPr>
          <w:rFonts w:ascii="Calibri" w:eastAsia="Calibri" w:hAnsi="Calibri" w:cs="Calibri"/>
        </w:rPr>
        <w:t>T</w:t>
      </w:r>
      <w:r>
        <w:rPr>
          <w:rFonts w:ascii="Calibri" w:eastAsia="Calibri" w:hAnsi="Calibri" w:cs="Calibri"/>
        </w:rPr>
        <w:t>o use a football metaphor, CINOs can be a bit like a “free safety” position, with their portfolios defined around a</w:t>
      </w:r>
      <w:r w:rsidR="0096466B">
        <w:rPr>
          <w:rFonts w:ascii="Calibri" w:eastAsia="Calibri" w:hAnsi="Calibri" w:cs="Calibri"/>
        </w:rPr>
        <w:t xml:space="preserve">n </w:t>
      </w:r>
      <w:r>
        <w:rPr>
          <w:rFonts w:ascii="Calibri" w:eastAsia="Calibri" w:hAnsi="Calibri" w:cs="Calibri"/>
        </w:rPr>
        <w:t>agency’s priority needs. In broad terms, CI</w:t>
      </w:r>
      <w:r w:rsidR="0096466B">
        <w:rPr>
          <w:rFonts w:ascii="Calibri" w:eastAsia="Calibri" w:hAnsi="Calibri" w:cs="Calibri"/>
        </w:rPr>
        <w:t>NOs</w:t>
      </w:r>
      <w:r>
        <w:rPr>
          <w:rFonts w:ascii="Calibri" w:eastAsia="Calibri" w:hAnsi="Calibri" w:cs="Calibri"/>
          <w:sz w:val="24"/>
          <w:szCs w:val="24"/>
        </w:rPr>
        <w:t xml:space="preserve"> can</w:t>
      </w:r>
      <w:r>
        <w:rPr>
          <w:rFonts w:ascii="Calibri" w:eastAsia="Calibri" w:hAnsi="Calibri" w:cs="Calibri"/>
        </w:rPr>
        <w:t>:</w:t>
      </w:r>
    </w:p>
    <w:p w14:paraId="2FF1EAD7" w14:textId="77777777" w:rsidR="00150FCA" w:rsidRDefault="0031373C">
      <w:pPr>
        <w:numPr>
          <w:ilvl w:val="0"/>
          <w:numId w:val="10"/>
        </w:numPr>
        <w:spacing w:line="240" w:lineRule="auto"/>
        <w:ind w:hanging="360"/>
        <w:contextualSpacing/>
      </w:pPr>
      <w:r>
        <w:rPr>
          <w:rFonts w:ascii="Calibri" w:eastAsia="Calibri" w:hAnsi="Calibri" w:cs="Calibri"/>
        </w:rPr>
        <w:t>Reframe problems in order to change thinking patterns;</w:t>
      </w:r>
    </w:p>
    <w:p w14:paraId="6ECAF90B" w14:textId="77777777" w:rsidR="00150FCA" w:rsidRDefault="0031373C">
      <w:pPr>
        <w:numPr>
          <w:ilvl w:val="0"/>
          <w:numId w:val="10"/>
        </w:numPr>
        <w:spacing w:line="240" w:lineRule="auto"/>
        <w:ind w:hanging="360"/>
        <w:contextualSpacing/>
      </w:pPr>
      <w:r>
        <w:rPr>
          <w:rFonts w:ascii="Calibri" w:eastAsia="Calibri" w:hAnsi="Calibri" w:cs="Calibri"/>
        </w:rPr>
        <w:t xml:space="preserve">Connect people and break down silos; </w:t>
      </w:r>
    </w:p>
    <w:p w14:paraId="7BC10B03" w14:textId="77777777" w:rsidR="00150FCA" w:rsidRDefault="0031373C">
      <w:pPr>
        <w:numPr>
          <w:ilvl w:val="0"/>
          <w:numId w:val="10"/>
        </w:numPr>
        <w:spacing w:line="240" w:lineRule="auto"/>
        <w:ind w:hanging="360"/>
        <w:contextualSpacing/>
      </w:pPr>
      <w:r>
        <w:rPr>
          <w:rFonts w:ascii="Calibri" w:eastAsia="Calibri" w:hAnsi="Calibri" w:cs="Calibri"/>
        </w:rPr>
        <w:t>Celebrate innovative work within an agency, which encourages more of it.</w:t>
      </w:r>
    </w:p>
    <w:p w14:paraId="37D06136" w14:textId="77777777" w:rsidR="00150FCA" w:rsidRDefault="00150FCA">
      <w:pPr>
        <w:spacing w:line="240" w:lineRule="auto"/>
      </w:pPr>
    </w:p>
    <w:p w14:paraId="502E167A" w14:textId="77777777" w:rsidR="00150FCA" w:rsidRDefault="0031373C">
      <w:pPr>
        <w:spacing w:line="240" w:lineRule="auto"/>
      </w:pPr>
      <w:r>
        <w:rPr>
          <w:rFonts w:ascii="Calibri" w:eastAsia="Calibri" w:hAnsi="Calibri" w:cs="Calibri"/>
          <w:b/>
          <w:u w:val="single"/>
        </w:rPr>
        <w:t xml:space="preserve">Why </w:t>
      </w:r>
    </w:p>
    <w:p w14:paraId="13213990" w14:textId="336DE57A" w:rsidR="00150FCA" w:rsidRDefault="0031373C">
      <w:pPr>
        <w:spacing w:line="240" w:lineRule="auto"/>
      </w:pPr>
      <w:r>
        <w:rPr>
          <w:rFonts w:ascii="Calibri" w:eastAsia="Calibri" w:hAnsi="Calibri" w:cs="Calibri"/>
        </w:rPr>
        <w:t xml:space="preserve">A </w:t>
      </w:r>
      <w:r w:rsidR="0096466B">
        <w:rPr>
          <w:rFonts w:ascii="Calibri" w:eastAsia="Calibri" w:hAnsi="Calibri" w:cs="Calibri"/>
        </w:rPr>
        <w:t>CINO</w:t>
      </w:r>
      <w:r>
        <w:rPr>
          <w:rFonts w:ascii="Calibri" w:eastAsia="Calibri" w:hAnsi="Calibri" w:cs="Calibri"/>
        </w:rPr>
        <w:t xml:space="preserve"> can help disrupt traditional ways</w:t>
      </w:r>
      <w:r w:rsidR="0096466B">
        <w:rPr>
          <w:rFonts w:ascii="Calibri" w:eastAsia="Calibri" w:hAnsi="Calibri" w:cs="Calibri"/>
        </w:rPr>
        <w:t xml:space="preserve"> </w:t>
      </w:r>
      <w:r>
        <w:rPr>
          <w:rFonts w:ascii="Calibri" w:eastAsia="Calibri" w:hAnsi="Calibri" w:cs="Calibri"/>
        </w:rPr>
        <w:t>of</w:t>
      </w:r>
      <w:r w:rsidR="0096466B">
        <w:rPr>
          <w:rFonts w:ascii="Calibri" w:eastAsia="Calibri" w:hAnsi="Calibri" w:cs="Calibri"/>
        </w:rPr>
        <w:t xml:space="preserve"> </w:t>
      </w:r>
      <w:r>
        <w:rPr>
          <w:rFonts w:ascii="Calibri" w:eastAsia="Calibri" w:hAnsi="Calibri" w:cs="Calibri"/>
        </w:rPr>
        <w:t xml:space="preserve">doing </w:t>
      </w:r>
      <w:r w:rsidR="0096466B">
        <w:rPr>
          <w:rFonts w:ascii="Calibri" w:eastAsia="Calibri" w:hAnsi="Calibri" w:cs="Calibri"/>
        </w:rPr>
        <w:t xml:space="preserve">business </w:t>
      </w:r>
      <w:r>
        <w:rPr>
          <w:rFonts w:ascii="Calibri" w:eastAsia="Calibri" w:hAnsi="Calibri" w:cs="Calibri"/>
        </w:rPr>
        <w:t>and institute more effective approaches. In doing so, CINOs nurture the entire ecosystem of innovation</w:t>
      </w:r>
      <w:r w:rsidR="0096466B">
        <w:rPr>
          <w:rFonts w:ascii="Calibri" w:eastAsia="Calibri" w:hAnsi="Calibri" w:cs="Calibri"/>
        </w:rPr>
        <w:t xml:space="preserve"> within their agencies</w:t>
      </w:r>
      <w:r>
        <w:rPr>
          <w:rFonts w:ascii="Calibri" w:eastAsia="Calibri" w:hAnsi="Calibri" w:cs="Calibri"/>
        </w:rPr>
        <w:t xml:space="preserve">. They’re positioned to take on difficult organizational management challenges like information silos, closed process systems, or simple resistance to change. </w:t>
      </w:r>
    </w:p>
    <w:p w14:paraId="7CAA0AB9" w14:textId="77777777" w:rsidR="00150FCA" w:rsidRDefault="00150FCA">
      <w:pPr>
        <w:spacing w:line="240" w:lineRule="auto"/>
      </w:pPr>
    </w:p>
    <w:p w14:paraId="226A4B01" w14:textId="6BB90A72" w:rsidR="00150FCA" w:rsidRDefault="0031373C" w:rsidP="000973BE">
      <w:pPr>
        <w:spacing w:line="240" w:lineRule="auto"/>
      </w:pPr>
      <w:r>
        <w:rPr>
          <w:rFonts w:ascii="Calibri" w:eastAsia="Calibri" w:hAnsi="Calibri" w:cs="Calibri"/>
        </w:rPr>
        <w:t>Appointing a CINO signals a</w:t>
      </w:r>
      <w:r w:rsidR="0096466B">
        <w:rPr>
          <w:rFonts w:ascii="Calibri" w:eastAsia="Calibri" w:hAnsi="Calibri" w:cs="Calibri"/>
        </w:rPr>
        <w:t>n agency’s</w:t>
      </w:r>
      <w:r>
        <w:rPr>
          <w:rFonts w:ascii="Calibri" w:eastAsia="Calibri" w:hAnsi="Calibri" w:cs="Calibri"/>
        </w:rPr>
        <w:t xml:space="preserve"> commitment to innovation and provides an actual mechanism for execution. We know that it’s not enough to talk about innovation; it’s essential to commit to </w:t>
      </w:r>
      <w:r w:rsidR="0096466B">
        <w:rPr>
          <w:rFonts w:ascii="Calibri" w:eastAsia="Calibri" w:hAnsi="Calibri" w:cs="Calibri"/>
        </w:rPr>
        <w:t>activities that apply innovative thinking</w:t>
      </w:r>
      <w:r w:rsidR="000973BE">
        <w:rPr>
          <w:rFonts w:ascii="Calibri" w:eastAsia="Calibri" w:hAnsi="Calibri" w:cs="Calibri"/>
        </w:rPr>
        <w:t>.</w:t>
      </w:r>
      <w:ins w:id="54" w:author="Caraleigh" w:date="2017-01-05T14:01:00Z">
        <w:r w:rsidR="000973BE">
          <w:rPr>
            <w:rFonts w:ascii="Calibri" w:eastAsia="Calibri" w:hAnsi="Calibri" w:cs="Calibri"/>
          </w:rPr>
          <w:t xml:space="preserve"> </w:t>
        </w:r>
      </w:ins>
      <w:r>
        <w:rPr>
          <w:rFonts w:ascii="Calibri" w:eastAsia="Calibri" w:hAnsi="Calibri" w:cs="Calibri"/>
        </w:rPr>
        <w:t>To explicitly and seriously embrace innovation, an organization needs to put it in the context where it returns the highest value. A senior point person is essential.</w:t>
      </w:r>
      <w:r w:rsidR="00680883">
        <w:rPr>
          <w:rFonts w:ascii="Calibri" w:eastAsia="Calibri" w:hAnsi="Calibri" w:cs="Calibri"/>
        </w:rPr>
        <w:t xml:space="preserve"> </w:t>
      </w:r>
      <w:r>
        <w:rPr>
          <w:rFonts w:ascii="Calibri" w:eastAsia="Calibri" w:hAnsi="Calibri" w:cs="Calibri"/>
        </w:rPr>
        <w:t xml:space="preserve">“Innovation can't be an ’other duty as assigned,’ or an add-on -- it needs to be somebody's job,” argues Chris Gerdes, </w:t>
      </w:r>
      <w:r w:rsidR="000E729D">
        <w:rPr>
          <w:rFonts w:ascii="Calibri" w:eastAsia="Calibri" w:hAnsi="Calibri" w:cs="Calibri"/>
        </w:rPr>
        <w:t>CINO for DOT</w:t>
      </w:r>
      <w:ins w:id="55" w:author="Caraleigh" w:date="2017-01-05T14:05:00Z">
        <w:r w:rsidR="000973BE">
          <w:rPr>
            <w:rFonts w:ascii="Calibri" w:eastAsia="Calibri" w:hAnsi="Calibri" w:cs="Calibri"/>
          </w:rPr>
          <w:t xml:space="preserve">. </w:t>
        </w:r>
      </w:ins>
      <w:del w:id="56" w:author="Caraleigh" w:date="2017-01-05T14:05:00Z">
        <w:r w:rsidR="0096466B" w:rsidDel="000973BE">
          <w:rPr>
            <w:rFonts w:ascii="Calibri" w:eastAsia="Calibri" w:hAnsi="Calibri" w:cs="Calibri"/>
          </w:rPr>
          <w:delText xml:space="preserve"> </w:delText>
        </w:r>
      </w:del>
      <w:ins w:id="57" w:author="Caraleigh" w:date="2017-01-05T14:04:00Z">
        <w:r w:rsidR="000973BE" w:rsidRPr="000973BE">
          <w:rPr>
            <w:rFonts w:ascii="Calibri" w:eastAsia="Calibri" w:hAnsi="Calibri" w:cs="Calibri"/>
          </w:rPr>
          <w:t xml:space="preserve">[Gerdes, C., phone interview by Policy Design Lab, </w:t>
        </w:r>
      </w:ins>
      <w:ins w:id="58" w:author="Caraleigh" w:date="2017-01-05T14:09:00Z">
        <w:r w:rsidR="008D0B05">
          <w:rPr>
            <w:rFonts w:ascii="Calibri" w:eastAsia="Calibri" w:hAnsi="Calibri" w:cs="Calibri"/>
          </w:rPr>
          <w:t xml:space="preserve">July 1, </w:t>
        </w:r>
      </w:ins>
      <w:ins w:id="59" w:author="Caraleigh" w:date="2017-01-05T14:04:00Z">
        <w:r w:rsidR="000973BE" w:rsidRPr="000973BE">
          <w:rPr>
            <w:rFonts w:ascii="Calibri" w:eastAsia="Calibri" w:hAnsi="Calibri" w:cs="Calibri"/>
          </w:rPr>
          <w:t>2016</w:t>
        </w:r>
        <w:r w:rsidR="000973BE">
          <w:rPr>
            <w:rFonts w:ascii="Calibri" w:eastAsia="Calibri" w:hAnsi="Calibri" w:cs="Calibri"/>
          </w:rPr>
          <w:t>]</w:t>
        </w:r>
      </w:ins>
      <w:ins w:id="60" w:author="Caraleigh" w:date="2017-01-05T14:05:00Z">
        <w:r w:rsidR="000973BE">
          <w:rPr>
            <w:rFonts w:ascii="Calibri" w:eastAsia="Calibri" w:hAnsi="Calibri" w:cs="Calibri"/>
          </w:rPr>
          <w:t xml:space="preserve"> </w:t>
        </w:r>
      </w:ins>
      <w:del w:id="61" w:author="Caraleigh" w:date="2017-01-05T14:04:00Z">
        <w:r w:rsidR="0096466B" w:rsidDel="000973BE">
          <w:rPr>
            <w:rFonts w:ascii="Calibri" w:eastAsia="Calibri" w:hAnsi="Calibri" w:cs="Calibri"/>
          </w:rPr>
          <w:delText>[</w:delText>
        </w:r>
        <w:commentRangeStart w:id="62"/>
        <w:r w:rsidR="0096466B" w:rsidDel="000973BE">
          <w:rPr>
            <w:rFonts w:ascii="Calibri" w:eastAsia="Calibri" w:hAnsi="Calibri" w:cs="Calibri"/>
          </w:rPr>
          <w:delText>Interview, in-person, 7/1/2016</w:delText>
        </w:r>
        <w:commentRangeEnd w:id="62"/>
        <w:r w:rsidR="0096466B" w:rsidDel="000973BE">
          <w:rPr>
            <w:rStyle w:val="CommentReference"/>
          </w:rPr>
          <w:commentReference w:id="62"/>
        </w:r>
        <w:r w:rsidR="0096466B" w:rsidDel="000973BE">
          <w:rPr>
            <w:rFonts w:ascii="Calibri" w:eastAsia="Calibri" w:hAnsi="Calibri" w:cs="Calibri"/>
          </w:rPr>
          <w:delText>]</w:delText>
        </w:r>
        <w:r w:rsidDel="000973BE">
          <w:rPr>
            <w:rFonts w:ascii="Calibri" w:eastAsia="Calibri" w:hAnsi="Calibri" w:cs="Calibri"/>
          </w:rPr>
          <w:delText xml:space="preserve">. </w:delText>
        </w:r>
      </w:del>
      <w:r>
        <w:rPr>
          <w:rFonts w:ascii="Calibri" w:eastAsia="Calibri" w:hAnsi="Calibri" w:cs="Calibri"/>
        </w:rPr>
        <w:t>Appointing a CINO to senior level leadership demonstrates that commitment and also makes it easier for new approaches to be embedded within core processes. CINOs also help to “de-risk” innovation, using sma</w:t>
      </w:r>
      <w:r w:rsidR="00CA5A72">
        <w:rPr>
          <w:rFonts w:ascii="Calibri" w:eastAsia="Calibri" w:hAnsi="Calibri" w:cs="Calibri"/>
        </w:rPr>
        <w:t>rt risk management and guiding d</w:t>
      </w:r>
      <w:r>
        <w:rPr>
          <w:rFonts w:ascii="Calibri" w:eastAsia="Calibri" w:hAnsi="Calibri" w:cs="Calibri"/>
        </w:rPr>
        <w:t xml:space="preserve">epartments through the transition between old and new processes. </w:t>
      </w:r>
    </w:p>
    <w:p w14:paraId="62CC1923" w14:textId="77777777" w:rsidR="00150FCA" w:rsidRDefault="00150FCA">
      <w:pPr>
        <w:spacing w:line="240" w:lineRule="auto"/>
      </w:pPr>
      <w:bookmarkStart w:id="63" w:name="30j0zll" w:colFirst="0" w:colLast="0"/>
      <w:bookmarkEnd w:id="63"/>
    </w:p>
    <w:p w14:paraId="4AED4142" w14:textId="4B1F3ACA" w:rsidR="00150FCA" w:rsidRDefault="0031373C">
      <w:r>
        <w:rPr>
          <w:rFonts w:ascii="Calibri" w:eastAsia="Calibri" w:hAnsi="Calibri" w:cs="Calibri"/>
          <w:b/>
          <w:u w:val="single"/>
        </w:rPr>
        <w:t>How</w:t>
      </w:r>
      <w:del w:id="64" w:author="Pena, Vanessa I" w:date="2016-12-29T10:13:00Z">
        <w:r w:rsidDel="0096466B">
          <w:rPr>
            <w:rFonts w:ascii="Calibri" w:eastAsia="Calibri" w:hAnsi="Calibri" w:cs="Calibri"/>
            <w:b/>
            <w:u w:val="single"/>
          </w:rPr>
          <w:delText>: Pathways for institutionalizing innovation leadership:</w:delText>
        </w:r>
      </w:del>
    </w:p>
    <w:p w14:paraId="0AED7040" w14:textId="77777777" w:rsidR="00150FCA" w:rsidRDefault="00150FCA">
      <w:pPr>
        <w:spacing w:line="240" w:lineRule="auto"/>
      </w:pPr>
    </w:p>
    <w:p w14:paraId="51F7F09C" w14:textId="0392C1ED" w:rsidR="00150FCA" w:rsidRDefault="0031373C">
      <w:pPr>
        <w:spacing w:line="240" w:lineRule="auto"/>
      </w:pPr>
      <w:r>
        <w:rPr>
          <w:rFonts w:ascii="Calibri" w:eastAsia="Calibri" w:hAnsi="Calibri" w:cs="Calibri"/>
        </w:rPr>
        <w:t>There’s no single playbook for how to define a CINO role; senior leaders have created and scoped this role in a variety of ways that best address their agency’s needs.</w:t>
      </w:r>
      <w:r w:rsidR="00680883">
        <w:rPr>
          <w:rFonts w:ascii="Calibri" w:eastAsia="Calibri" w:hAnsi="Calibri" w:cs="Calibri"/>
        </w:rPr>
        <w:t xml:space="preserve"> </w:t>
      </w:r>
      <w:r>
        <w:rPr>
          <w:rFonts w:ascii="Calibri" w:eastAsia="Calibri" w:hAnsi="Calibri" w:cs="Calibri"/>
        </w:rPr>
        <w:t>In all cases, though, it’s important to have a clear understanding of a CINO’s mission, role, and authority within an agency, in order to attract the most qualified candidates and to enable them to succeed.</w:t>
      </w:r>
      <w:r w:rsidR="00680883">
        <w:rPr>
          <w:rFonts w:ascii="Calibri" w:eastAsia="Calibri" w:hAnsi="Calibri" w:cs="Calibri"/>
        </w:rPr>
        <w:t xml:space="preserve"> </w:t>
      </w:r>
      <w:r>
        <w:rPr>
          <w:rFonts w:ascii="Calibri" w:eastAsia="Calibri" w:hAnsi="Calibri" w:cs="Calibri"/>
        </w:rPr>
        <w:t xml:space="preserve">In some instances, it may be more appropriate to promote operational innovation by designating an innovation “home” in key functional roles such as </w:t>
      </w:r>
      <w:commentRangeStart w:id="65"/>
      <w:r w:rsidR="0096466B">
        <w:rPr>
          <w:rFonts w:ascii="Calibri" w:eastAsia="Calibri" w:hAnsi="Calibri" w:cs="Calibri"/>
        </w:rPr>
        <w:t>human resources</w:t>
      </w:r>
      <w:r w:rsidR="00201C03">
        <w:rPr>
          <w:rFonts w:ascii="Calibri" w:eastAsia="Calibri" w:hAnsi="Calibri" w:cs="Calibri"/>
        </w:rPr>
        <w:t xml:space="preserve"> (HR</w:t>
      </w:r>
      <w:commentRangeEnd w:id="65"/>
      <w:r w:rsidR="00201C03">
        <w:rPr>
          <w:rStyle w:val="CommentReference"/>
        </w:rPr>
        <w:commentReference w:id="65"/>
      </w:r>
      <w:r w:rsidR="00201C03">
        <w:rPr>
          <w:rFonts w:ascii="Calibri" w:eastAsia="Calibri" w:hAnsi="Calibri" w:cs="Calibri"/>
        </w:rPr>
        <w:t>)</w:t>
      </w:r>
      <w:r>
        <w:rPr>
          <w:rFonts w:ascii="Calibri" w:eastAsia="Calibri" w:hAnsi="Calibri" w:cs="Calibri"/>
        </w:rPr>
        <w:t>, legal, and acquisition.</w:t>
      </w:r>
      <w:r>
        <w:rPr>
          <w:rFonts w:ascii="Calibri" w:eastAsia="Calibri" w:hAnsi="Calibri" w:cs="Calibri"/>
          <w:highlight w:val="lightGray"/>
        </w:rPr>
        <w:t xml:space="preserve"> [[Crosslink operational innovation</w:t>
      </w:r>
      <w:r w:rsidR="004E7DA1">
        <w:rPr>
          <w:rFonts w:ascii="Calibri" w:eastAsia="Calibri" w:hAnsi="Calibri" w:cs="Calibri"/>
          <w:highlight w:val="lightGray"/>
        </w:rPr>
        <w:t xml:space="preserve"> content</w:t>
      </w:r>
      <w:r>
        <w:rPr>
          <w:rFonts w:ascii="Calibri" w:eastAsia="Calibri" w:hAnsi="Calibri" w:cs="Calibri"/>
          <w:highlight w:val="lightGray"/>
        </w:rPr>
        <w:t>]]</w:t>
      </w:r>
      <w:r>
        <w:rPr>
          <w:rFonts w:ascii="Calibri" w:eastAsia="Calibri" w:hAnsi="Calibri" w:cs="Calibri"/>
        </w:rPr>
        <w:t xml:space="preserve"> In other contexts where the top priorities involve technology integration and deployment, a Chief Technology Officer (CTO) may also be a suitable leadership “home” for an innovation portfolio. In other instances, agencies</w:t>
      </w:r>
      <w:r w:rsidR="00201C03">
        <w:rPr>
          <w:rFonts w:ascii="Calibri" w:eastAsia="Calibri" w:hAnsi="Calibri" w:cs="Calibri"/>
        </w:rPr>
        <w:t xml:space="preserve"> designate their </w:t>
      </w:r>
      <w:r>
        <w:rPr>
          <w:rFonts w:ascii="Calibri" w:eastAsia="Calibri" w:hAnsi="Calibri" w:cs="Calibri"/>
        </w:rPr>
        <w:t xml:space="preserve">Chief Information Officers </w:t>
      </w:r>
      <w:r w:rsidR="00201C03">
        <w:rPr>
          <w:rFonts w:ascii="Calibri" w:eastAsia="Calibri" w:hAnsi="Calibri" w:cs="Calibri"/>
        </w:rPr>
        <w:t>(CIO) as the</w:t>
      </w:r>
      <w:del w:id="66" w:author="Caraleigh" w:date="2017-01-05T14:06:00Z">
        <w:r w:rsidR="00201C03" w:rsidDel="000973BE">
          <w:rPr>
            <w:rFonts w:ascii="Calibri" w:eastAsia="Calibri" w:hAnsi="Calibri" w:cs="Calibri"/>
          </w:rPr>
          <w:delText xml:space="preserve"> </w:delText>
        </w:r>
      </w:del>
      <w:r>
        <w:rPr>
          <w:rFonts w:ascii="Calibri" w:eastAsia="Calibri" w:hAnsi="Calibri" w:cs="Calibri"/>
        </w:rPr>
        <w:t xml:space="preserve"> lead for </w:t>
      </w:r>
      <w:r w:rsidR="00201C03">
        <w:rPr>
          <w:rFonts w:ascii="Calibri" w:eastAsia="Calibri" w:hAnsi="Calibri" w:cs="Calibri"/>
        </w:rPr>
        <w:t xml:space="preserve">identifying and </w:t>
      </w:r>
      <w:ins w:id="67" w:author="Caraleigh" w:date="2017-01-05T14:06:00Z">
        <w:r w:rsidR="000973BE">
          <w:rPr>
            <w:rFonts w:ascii="Calibri" w:eastAsia="Calibri" w:hAnsi="Calibri" w:cs="Calibri"/>
          </w:rPr>
          <w:t>i</w:t>
        </w:r>
      </w:ins>
      <w:r w:rsidR="00201C03">
        <w:rPr>
          <w:rFonts w:ascii="Calibri" w:eastAsia="Calibri" w:hAnsi="Calibri" w:cs="Calibri"/>
        </w:rPr>
        <w:t xml:space="preserve">mplementing </w:t>
      </w:r>
      <w:r>
        <w:rPr>
          <w:rFonts w:ascii="Calibri" w:eastAsia="Calibri" w:hAnsi="Calibri" w:cs="Calibri"/>
        </w:rPr>
        <w:t>innovative activities.</w:t>
      </w:r>
      <w:r w:rsidR="00680883">
        <w:rPr>
          <w:rFonts w:ascii="Calibri" w:eastAsia="Calibri" w:hAnsi="Calibri" w:cs="Calibri"/>
        </w:rPr>
        <w:t xml:space="preserve"> </w:t>
      </w:r>
      <w:r w:rsidR="00201C03">
        <w:rPr>
          <w:rFonts w:ascii="Calibri" w:eastAsia="Calibri" w:hAnsi="Calibri" w:cs="Calibri"/>
        </w:rPr>
        <w:t>Varied</w:t>
      </w:r>
      <w:r>
        <w:rPr>
          <w:rFonts w:ascii="Calibri" w:eastAsia="Calibri" w:hAnsi="Calibri" w:cs="Calibri"/>
        </w:rPr>
        <w:t xml:space="preserve"> CxO arrangements </w:t>
      </w:r>
      <w:r w:rsidR="00201C03">
        <w:rPr>
          <w:rFonts w:ascii="Calibri" w:eastAsia="Calibri" w:hAnsi="Calibri" w:cs="Calibri"/>
        </w:rPr>
        <w:t xml:space="preserve">for CINO roles may </w:t>
      </w:r>
      <w:r>
        <w:rPr>
          <w:rFonts w:ascii="Calibri" w:eastAsia="Calibri" w:hAnsi="Calibri" w:cs="Calibri"/>
        </w:rPr>
        <w:t xml:space="preserve">best fit </w:t>
      </w:r>
      <w:r w:rsidR="00201C03">
        <w:rPr>
          <w:rFonts w:ascii="Calibri" w:eastAsia="Calibri" w:hAnsi="Calibri" w:cs="Calibri"/>
        </w:rPr>
        <w:t xml:space="preserve">agencies’ </w:t>
      </w:r>
      <w:r>
        <w:rPr>
          <w:rFonts w:ascii="Calibri" w:eastAsia="Calibri" w:hAnsi="Calibri" w:cs="Calibri"/>
        </w:rPr>
        <w:t>organizational structure</w:t>
      </w:r>
      <w:r w:rsidR="00201C03">
        <w:rPr>
          <w:rFonts w:ascii="Calibri" w:eastAsia="Calibri" w:hAnsi="Calibri" w:cs="Calibri"/>
        </w:rPr>
        <w:t>s and missions</w:t>
      </w:r>
      <w:r w:rsidR="007A6119">
        <w:rPr>
          <w:rFonts w:ascii="Calibri" w:eastAsia="Calibri" w:hAnsi="Calibri" w:cs="Calibri"/>
        </w:rPr>
        <w:t xml:space="preserve"> (see the box below)</w:t>
      </w:r>
      <w:r>
        <w:rPr>
          <w:rFonts w:ascii="Calibri" w:eastAsia="Calibri" w:hAnsi="Calibri" w:cs="Calibri"/>
        </w:rPr>
        <w:t>.</w:t>
      </w:r>
    </w:p>
    <w:p w14:paraId="2FD674B4" w14:textId="77777777" w:rsidR="00150FCA" w:rsidRDefault="00150FCA">
      <w:pPr>
        <w:spacing w:line="240" w:lineRule="auto"/>
      </w:pPr>
    </w:p>
    <w:p w14:paraId="4DF625DC" w14:textId="77777777" w:rsidR="00150FCA" w:rsidRDefault="00150FCA">
      <w:pPr>
        <w:spacing w:line="240" w:lineRule="auto"/>
        <w:jc w:val="both"/>
      </w:pPr>
    </w:p>
    <w:tbl>
      <w:tblPr>
        <w:tblStyle w:val="TableGrid"/>
        <w:tblW w:w="0" w:type="auto"/>
        <w:tblLook w:val="04A0" w:firstRow="1" w:lastRow="0" w:firstColumn="1" w:lastColumn="0" w:noHBand="0" w:noVBand="1"/>
      </w:tblPr>
      <w:tblGrid>
        <w:gridCol w:w="9350"/>
      </w:tblGrid>
      <w:tr w:rsidR="00201C03" w14:paraId="29A9D6C6" w14:textId="77777777" w:rsidTr="00201C03">
        <w:trPr>
          <w:ins w:id="68" w:author="Pena, Vanessa I" w:date="2016-12-29T10:17:00Z"/>
        </w:trPr>
        <w:tc>
          <w:tcPr>
            <w:tcW w:w="9350" w:type="dxa"/>
          </w:tcPr>
          <w:p w14:paraId="635860D8" w14:textId="697D1DDC" w:rsidR="00201C03" w:rsidDel="00201C03" w:rsidRDefault="00201C03" w:rsidP="00201C03">
            <w:pPr>
              <w:jc w:val="both"/>
            </w:pPr>
            <w:del w:id="69" w:author="Caraleigh" w:date="2017-01-05T14:08:00Z">
              <w:r w:rsidDel="008D0B05">
                <w:rPr>
                  <w:b/>
                </w:rPr>
                <w:delText>FAQ on acronyms</w:delText>
              </w:r>
            </w:del>
            <w:ins w:id="70" w:author="Caraleigh" w:date="2017-01-05T14:08:00Z">
              <w:r w:rsidR="008D0B05">
                <w:rPr>
                  <w:b/>
                </w:rPr>
                <w:t>On CxO role distinction:</w:t>
              </w:r>
            </w:ins>
            <w:del w:id="71" w:author="Caraleigh" w:date="2017-01-05T14:08:00Z">
              <w:r w:rsidDel="008D0B05">
                <w:rPr>
                  <w:b/>
                </w:rPr>
                <w:delText xml:space="preserve"> </w:delText>
              </w:r>
            </w:del>
            <w:r w:rsidRPr="004E7DA1">
              <w:rPr>
                <w:b/>
                <w:i/>
                <w:highlight w:val="lightGray"/>
              </w:rPr>
              <w:t>[pop-out site content]</w:t>
            </w:r>
          </w:p>
          <w:p w14:paraId="50881875" w14:textId="4087D634" w:rsidR="00201C03" w:rsidDel="00201C03" w:rsidRDefault="00201C03" w:rsidP="00201C03">
            <w:pPr>
              <w:widowControl w:val="0"/>
            </w:pPr>
            <w:r w:rsidDel="00201C03">
              <w:rPr>
                <w:rFonts w:ascii="Calibri" w:eastAsia="Calibri" w:hAnsi="Calibri" w:cs="Calibri"/>
              </w:rPr>
              <w:t xml:space="preserve">CIO, CTO, and now CINO: The current CxO soup of acronyms can create confusion. Because of their recency, this nomenclature is not fully standardized. However, the distinctions between these roles </w:t>
            </w:r>
            <w:r>
              <w:rPr>
                <w:rFonts w:ascii="Calibri" w:eastAsia="Calibri" w:hAnsi="Calibri" w:cs="Calibri"/>
              </w:rPr>
              <w:t>can be described as follows</w:t>
            </w:r>
            <w:r w:rsidDel="00201C03">
              <w:rPr>
                <w:rFonts w:ascii="Calibri" w:eastAsia="Calibri" w:hAnsi="Calibri" w:cs="Calibri"/>
              </w:rPr>
              <w:t>:</w:t>
            </w:r>
          </w:p>
          <w:p w14:paraId="101F201E" w14:textId="77777777" w:rsidR="00201C03" w:rsidDel="00201C03" w:rsidRDefault="00201C03" w:rsidP="00201C03">
            <w:pPr>
              <w:widowControl w:val="0"/>
            </w:pPr>
          </w:p>
          <w:p w14:paraId="151FC9AF" w14:textId="36314D87" w:rsidR="00201C03" w:rsidDel="00201C03" w:rsidRDefault="00201C03" w:rsidP="00201C03">
            <w:pPr>
              <w:widowControl w:val="0"/>
              <w:numPr>
                <w:ilvl w:val="0"/>
                <w:numId w:val="17"/>
              </w:numPr>
              <w:ind w:hanging="360"/>
              <w:contextualSpacing/>
            </w:pPr>
            <w:r w:rsidDel="00201C03">
              <w:rPr>
                <w:rFonts w:ascii="Calibri" w:eastAsia="Calibri" w:hAnsi="Calibri" w:cs="Calibri"/>
                <w:b/>
              </w:rPr>
              <w:t>CIO:</w:t>
            </w:r>
            <w:r w:rsidDel="00201C03">
              <w:rPr>
                <w:rFonts w:ascii="Calibri" w:eastAsia="Calibri" w:hAnsi="Calibri" w:cs="Calibri"/>
              </w:rPr>
              <w:t xml:space="preserve"> The individual tasked with managing internal business operations like HR and procurement systems.</w:t>
            </w:r>
          </w:p>
          <w:p w14:paraId="7F890D8C" w14:textId="77777777" w:rsidR="00201C03" w:rsidDel="00201C03" w:rsidRDefault="00201C03" w:rsidP="00201C03">
            <w:pPr>
              <w:widowControl w:val="0"/>
              <w:ind w:left="720"/>
            </w:pPr>
          </w:p>
          <w:p w14:paraId="47D99EEF" w14:textId="790A97DE" w:rsidR="00201C03" w:rsidDel="00201C03" w:rsidRDefault="00201C03" w:rsidP="00201C03">
            <w:pPr>
              <w:widowControl w:val="0"/>
              <w:numPr>
                <w:ilvl w:val="0"/>
                <w:numId w:val="17"/>
              </w:numPr>
              <w:ind w:hanging="360"/>
              <w:contextualSpacing/>
            </w:pPr>
            <w:r w:rsidDel="00201C03">
              <w:rPr>
                <w:rFonts w:ascii="Calibri" w:eastAsia="Calibri" w:hAnsi="Calibri" w:cs="Calibri"/>
                <w:b/>
              </w:rPr>
              <w:t xml:space="preserve">CTO: </w:t>
            </w:r>
            <w:r w:rsidDel="00201C03">
              <w:rPr>
                <w:rFonts w:ascii="Calibri" w:eastAsia="Calibri" w:hAnsi="Calibri" w:cs="Calibri"/>
              </w:rPr>
              <w:t>The individual - preferably with a technologist background - overseeing deployment of technologies and also sourcing new technological solutions to address the organization’s mission.</w:t>
            </w:r>
          </w:p>
          <w:p w14:paraId="02B30009" w14:textId="77777777" w:rsidR="00201C03" w:rsidDel="00201C03" w:rsidRDefault="00201C03" w:rsidP="00201C03">
            <w:pPr>
              <w:widowControl w:val="0"/>
              <w:ind w:left="720"/>
            </w:pPr>
          </w:p>
          <w:p w14:paraId="2814F824" w14:textId="5AA3B99A" w:rsidR="00201C03" w:rsidDel="00201C03" w:rsidRDefault="00201C03" w:rsidP="00201C03">
            <w:pPr>
              <w:widowControl w:val="0"/>
              <w:numPr>
                <w:ilvl w:val="0"/>
                <w:numId w:val="17"/>
              </w:numPr>
              <w:ind w:hanging="360"/>
              <w:contextualSpacing/>
            </w:pPr>
            <w:r w:rsidDel="00201C03">
              <w:rPr>
                <w:rFonts w:ascii="Calibri" w:eastAsia="Calibri" w:hAnsi="Calibri" w:cs="Calibri"/>
                <w:b/>
              </w:rPr>
              <w:t>CINO:</w:t>
            </w:r>
            <w:r w:rsidDel="00201C03">
              <w:rPr>
                <w:rFonts w:ascii="Calibri" w:eastAsia="Calibri" w:hAnsi="Calibri" w:cs="Calibri"/>
              </w:rPr>
              <w:t xml:space="preserve"> The individual specifically responsible for driving and directing innovation efforts within an organization.</w:t>
            </w:r>
            <w:r w:rsidDel="00201C03">
              <w:rPr>
                <w:rFonts w:ascii="Calibri" w:eastAsia="Calibri" w:hAnsi="Calibri" w:cs="Calibri"/>
                <w:i/>
              </w:rPr>
              <w:t xml:space="preserve"> </w:t>
            </w:r>
            <w:r w:rsidDel="00201C03">
              <w:rPr>
                <w:rFonts w:ascii="Calibri" w:eastAsia="Calibri" w:hAnsi="Calibri" w:cs="Calibri"/>
              </w:rPr>
              <w:t xml:space="preserve">For example, an agency may wish to hire or designate a </w:t>
            </w:r>
            <w:r>
              <w:rPr>
                <w:rFonts w:ascii="Calibri" w:eastAsia="Calibri" w:hAnsi="Calibri" w:cs="Calibri"/>
              </w:rPr>
              <w:t>CINO</w:t>
            </w:r>
            <w:r w:rsidDel="00201C03">
              <w:rPr>
                <w:rFonts w:ascii="Calibri" w:eastAsia="Calibri" w:hAnsi="Calibri" w:cs="Calibri"/>
              </w:rPr>
              <w:t xml:space="preserve"> to lead a reorganization to increase organizational efficiency and promote internal mobility, to oversee the re-engineering of business processes, to develop new policies, and/or to strengthen engagement with stakeholders and the public. A broader vision for this position opens new possibilities for organizing and leading change.</w:t>
            </w:r>
          </w:p>
          <w:p w14:paraId="478050A0" w14:textId="77777777" w:rsidR="00201C03" w:rsidDel="00201C03" w:rsidRDefault="00201C03" w:rsidP="00201C03"/>
          <w:p w14:paraId="20A1E8E9" w14:textId="35136FFF" w:rsidR="00201C03" w:rsidDel="00201C03" w:rsidRDefault="00201C03" w:rsidP="00201C03">
            <w:r w:rsidDel="00201C03">
              <w:rPr>
                <w:rFonts w:ascii="Calibri" w:eastAsia="Calibri" w:hAnsi="Calibri" w:cs="Calibri"/>
              </w:rPr>
              <w:t xml:space="preserve">While the CINO role is often ambiguous, Jen Pahlka, founder of Code for America, cautions that “There is one definition of the [CINO] role that we need to watch out for. Increasingly, [CINOs] are being appointed with “fix the website(s)” as one of their many mandates […] There is no inherent reason someone qualified to be a Chief Innovation Officer (however defined) is not competent to lead digital services. </w:t>
            </w:r>
            <w:r w:rsidDel="00201C03">
              <w:rPr>
                <w:rFonts w:ascii="Calibri" w:eastAsia="Calibri" w:hAnsi="Calibri" w:cs="Calibri"/>
                <w:u w:val="single"/>
              </w:rPr>
              <w:t>But there is a huge danger in using the word “innovation” to describe the practices that result in websites that work.</w:t>
            </w:r>
            <w:r w:rsidDel="00201C03">
              <w:rPr>
                <w:rFonts w:ascii="Calibri" w:eastAsia="Calibri" w:hAnsi="Calibri" w:cs="Calibri"/>
              </w:rPr>
              <w:t xml:space="preserve">”  If leadership is looking to </w:t>
            </w:r>
            <w:r w:rsidDel="00201C03">
              <w:rPr>
                <w:rFonts w:ascii="Calibri" w:eastAsia="Calibri" w:hAnsi="Calibri" w:cs="Calibri"/>
                <w:i/>
              </w:rPr>
              <w:t>modernize</w:t>
            </w:r>
            <w:r w:rsidDel="00201C03">
              <w:rPr>
                <w:rFonts w:ascii="Calibri" w:eastAsia="Calibri" w:hAnsi="Calibri" w:cs="Calibri"/>
              </w:rPr>
              <w:t xml:space="preserve"> its digital tools and services, then recruiting for a CTO or CIO may better address that need. [</w:t>
            </w:r>
            <w:ins w:id="72" w:author="Caraleigh" w:date="2017-01-05T14:09:00Z">
              <w:r w:rsidR="008D0B05">
                <w:rPr>
                  <w:rFonts w:ascii="Calibri" w:eastAsia="Calibri" w:hAnsi="Calibri" w:cs="Calibri"/>
                </w:rPr>
                <w:fldChar w:fldCharType="begin"/>
              </w:r>
              <w:r w:rsidR="008D0B05">
                <w:rPr>
                  <w:rFonts w:ascii="Calibri" w:eastAsia="Calibri" w:hAnsi="Calibri" w:cs="Calibri"/>
                </w:rPr>
                <w:instrText xml:space="preserve"> HYPERLINK "https://medium.com/code-for-america/the-cio-problem-part-2-innovation-af24ebc038e5" \l ".zighmgj0d" </w:instrText>
              </w:r>
              <w:r w:rsidR="008D0B05">
                <w:rPr>
                  <w:rFonts w:ascii="Calibri" w:eastAsia="Calibri" w:hAnsi="Calibri" w:cs="Calibri"/>
                </w:rPr>
                <w:fldChar w:fldCharType="separate"/>
              </w:r>
              <w:r w:rsidRPr="008D0B05">
                <w:rPr>
                  <w:rStyle w:val="Hyperlink"/>
                  <w:rFonts w:ascii="Calibri" w:eastAsia="Calibri" w:hAnsi="Calibri" w:cs="Calibri"/>
                </w:rPr>
                <w:t xml:space="preserve">Pahlka, J., “The CIO Problem, Part 2: Innovation,” </w:t>
              </w:r>
            </w:ins>
            <w:ins w:id="73" w:author="Caraleigh" w:date="2017-01-05T14:11:00Z">
              <w:r w:rsidR="008D0B05">
                <w:rPr>
                  <w:rStyle w:val="Hyperlink"/>
                  <w:rFonts w:ascii="Calibri" w:eastAsia="Calibri" w:hAnsi="Calibri" w:cs="Calibri"/>
                </w:rPr>
                <w:t xml:space="preserve">Medium, </w:t>
              </w:r>
            </w:ins>
            <w:ins w:id="74" w:author="Caraleigh" w:date="2017-01-05T14:09:00Z">
              <w:r w:rsidRPr="008D0B05">
                <w:rPr>
                  <w:rStyle w:val="Hyperlink"/>
                  <w:rFonts w:ascii="Calibri" w:eastAsia="Calibri" w:hAnsi="Calibri" w:cs="Calibri"/>
                </w:rPr>
                <w:t>May 31, 2016</w:t>
              </w:r>
              <w:r w:rsidR="008D0B05">
                <w:rPr>
                  <w:rFonts w:ascii="Calibri" w:eastAsia="Calibri" w:hAnsi="Calibri" w:cs="Calibri"/>
                </w:rPr>
                <w:fldChar w:fldCharType="end"/>
              </w:r>
            </w:ins>
            <w:ins w:id="75" w:author="Caraleigh" w:date="2017-01-05T14:11:00Z">
              <w:r w:rsidR="008D0B05">
                <w:rPr>
                  <w:rFonts w:ascii="Calibri" w:eastAsia="Calibri" w:hAnsi="Calibri" w:cs="Calibri"/>
                </w:rPr>
                <w:t>.</w:t>
              </w:r>
            </w:ins>
            <w:r>
              <w:rPr>
                <w:rFonts w:ascii="Calibri" w:eastAsia="Calibri" w:hAnsi="Calibri" w:cs="Calibri"/>
              </w:rPr>
              <w:t xml:space="preserve"> </w:t>
            </w:r>
            <w:r w:rsidDel="00201C03">
              <w:fldChar w:fldCharType="begin"/>
            </w:r>
            <w:ins w:id="76" w:author="Caraleigh" w:date="2017-01-05T14:08:00Z">
              <w:r w:rsidR="008D0B05">
                <w:instrText>HYPERLINK "https://medium.com/code-for-america/the-cio-problem-part-2-innovation-af24ebc038e5" \l ".zighmgj0d"</w:instrText>
              </w:r>
            </w:ins>
            <w:del w:id="77" w:author="Caraleigh" w:date="2017-01-05T14:08:00Z">
              <w:r w:rsidDel="008D0B05">
                <w:delInstrText xml:space="preserve"> HYPERLINK "https://medium.com/code-for-america/the-cio-problem-part-2-innovation-af24ebc038e5" \l ".zighmgj0d" </w:delInstrText>
              </w:r>
            </w:del>
            <w:r w:rsidDel="00201C03">
              <w:fldChar w:fldCharType="separate"/>
            </w:r>
            <w:del w:id="78" w:author="Caraleigh" w:date="2017-01-05T14:10:00Z">
              <w:r w:rsidRPr="00B41950" w:rsidDel="008D0B05">
                <w:rPr>
                  <w:rStyle w:val="Hyperlink"/>
                  <w:rFonts w:ascii="Calibri" w:eastAsia="Calibri" w:hAnsi="Calibri" w:cs="Calibri"/>
                </w:rPr>
                <w:delText>Source</w:delText>
              </w:r>
            </w:del>
            <w:r w:rsidDel="00201C03">
              <w:rPr>
                <w:rStyle w:val="Hyperlink"/>
                <w:rFonts w:ascii="Calibri" w:eastAsia="Calibri" w:hAnsi="Calibri" w:cs="Calibri"/>
              </w:rPr>
              <w:fldChar w:fldCharType="end"/>
            </w:r>
            <w:r w:rsidDel="00201C03">
              <w:rPr>
                <w:rFonts w:ascii="Calibri" w:eastAsia="Calibri" w:hAnsi="Calibri" w:cs="Calibri"/>
              </w:rPr>
              <w:t>]</w:t>
            </w:r>
          </w:p>
          <w:p w14:paraId="7E7103DD" w14:textId="77777777" w:rsidR="00201C03" w:rsidDel="00201C03" w:rsidRDefault="00201C03" w:rsidP="00201C03"/>
          <w:p w14:paraId="50AE3197" w14:textId="1D4EBAA3" w:rsidR="00201C03" w:rsidDel="00A73BF1" w:rsidRDefault="00201C03" w:rsidP="00201C03">
            <w:pPr>
              <w:rPr>
                <w:del w:id="79" w:author="Pena, Vanessa I" w:date="2016-12-29T10:26:00Z"/>
              </w:rPr>
            </w:pPr>
            <w:r w:rsidDel="00201C03">
              <w:rPr>
                <w:rFonts w:ascii="Calibri" w:eastAsia="Calibri" w:hAnsi="Calibri" w:cs="Calibri"/>
              </w:rPr>
              <w:t>At times, the distinction between leadership roles is less clear. “There are cases where organizations have both [the CTO and the CINO] filled by the same person because there is some overlap in skillset,” notes Ann Mei Chang, Chief Innovation Officer and Executive Director of the U.S. Global Development Lab at the U.S. Agency for International Development (USAID)</w:t>
            </w:r>
            <w:ins w:id="80" w:author="Caraleigh" w:date="2017-01-05T14:11:00Z">
              <w:r w:rsidR="008D0B05">
                <w:rPr>
                  <w:rFonts w:ascii="Calibri" w:eastAsia="Calibri" w:hAnsi="Calibri" w:cs="Calibri"/>
                  <w:b/>
                  <w:i/>
                </w:rPr>
                <w:t xml:space="preserve"> </w:t>
              </w:r>
              <w:r w:rsidR="008D0B05" w:rsidRPr="00BE24FF">
                <w:rPr>
                  <w:rFonts w:ascii="Calibri" w:eastAsia="Calibri" w:hAnsi="Calibri" w:cs="Calibri"/>
                  <w:rPrChange w:id="81" w:author="Caraleigh" w:date="2017-01-05T20:05:00Z">
                    <w:rPr>
                      <w:rFonts w:ascii="Calibri" w:eastAsia="Calibri" w:hAnsi="Calibri" w:cs="Calibri"/>
                      <w:b/>
                      <w:i/>
                    </w:rPr>
                  </w:rPrChange>
                </w:rPr>
                <w:t>[Chang, A.M., in-person interview by Policy Design Lab, July 7, 2016]</w:t>
              </w:r>
            </w:ins>
            <w:ins w:id="82" w:author="Caraleigh" w:date="2017-01-05T20:04:00Z">
              <w:r w:rsidR="00BE24FF" w:rsidRPr="00BE24FF">
                <w:rPr>
                  <w:rFonts w:ascii="Calibri" w:eastAsia="Calibri" w:hAnsi="Calibri" w:cs="Calibri"/>
                </w:rPr>
                <w:t xml:space="preserve"> </w:t>
              </w:r>
            </w:ins>
            <w:ins w:id="83" w:author="Pena, Vanessa I" w:date="2016-12-29T10:26:00Z">
              <w:del w:id="84" w:author="Caraleigh" w:date="2017-01-05T14:11:00Z">
                <w:r w:rsidDel="008D0B05">
                  <w:rPr>
                    <w:rFonts w:ascii="Calibri" w:eastAsia="Calibri" w:hAnsi="Calibri" w:cs="Calibri"/>
                  </w:rPr>
                  <w:delText xml:space="preserve"> </w:delText>
                </w:r>
                <w:commentRangeStart w:id="85"/>
                <w:r w:rsidDel="008D0B05">
                  <w:rPr>
                    <w:rFonts w:ascii="Calibri" w:eastAsia="Calibri" w:hAnsi="Calibri" w:cs="Calibri"/>
                  </w:rPr>
                  <w:delText>[Source]</w:delText>
                </w:r>
                <w:commentRangeEnd w:id="85"/>
                <w:r w:rsidDel="008D0B05">
                  <w:rPr>
                    <w:rStyle w:val="CommentReference"/>
                  </w:rPr>
                  <w:commentReference w:id="85"/>
                </w:r>
              </w:del>
            </w:ins>
            <w:del w:id="86" w:author="Caraleigh" w:date="2017-01-05T14:11:00Z">
              <w:r w:rsidDel="008D0B05">
                <w:rPr>
                  <w:rFonts w:ascii="Calibri" w:eastAsia="Calibri" w:hAnsi="Calibri" w:cs="Calibri"/>
                </w:rPr>
                <w:delText xml:space="preserve">.  </w:delText>
              </w:r>
            </w:del>
            <w:r w:rsidDel="00201C03">
              <w:rPr>
                <w:rFonts w:ascii="Calibri" w:eastAsia="Calibri" w:hAnsi="Calibri" w:cs="Calibri"/>
              </w:rPr>
              <w:t>The challenge is to understand innovation as a related but distinct task from digital services or information technology priorities. “Innovation often gets conflated with technology, which is an issue because it implies that innovation requires technology,” Chang explains. “Innovation is about achieving better results by changing the way we do business, being more agile, being more data driven, and being more open to new ideas. The tech industry has been a leader of innovation, but technology is only one of many tools that can drive innovation.”</w:t>
            </w:r>
            <w:ins w:id="87" w:author="Pena, Vanessa I" w:date="2016-12-29T10:26:00Z">
              <w:r w:rsidR="00A73BF1">
                <w:rPr>
                  <w:rFonts w:ascii="Calibri" w:eastAsia="Calibri" w:hAnsi="Calibri" w:cs="Calibri"/>
                </w:rPr>
                <w:t xml:space="preserve"> </w:t>
              </w:r>
            </w:ins>
            <w:ins w:id="88" w:author="Caraleigh" w:date="2017-01-05T14:11:00Z">
              <w:r w:rsidR="008D0B05" w:rsidRPr="00BE24FF">
                <w:rPr>
                  <w:rFonts w:ascii="Calibri" w:eastAsia="Calibri" w:hAnsi="Calibri" w:cs="Calibri"/>
                  <w:rPrChange w:id="89" w:author="Caraleigh" w:date="2017-01-05T20:04:00Z">
                    <w:rPr>
                      <w:rFonts w:ascii="Calibri" w:eastAsia="Calibri" w:hAnsi="Calibri" w:cs="Calibri"/>
                      <w:b/>
                      <w:i/>
                    </w:rPr>
                  </w:rPrChange>
                </w:rPr>
                <w:t>[Chang, A.M., in-person interview by Policy Design Lab, July 7, 2016]</w:t>
              </w:r>
            </w:ins>
            <w:ins w:id="90" w:author="Pena, Vanessa I" w:date="2016-12-29T10:26:00Z">
              <w:del w:id="91" w:author="Caraleigh" w:date="2017-01-05T14:11:00Z">
                <w:r w:rsidR="00A73BF1" w:rsidDel="008D0B05">
                  <w:rPr>
                    <w:rFonts w:ascii="Calibri" w:eastAsia="Calibri" w:hAnsi="Calibri" w:cs="Calibri"/>
                  </w:rPr>
                  <w:delText>[Source]</w:delText>
                </w:r>
              </w:del>
            </w:ins>
          </w:p>
          <w:p w14:paraId="349DED6A" w14:textId="374AE020" w:rsidR="00201C03" w:rsidRDefault="00201C03">
            <w:pPr>
              <w:rPr>
                <w:ins w:id="92" w:author="Pena, Vanessa I" w:date="2016-12-29T10:17:00Z"/>
                <w:b/>
              </w:rPr>
              <w:pPrChange w:id="93" w:author="Pena, Vanessa I" w:date="2016-12-29T10:26:00Z">
                <w:pPr>
                  <w:jc w:val="both"/>
                </w:pPr>
              </w:pPrChange>
            </w:pPr>
          </w:p>
        </w:tc>
      </w:tr>
    </w:tbl>
    <w:p w14:paraId="4F4024B3" w14:textId="77777777" w:rsidR="00201C03" w:rsidRDefault="00201C03">
      <w:pPr>
        <w:spacing w:line="240" w:lineRule="auto"/>
        <w:jc w:val="both"/>
        <w:rPr>
          <w:ins w:id="94" w:author="Pena, Vanessa I" w:date="2016-12-29T10:17:00Z"/>
          <w:b/>
        </w:rPr>
      </w:pPr>
    </w:p>
    <w:p w14:paraId="0D33D528" w14:textId="3E4A6772" w:rsidR="00201C03" w:rsidRDefault="00201C03" w:rsidP="00201C03">
      <w:pPr>
        <w:spacing w:line="240" w:lineRule="auto"/>
      </w:pPr>
      <w:r>
        <w:rPr>
          <w:rFonts w:ascii="Calibri" w:eastAsia="Calibri" w:hAnsi="Calibri" w:cs="Calibri"/>
        </w:rPr>
        <w:t>For CINOs or any leadership position tasked with overseeing innovation, the position must be imbued with clear authority and direction in order to fully realize their potential impact. According to past CINOs and CTOs, the most effective approach for senior leadership is a balance between explicit and visible leadership commitment with a degree of hands-off management and implicit trust [</w:t>
      </w:r>
      <w:commentRangeStart w:id="95"/>
      <w:del w:id="96" w:author="Caraleigh" w:date="2017-01-05T14:14:00Z">
        <w:r w:rsidDel="008D0B05">
          <w:rPr>
            <w:rFonts w:ascii="Calibri" w:eastAsia="Calibri" w:hAnsi="Calibri" w:cs="Calibri"/>
          </w:rPr>
          <w:delText>SOURCE</w:delText>
        </w:r>
        <w:commentRangeEnd w:id="95"/>
        <w:r w:rsidDel="008D0B05">
          <w:rPr>
            <w:rStyle w:val="CommentReference"/>
          </w:rPr>
          <w:commentReference w:id="95"/>
        </w:r>
        <w:r w:rsidDel="008D0B05">
          <w:rPr>
            <w:rFonts w:ascii="Calibri" w:eastAsia="Calibri" w:hAnsi="Calibri" w:cs="Calibri"/>
          </w:rPr>
          <w:delText>].</w:delText>
        </w:r>
      </w:del>
      <w:ins w:id="97" w:author="Caraleigh" w:date="2017-01-05T14:14:00Z">
        <w:r w:rsidR="008D0B05">
          <w:rPr>
            <w:rFonts w:ascii="Calibri" w:eastAsia="Calibri" w:hAnsi="Calibri" w:cs="Calibri"/>
          </w:rPr>
          <w:t>Kalil, T., in-person interview</w:t>
        </w:r>
      </w:ins>
      <w:ins w:id="98" w:author="Caraleigh" w:date="2017-01-05T14:15:00Z">
        <w:r w:rsidR="008D0B05">
          <w:rPr>
            <w:rFonts w:ascii="Calibri" w:eastAsia="Calibri" w:hAnsi="Calibri" w:cs="Calibri"/>
          </w:rPr>
          <w:t xml:space="preserve"> by Policy Design Lab</w:t>
        </w:r>
      </w:ins>
      <w:ins w:id="99" w:author="Caraleigh" w:date="2017-01-05T14:14:00Z">
        <w:r w:rsidR="008D0B05">
          <w:rPr>
            <w:rFonts w:ascii="Calibri" w:eastAsia="Calibri" w:hAnsi="Calibri" w:cs="Calibri"/>
          </w:rPr>
          <w:t>, July 21, 2016].</w:t>
        </w:r>
      </w:ins>
    </w:p>
    <w:p w14:paraId="5CD1E2B0" w14:textId="77777777" w:rsidR="00150FCA" w:rsidRDefault="00150FCA">
      <w:pPr>
        <w:spacing w:line="240" w:lineRule="auto"/>
        <w:jc w:val="both"/>
      </w:pPr>
    </w:p>
    <w:p w14:paraId="7AF26BC0" w14:textId="77777777" w:rsidR="00150FCA" w:rsidRDefault="0031373C">
      <w:pPr>
        <w:pStyle w:val="Heading3"/>
        <w:spacing w:before="240" w:after="0"/>
      </w:pPr>
      <w:r>
        <w:rPr>
          <w:sz w:val="32"/>
          <w:szCs w:val="32"/>
        </w:rPr>
        <w:t>Deliverable 2: Summary of underlying rationales / empirical research</w:t>
      </w:r>
    </w:p>
    <w:p w14:paraId="411CA195" w14:textId="77777777" w:rsidR="00150FCA" w:rsidRDefault="00150FCA">
      <w:pPr>
        <w:spacing w:line="240" w:lineRule="auto"/>
      </w:pPr>
    </w:p>
    <w:p w14:paraId="026F9C49" w14:textId="6F83AA00" w:rsidR="00150FCA" w:rsidRDefault="0031373C">
      <w:pPr>
        <w:spacing w:line="240" w:lineRule="auto"/>
      </w:pPr>
      <w:r>
        <w:rPr>
          <w:rFonts w:ascii="Calibri" w:eastAsia="Calibri" w:hAnsi="Calibri" w:cs="Calibri"/>
        </w:rPr>
        <w:t xml:space="preserve">The benefits of a CINO depend on getting the details right. If leadership recognizes the value that </w:t>
      </w:r>
      <w:r w:rsidR="00A73BF1">
        <w:rPr>
          <w:rFonts w:ascii="Calibri" w:eastAsia="Calibri" w:hAnsi="Calibri" w:cs="Calibri"/>
        </w:rPr>
        <w:t>CINOs</w:t>
      </w:r>
      <w:r>
        <w:rPr>
          <w:rFonts w:ascii="Calibri" w:eastAsia="Calibri" w:hAnsi="Calibri" w:cs="Calibri"/>
        </w:rPr>
        <w:t xml:space="preserve"> can bring and scope the position with very explicit goals in mind, the result </w:t>
      </w:r>
      <w:r w:rsidR="00A73BF1">
        <w:rPr>
          <w:rFonts w:ascii="Calibri" w:eastAsia="Calibri" w:hAnsi="Calibri" w:cs="Calibri"/>
        </w:rPr>
        <w:t xml:space="preserve">can be </w:t>
      </w:r>
      <w:r>
        <w:rPr>
          <w:rFonts w:ascii="Calibri" w:eastAsia="Calibri" w:hAnsi="Calibri" w:cs="Calibri"/>
        </w:rPr>
        <w:t xml:space="preserve">tangential thinking and different, impactful solutions that would not have otherwise occurred. </w:t>
      </w:r>
      <w:r w:rsidR="00A73BF1">
        <w:rPr>
          <w:rFonts w:ascii="Calibri" w:eastAsia="Calibri" w:hAnsi="Calibri" w:cs="Calibri"/>
        </w:rPr>
        <w:t xml:space="preserve">Positive </w:t>
      </w:r>
      <w:r>
        <w:rPr>
          <w:rFonts w:ascii="Calibri" w:eastAsia="Calibri" w:hAnsi="Calibri" w:cs="Calibri"/>
        </w:rPr>
        <w:t>result</w:t>
      </w:r>
      <w:r w:rsidR="00A73BF1">
        <w:rPr>
          <w:rFonts w:ascii="Calibri" w:eastAsia="Calibri" w:hAnsi="Calibri" w:cs="Calibri"/>
        </w:rPr>
        <w:t>s may</w:t>
      </w:r>
      <w:r>
        <w:rPr>
          <w:rFonts w:ascii="Calibri" w:eastAsia="Calibri" w:hAnsi="Calibri" w:cs="Calibri"/>
        </w:rPr>
        <w:t xml:space="preserve"> hinge</w:t>
      </w:r>
      <w:r w:rsidR="00A73BF1">
        <w:rPr>
          <w:rFonts w:ascii="Calibri" w:eastAsia="Calibri" w:hAnsi="Calibri" w:cs="Calibri"/>
        </w:rPr>
        <w:t xml:space="preserve"> </w:t>
      </w:r>
      <w:r>
        <w:rPr>
          <w:rFonts w:ascii="Calibri" w:eastAsia="Calibri" w:hAnsi="Calibri" w:cs="Calibri"/>
        </w:rPr>
        <w:t xml:space="preserve"> on a CINO position being filled by the right person, with </w:t>
      </w:r>
      <w:r w:rsidR="00A73BF1">
        <w:rPr>
          <w:rFonts w:ascii="Calibri" w:eastAsia="Calibri" w:hAnsi="Calibri" w:cs="Calibri"/>
        </w:rPr>
        <w:t xml:space="preserve">appropriate </w:t>
      </w:r>
      <w:r>
        <w:rPr>
          <w:rFonts w:ascii="Calibri" w:eastAsia="Calibri" w:hAnsi="Calibri" w:cs="Calibri"/>
        </w:rPr>
        <w:t>access</w:t>
      </w:r>
      <w:r w:rsidR="00A73BF1">
        <w:rPr>
          <w:rFonts w:ascii="Calibri" w:eastAsia="Calibri" w:hAnsi="Calibri" w:cs="Calibri"/>
        </w:rPr>
        <w:t xml:space="preserve"> to stakeholders and information</w:t>
      </w:r>
      <w:r>
        <w:rPr>
          <w:rFonts w:ascii="Calibri" w:eastAsia="Calibri" w:hAnsi="Calibri" w:cs="Calibri"/>
        </w:rPr>
        <w:t>, resources, and authority. </w:t>
      </w:r>
    </w:p>
    <w:p w14:paraId="0ECB571E" w14:textId="77777777" w:rsidR="00150FCA" w:rsidRDefault="00150FCA">
      <w:pPr>
        <w:spacing w:line="240" w:lineRule="auto"/>
      </w:pPr>
    </w:p>
    <w:p w14:paraId="77A3BE56" w14:textId="5FC9E698" w:rsidR="008D0B05" w:rsidRDefault="0031373C" w:rsidP="008D0B05">
      <w:pPr>
        <w:spacing w:line="240" w:lineRule="auto"/>
        <w:rPr>
          <w:ins w:id="100" w:author="Caraleigh" w:date="2017-01-05T14:17:00Z"/>
        </w:rPr>
      </w:pPr>
      <w:r>
        <w:rPr>
          <w:rFonts w:ascii="Calibri" w:eastAsia="Calibri" w:hAnsi="Calibri" w:cs="Calibri"/>
        </w:rPr>
        <w:t>One of the biggest impacts of hiring a CINO is that career employees can be more empowered and supported to take initiative.</w:t>
      </w:r>
      <w:ins w:id="101" w:author="Caraleigh" w:date="2017-01-05T14:17:00Z">
        <w:r w:rsidR="008D0B05">
          <w:rPr>
            <w:rFonts w:ascii="Calibri" w:eastAsia="Calibri" w:hAnsi="Calibri" w:cs="Calibri"/>
          </w:rPr>
          <w:t xml:space="preserve"> [Kalil, T., in-person interview by Policy Design Lab, July 21, 2016].</w:t>
        </w:r>
      </w:ins>
    </w:p>
    <w:p w14:paraId="456A1F11" w14:textId="77777777" w:rsidR="00AB30F3" w:rsidRDefault="0031373C" w:rsidP="00AB30F3">
      <w:pPr>
        <w:spacing w:line="240" w:lineRule="auto"/>
        <w:rPr>
          <w:ins w:id="102" w:author="Caraleigh" w:date="2017-01-05T14:19:00Z"/>
          <w:rFonts w:ascii="Calibri" w:eastAsia="Calibri" w:hAnsi="Calibri" w:cs="Calibri"/>
        </w:rPr>
      </w:pPr>
      <w:r>
        <w:rPr>
          <w:rFonts w:ascii="Calibri" w:eastAsia="Calibri" w:hAnsi="Calibri" w:cs="Calibri"/>
        </w:rPr>
        <w:t xml:space="preserve"> </w:t>
      </w:r>
      <w:hyperlink r:id="rId11">
        <w:r>
          <w:rPr>
            <w:rFonts w:ascii="Calibri" w:eastAsia="Calibri" w:hAnsi="Calibri" w:cs="Calibri"/>
            <w:color w:val="0000FF"/>
            <w:u w:val="single"/>
          </w:rPr>
          <w:t>A 2012 survey</w:t>
        </w:r>
      </w:hyperlink>
      <w:r>
        <w:rPr>
          <w:rFonts w:ascii="Calibri" w:eastAsia="Calibri" w:hAnsi="Calibri" w:cs="Calibri"/>
        </w:rPr>
        <w:t xml:space="preserve"> on the impact of corporate CINOs found that among surveyed employees, more than a quarter had avoided </w:t>
      </w:r>
      <w:r w:rsidRPr="00A73BF1">
        <w:rPr>
          <w:rFonts w:ascii="Calibri" w:eastAsia="Calibri" w:hAnsi="Calibri" w:cs="Calibri"/>
          <w:szCs w:val="24"/>
          <w:rPrChange w:id="103" w:author="Pena, Vanessa I" w:date="2016-12-29T10:29:00Z">
            <w:rPr>
              <w:rFonts w:ascii="Calibri" w:eastAsia="Calibri" w:hAnsi="Calibri" w:cs="Calibri"/>
              <w:sz w:val="24"/>
              <w:szCs w:val="24"/>
            </w:rPr>
          </w:rPrChange>
        </w:rPr>
        <w:t xml:space="preserve">pursuing an idea due to a </w:t>
      </w:r>
      <w:r w:rsidRPr="00AB30F3">
        <w:rPr>
          <w:rFonts w:ascii="Calibri" w:eastAsia="Calibri" w:hAnsi="Calibri" w:cs="Calibri"/>
          <w:szCs w:val="24"/>
        </w:rPr>
        <w:t>fear of a negative impact</w:t>
      </w:r>
      <w:r>
        <w:rPr>
          <w:rFonts w:ascii="Calibri" w:eastAsia="Calibri" w:hAnsi="Calibri" w:cs="Calibri"/>
          <w:sz w:val="24"/>
          <w:szCs w:val="24"/>
        </w:rPr>
        <w:t xml:space="preserve">. </w:t>
      </w:r>
      <w:r w:rsidR="00A73BF1">
        <w:rPr>
          <w:rFonts w:ascii="Calibri" w:eastAsia="Calibri" w:hAnsi="Calibri" w:cs="Calibri"/>
        </w:rPr>
        <w:t>A</w:t>
      </w:r>
      <w:r>
        <w:rPr>
          <w:rFonts w:ascii="Calibri" w:eastAsia="Calibri" w:hAnsi="Calibri" w:cs="Calibri"/>
        </w:rPr>
        <w:t xml:space="preserve"> process to reward </w:t>
      </w:r>
      <w:r w:rsidR="00A73BF1">
        <w:rPr>
          <w:rFonts w:ascii="Calibri" w:eastAsia="Calibri" w:hAnsi="Calibri" w:cs="Calibri"/>
        </w:rPr>
        <w:t xml:space="preserve">Federal employee </w:t>
      </w:r>
      <w:r>
        <w:rPr>
          <w:rFonts w:ascii="Calibri" w:eastAsia="Calibri" w:hAnsi="Calibri" w:cs="Calibri"/>
        </w:rPr>
        <w:t xml:space="preserve">initiative and </w:t>
      </w:r>
      <w:r w:rsidR="00A73BF1">
        <w:rPr>
          <w:rFonts w:ascii="Calibri" w:eastAsia="Calibri" w:hAnsi="Calibri" w:cs="Calibri"/>
        </w:rPr>
        <w:t xml:space="preserve">their </w:t>
      </w:r>
      <w:r>
        <w:rPr>
          <w:rFonts w:ascii="Calibri" w:eastAsia="Calibri" w:hAnsi="Calibri" w:cs="Calibri"/>
        </w:rPr>
        <w:t>attempt</w:t>
      </w:r>
      <w:r w:rsidR="00A73BF1">
        <w:rPr>
          <w:rFonts w:ascii="Calibri" w:eastAsia="Calibri" w:hAnsi="Calibri" w:cs="Calibri"/>
        </w:rPr>
        <w:t>s</w:t>
      </w:r>
      <w:r>
        <w:rPr>
          <w:rFonts w:ascii="Calibri" w:eastAsia="Calibri" w:hAnsi="Calibri" w:cs="Calibri"/>
        </w:rPr>
        <w:t xml:space="preserve"> to do something new</w:t>
      </w:r>
      <w:r w:rsidR="00A73BF1">
        <w:rPr>
          <w:rFonts w:ascii="Calibri" w:eastAsia="Calibri" w:hAnsi="Calibri" w:cs="Calibri"/>
        </w:rPr>
        <w:t xml:space="preserve"> can help foster openness to innovation </w:t>
      </w:r>
    </w:p>
    <w:p w14:paraId="317A8C6E" w14:textId="3E73AEEC" w:rsidR="00AB30F3" w:rsidRDefault="00AB30F3" w:rsidP="00AB30F3">
      <w:pPr>
        <w:spacing w:line="240" w:lineRule="auto"/>
        <w:rPr>
          <w:ins w:id="104" w:author="Caraleigh" w:date="2017-01-05T14:19:00Z"/>
        </w:rPr>
      </w:pPr>
      <w:ins w:id="105" w:author="Caraleigh" w:date="2017-01-05T14:20:00Z">
        <w:r>
          <w:rPr>
            <w:rFonts w:ascii="Calibri" w:eastAsia="Calibri" w:hAnsi="Calibri" w:cs="Calibri"/>
          </w:rPr>
          <w:t>[Correa, D</w:t>
        </w:r>
      </w:ins>
      <w:ins w:id="106" w:author="Caraleigh" w:date="2017-01-05T14:19:00Z">
        <w:r>
          <w:rPr>
            <w:rFonts w:ascii="Calibri" w:eastAsia="Calibri" w:hAnsi="Calibri" w:cs="Calibri"/>
          </w:rPr>
          <w:t>., in-person interview by Policy Design Lab, July 21, 2016].</w:t>
        </w:r>
      </w:ins>
    </w:p>
    <w:p w14:paraId="29D9CF07" w14:textId="37C591E3" w:rsidR="00150FCA" w:rsidRDefault="00A73BF1" w:rsidP="004E7DA1">
      <w:pPr>
        <w:spacing w:line="240" w:lineRule="auto"/>
      </w:pPr>
      <w:del w:id="107" w:author="Caraleigh" w:date="2017-01-05T14:19:00Z">
        <w:r w:rsidDel="00AB30F3">
          <w:rPr>
            <w:rFonts w:ascii="Calibri" w:eastAsia="Calibri" w:hAnsi="Calibri" w:cs="Calibri"/>
          </w:rPr>
          <w:delText>[</w:delText>
        </w:r>
        <w:commentRangeStart w:id="108"/>
        <w:r w:rsidDel="00AB30F3">
          <w:rPr>
            <w:rFonts w:ascii="Calibri" w:eastAsia="Calibri" w:hAnsi="Calibri" w:cs="Calibri"/>
          </w:rPr>
          <w:delText>Source</w:delText>
        </w:r>
        <w:commentRangeEnd w:id="108"/>
        <w:r w:rsidDel="00AB30F3">
          <w:rPr>
            <w:rStyle w:val="CommentReference"/>
          </w:rPr>
          <w:commentReference w:id="108"/>
        </w:r>
        <w:r w:rsidDel="00AB30F3">
          <w:rPr>
            <w:rFonts w:ascii="Calibri" w:eastAsia="Calibri" w:hAnsi="Calibri" w:cs="Calibri"/>
          </w:rPr>
          <w:delText>]</w:delText>
        </w:r>
        <w:r w:rsidR="0031373C" w:rsidDel="00AB30F3">
          <w:rPr>
            <w:rFonts w:ascii="Calibri" w:eastAsia="Calibri" w:hAnsi="Calibri" w:cs="Calibri"/>
          </w:rPr>
          <w:delText>.</w:delText>
        </w:r>
      </w:del>
    </w:p>
    <w:p w14:paraId="23E801B5" w14:textId="77777777" w:rsidR="00150FCA" w:rsidRDefault="00150FCA">
      <w:pPr>
        <w:spacing w:line="240" w:lineRule="auto"/>
      </w:pPr>
    </w:p>
    <w:p w14:paraId="16963F25" w14:textId="77777777" w:rsidR="00150FCA" w:rsidRDefault="0031373C">
      <w:pPr>
        <w:spacing w:line="240" w:lineRule="auto"/>
      </w:pPr>
      <w:r>
        <w:rPr>
          <w:b/>
          <w:sz w:val="24"/>
          <w:szCs w:val="24"/>
          <w:u w:val="single"/>
        </w:rPr>
        <w:t>Evolution of CINO role</w:t>
      </w:r>
    </w:p>
    <w:p w14:paraId="1D011F5F" w14:textId="77777777" w:rsidR="00150FCA" w:rsidRDefault="00150FCA">
      <w:pPr>
        <w:spacing w:line="240" w:lineRule="auto"/>
      </w:pPr>
    </w:p>
    <w:p w14:paraId="4F1D4A70" w14:textId="0DD54D27" w:rsidR="00150FCA" w:rsidRDefault="007A6119">
      <w:pPr>
        <w:spacing w:line="240" w:lineRule="auto"/>
        <w:rPr>
          <w:ins w:id="109" w:author="Caraleigh" w:date="2017-01-05T14:22:00Z"/>
          <w:rFonts w:ascii="Calibri" w:eastAsia="Calibri" w:hAnsi="Calibri" w:cs="Calibri"/>
        </w:rPr>
      </w:pPr>
      <w:r>
        <w:rPr>
          <w:rFonts w:ascii="Calibri" w:eastAsia="Calibri" w:hAnsi="Calibri" w:cs="Calibri"/>
          <w:highlight w:val="white"/>
        </w:rPr>
        <w:t xml:space="preserve">The role of CINOs </w:t>
      </w:r>
      <w:del w:id="110" w:author="Caraleigh" w:date="2017-01-05T14:22:00Z">
        <w:r w:rsidR="0031373C" w:rsidDel="00AB30F3">
          <w:rPr>
            <w:rFonts w:ascii="Calibri" w:eastAsia="Calibri" w:hAnsi="Calibri" w:cs="Calibri"/>
            <w:highlight w:val="white"/>
          </w:rPr>
          <w:delText xml:space="preserve"> </w:delText>
        </w:r>
      </w:del>
      <w:r w:rsidR="0031373C">
        <w:rPr>
          <w:rFonts w:ascii="Calibri" w:eastAsia="Calibri" w:hAnsi="Calibri" w:cs="Calibri"/>
          <w:highlight w:val="white"/>
        </w:rPr>
        <w:t>was first coined and described in 1998</w:t>
      </w:r>
      <w:r>
        <w:rPr>
          <w:rFonts w:ascii="Calibri" w:eastAsia="Calibri" w:hAnsi="Calibri" w:cs="Calibri"/>
          <w:highlight w:val="white"/>
        </w:rPr>
        <w:t>, and</w:t>
      </w:r>
      <w:r w:rsidR="0031373C">
        <w:rPr>
          <w:rFonts w:ascii="Calibri" w:eastAsia="Calibri" w:hAnsi="Calibri" w:cs="Calibri"/>
          <w:highlight w:val="white"/>
        </w:rPr>
        <w:t xml:space="preserve"> </w:t>
      </w:r>
      <w:r>
        <w:rPr>
          <w:rFonts w:ascii="Calibri" w:eastAsia="Calibri" w:hAnsi="Calibri" w:cs="Calibri"/>
          <w:highlight w:val="white"/>
        </w:rPr>
        <w:t>it</w:t>
      </w:r>
      <w:r w:rsidR="0031373C">
        <w:rPr>
          <w:rFonts w:ascii="Calibri" w:eastAsia="Calibri" w:hAnsi="Calibri" w:cs="Calibri"/>
          <w:highlight w:val="white"/>
        </w:rPr>
        <w:t xml:space="preserve"> has </w:t>
      </w:r>
      <w:r w:rsidR="0031373C">
        <w:rPr>
          <w:rFonts w:ascii="Calibri" w:eastAsia="Calibri" w:hAnsi="Calibri" w:cs="Calibri"/>
        </w:rPr>
        <w:t xml:space="preserve">rapidly become standard practice in the corporate world and increasingly </w:t>
      </w:r>
      <w:r>
        <w:rPr>
          <w:rFonts w:ascii="Calibri" w:eastAsia="Calibri" w:hAnsi="Calibri" w:cs="Calibri"/>
        </w:rPr>
        <w:t xml:space="preserve">established </w:t>
      </w:r>
      <w:r w:rsidR="0031373C">
        <w:rPr>
          <w:rFonts w:ascii="Calibri" w:eastAsia="Calibri" w:hAnsi="Calibri" w:cs="Calibri"/>
        </w:rPr>
        <w:t>in state and local government</w:t>
      </w:r>
      <w:r>
        <w:rPr>
          <w:rFonts w:ascii="Calibri" w:eastAsia="Calibri" w:hAnsi="Calibri" w:cs="Calibri"/>
        </w:rPr>
        <w:t>s</w:t>
      </w:r>
      <w:r w:rsidR="00A73BF1">
        <w:rPr>
          <w:rFonts w:ascii="Calibri" w:eastAsia="Calibri" w:hAnsi="Calibri" w:cs="Calibri"/>
        </w:rPr>
        <w:t xml:space="preserve"> [</w:t>
      </w:r>
      <w:ins w:id="111" w:author="Caraleigh" w:date="2017-01-05T14:23:00Z">
        <w:r w:rsidR="00AB30F3">
          <w:rPr>
            <w:rFonts w:ascii="Calibri" w:eastAsia="Calibri" w:hAnsi="Calibri" w:cs="Calibri"/>
            <w:color w:val="252525"/>
            <w:highlight w:val="white"/>
          </w:rPr>
          <w:t xml:space="preserve">Miller, W. and Morris, L. </w:t>
        </w:r>
        <w:r w:rsidR="00AB30F3">
          <w:fldChar w:fldCharType="begin"/>
        </w:r>
        <w:r w:rsidR="00AB30F3">
          <w:instrText xml:space="preserve"> HYPERLINK "https://en.wikipedia.org/w/index.php?title=Fourth_Generation_R%26D&amp;action=edit&amp;redlink=1" \h </w:instrText>
        </w:r>
        <w:r w:rsidR="00AB30F3">
          <w:fldChar w:fldCharType="separate"/>
        </w:r>
        <w:r w:rsidR="00AB30F3">
          <w:rPr>
            <w:rFonts w:ascii="Calibri" w:eastAsia="Calibri" w:hAnsi="Calibri" w:cs="Calibri"/>
            <w:i/>
            <w:color w:val="A55858"/>
            <w:highlight w:val="white"/>
            <w:u w:val="single"/>
          </w:rPr>
          <w:t>Fourth Generation R&amp;D</w:t>
        </w:r>
        <w:r w:rsidR="00AB30F3">
          <w:rPr>
            <w:rFonts w:ascii="Calibri" w:eastAsia="Calibri" w:hAnsi="Calibri" w:cs="Calibri"/>
            <w:i/>
            <w:color w:val="A55858"/>
            <w:highlight w:val="white"/>
            <w:u w:val="single"/>
          </w:rPr>
          <w:fldChar w:fldCharType="end"/>
        </w:r>
        <w:r w:rsidR="00AB30F3">
          <w:rPr>
            <w:rFonts w:ascii="Calibri" w:eastAsia="Calibri" w:hAnsi="Calibri" w:cs="Calibri"/>
            <w:color w:val="252525"/>
            <w:highlight w:val="white"/>
          </w:rPr>
          <w:t>- Managing Knowledge, Technology, and Innovation, Wiley, 1998.</w:t>
        </w:r>
      </w:ins>
      <w:commentRangeStart w:id="112"/>
      <w:del w:id="113" w:author="Caraleigh" w:date="2017-01-05T14:23:00Z">
        <w:r w:rsidR="00A73BF1" w:rsidDel="00AB30F3">
          <w:rPr>
            <w:rFonts w:ascii="Calibri" w:eastAsia="Calibri" w:hAnsi="Calibri" w:cs="Calibri"/>
          </w:rPr>
          <w:delText>Source</w:delText>
        </w:r>
        <w:commentRangeEnd w:id="112"/>
        <w:r w:rsidR="00A73BF1" w:rsidDel="00AB30F3">
          <w:rPr>
            <w:rStyle w:val="CommentReference"/>
          </w:rPr>
          <w:commentReference w:id="112"/>
        </w:r>
      </w:del>
      <w:r w:rsidR="00A73BF1">
        <w:rPr>
          <w:rFonts w:ascii="Calibri" w:eastAsia="Calibri" w:hAnsi="Calibri" w:cs="Calibri"/>
        </w:rPr>
        <w:t>]</w:t>
      </w:r>
      <w:r w:rsidR="0031373C">
        <w:rPr>
          <w:rFonts w:ascii="Calibri" w:eastAsia="Calibri" w:hAnsi="Calibri" w:cs="Calibri"/>
        </w:rPr>
        <w:t xml:space="preserve">. Organizations have </w:t>
      </w:r>
      <w:r w:rsidR="005631D2">
        <w:rPr>
          <w:rFonts w:ascii="Calibri" w:eastAsia="Calibri" w:hAnsi="Calibri" w:cs="Calibri"/>
        </w:rPr>
        <w:t>received</w:t>
      </w:r>
      <w:r w:rsidR="0031373C">
        <w:rPr>
          <w:rFonts w:ascii="Calibri" w:eastAsia="Calibri" w:hAnsi="Calibri" w:cs="Calibri"/>
        </w:rPr>
        <w:t xml:space="preserve"> benefits </w:t>
      </w:r>
      <w:r w:rsidR="005631D2">
        <w:rPr>
          <w:rFonts w:ascii="Calibri" w:eastAsia="Calibri" w:hAnsi="Calibri" w:cs="Calibri"/>
        </w:rPr>
        <w:t xml:space="preserve">from appointing a CINO to </w:t>
      </w:r>
      <w:r w:rsidR="0031373C">
        <w:rPr>
          <w:rFonts w:ascii="Calibri" w:eastAsia="Calibri" w:hAnsi="Calibri" w:cs="Calibri"/>
        </w:rPr>
        <w:t xml:space="preserve">help bring new, innovative ideas to fruition. </w:t>
      </w:r>
      <w:hyperlink r:id="rId12">
        <w:r>
          <w:rPr>
            <w:rFonts w:ascii="Calibri" w:eastAsia="Calibri" w:hAnsi="Calibri" w:cs="Calibri"/>
            <w:color w:val="0000FF"/>
            <w:u w:val="single"/>
          </w:rPr>
          <w:t xml:space="preserve">A </w:t>
        </w:r>
        <w:r w:rsidR="0031373C">
          <w:rPr>
            <w:rFonts w:ascii="Calibri" w:eastAsia="Calibri" w:hAnsi="Calibri" w:cs="Calibri"/>
            <w:color w:val="0000FF"/>
            <w:u w:val="single"/>
          </w:rPr>
          <w:t>2012 survey</w:t>
        </w:r>
      </w:hyperlink>
      <w:r w:rsidR="0031373C">
        <w:rPr>
          <w:rFonts w:ascii="Calibri" w:eastAsia="Calibri" w:hAnsi="Calibri" w:cs="Calibri"/>
        </w:rPr>
        <w:t xml:space="preserve"> found that 60% of </w:t>
      </w:r>
      <w:del w:id="114" w:author="Caraleigh" w:date="2017-01-05T14:22:00Z">
        <w:r w:rsidDel="00AB30F3">
          <w:rPr>
            <w:rFonts w:ascii="Calibri" w:eastAsia="Calibri" w:hAnsi="Calibri" w:cs="Calibri"/>
          </w:rPr>
          <w:delText xml:space="preserve">employers </w:delText>
        </w:r>
      </w:del>
      <w:ins w:id="115" w:author="Caraleigh" w:date="2017-01-05T14:22:00Z">
        <w:r w:rsidR="00AB30F3">
          <w:rPr>
            <w:rFonts w:ascii="Calibri" w:eastAsia="Calibri" w:hAnsi="Calibri" w:cs="Calibri"/>
          </w:rPr>
          <w:t xml:space="preserve">organizations </w:t>
        </w:r>
      </w:ins>
      <w:r>
        <w:rPr>
          <w:rFonts w:ascii="Calibri" w:eastAsia="Calibri" w:hAnsi="Calibri" w:cs="Calibri"/>
        </w:rPr>
        <w:t xml:space="preserve">responding to the survey </w:t>
      </w:r>
      <w:r w:rsidR="00A73BF1">
        <w:rPr>
          <w:rStyle w:val="CommentReference"/>
        </w:rPr>
        <w:commentReference w:id="116"/>
      </w:r>
      <w:r w:rsidR="0031373C">
        <w:rPr>
          <w:rFonts w:ascii="Calibri" w:eastAsia="Calibri" w:hAnsi="Calibri" w:cs="Calibri"/>
        </w:rPr>
        <w:t xml:space="preserve">employed a </w:t>
      </w:r>
      <w:r w:rsidR="00A73BF1">
        <w:rPr>
          <w:rFonts w:ascii="Calibri" w:eastAsia="Calibri" w:hAnsi="Calibri" w:cs="Calibri"/>
        </w:rPr>
        <w:t>CINO</w:t>
      </w:r>
      <w:r w:rsidR="0031373C">
        <w:rPr>
          <w:rFonts w:ascii="Calibri" w:eastAsia="Calibri" w:hAnsi="Calibri" w:cs="Calibri"/>
        </w:rPr>
        <w:t>, with the trend continuing to rise.</w:t>
      </w:r>
    </w:p>
    <w:p w14:paraId="5C9C7A16" w14:textId="77777777" w:rsidR="00AB30F3" w:rsidRDefault="00AB30F3">
      <w:pPr>
        <w:spacing w:line="240" w:lineRule="auto"/>
        <w:rPr>
          <w:rFonts w:ascii="Calibri" w:eastAsia="Calibri" w:hAnsi="Calibri" w:cs="Calibri"/>
        </w:rPr>
      </w:pPr>
    </w:p>
    <w:p w14:paraId="78D2A1EB" w14:textId="77777777" w:rsidR="005631D2" w:rsidRDefault="005631D2" w:rsidP="005631D2">
      <w:pPr>
        <w:rPr>
          <w:ins w:id="117" w:author="Pena, Vanessa I" w:date="2016-12-29T10:52:00Z"/>
        </w:rPr>
      </w:pPr>
    </w:p>
    <w:p w14:paraId="439A9E9F" w14:textId="0A2EDB2A" w:rsidR="005631D2" w:rsidRDefault="005631D2" w:rsidP="005631D2">
      <w:pPr>
        <w:spacing w:line="240" w:lineRule="auto"/>
      </w:pPr>
      <w:r>
        <w:rPr>
          <w:rFonts w:ascii="Calibri" w:eastAsia="Calibri" w:hAnsi="Calibri" w:cs="Calibri"/>
        </w:rPr>
        <w:t>There are similarities between CINO roles in the private and public sectors</w:t>
      </w:r>
      <w:ins w:id="118" w:author="Caraleigh" w:date="2017-01-05T14:21:00Z">
        <w:r w:rsidR="00AB30F3">
          <w:rPr>
            <w:rFonts w:ascii="Calibri" w:eastAsia="Calibri" w:hAnsi="Calibri" w:cs="Calibri"/>
          </w:rPr>
          <w:t>.</w:t>
        </w:r>
      </w:ins>
      <w:r>
        <w:rPr>
          <w:rFonts w:ascii="Calibri" w:eastAsia="Calibri" w:hAnsi="Calibri" w:cs="Calibri"/>
        </w:rPr>
        <w:t xml:space="preserve"> </w:t>
      </w:r>
      <w:del w:id="119" w:author="Caraleigh" w:date="2017-01-05T14:21:00Z">
        <w:r w:rsidDel="00AB30F3">
          <w:rPr>
            <w:rFonts w:ascii="Calibri" w:eastAsia="Calibri" w:hAnsi="Calibri" w:cs="Calibri"/>
          </w:rPr>
          <w:delText xml:space="preserve">(see the box below). </w:delText>
        </w:r>
      </w:del>
      <w:r>
        <w:rPr>
          <w:rFonts w:ascii="Calibri" w:eastAsia="Calibri" w:hAnsi="Calibri" w:cs="Calibri"/>
        </w:rPr>
        <w:t xml:space="preserve">Where corporate CINOs typically identify and pursue new markets, new services, and new ways of working, Federal CINOs identify and pursue new ways of problem-solving, new service delivery mechanisms, and new ways of improving the services provided to citizens of the United States. In both cases, CINOs allow for institutionalization of innovation to occur smoothly, using their expertise to create pathways in which innovations are sustainably implemented and effectively communicated. CINOs can also provide key strategic insight, as they are in a prime position to rapidly evaluate new ideas and decide whether or not they deserve support. </w:t>
      </w:r>
    </w:p>
    <w:p w14:paraId="5F527155" w14:textId="1DC4031E" w:rsidR="005631D2" w:rsidDel="005631D2" w:rsidRDefault="005631D2">
      <w:pPr>
        <w:spacing w:line="240" w:lineRule="auto"/>
        <w:rPr>
          <w:del w:id="120" w:author="Pena, Vanessa I" w:date="2016-12-29T10:52:00Z"/>
        </w:rPr>
      </w:pPr>
    </w:p>
    <w:p w14:paraId="31BD9D1B" w14:textId="58A7EBAB" w:rsidR="00150FCA" w:rsidDel="005631D2" w:rsidRDefault="00150FCA">
      <w:pPr>
        <w:rPr>
          <w:del w:id="121" w:author="Pena, Vanessa I" w:date="2016-12-29T10:54:00Z"/>
        </w:rPr>
      </w:pPr>
    </w:p>
    <w:p w14:paraId="5240D64C" w14:textId="492B5490" w:rsidR="00CA5A72" w:rsidRDefault="00CA5A72"/>
    <w:tbl>
      <w:tblPr>
        <w:tblStyle w:val="2"/>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122" w:author="Pena, Vanessa I" w:date="2016-12-29T10:37:00Z">
          <w:tblPr>
            <w:tblStyle w:val="2"/>
            <w:tblW w:w="8658" w:type="dxa"/>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9360"/>
        <w:tblGridChange w:id="123">
          <w:tblGrid>
            <w:gridCol w:w="8658"/>
          </w:tblGrid>
        </w:tblGridChange>
      </w:tblGrid>
      <w:tr w:rsidR="00150FCA" w14:paraId="68672F36" w14:textId="77777777" w:rsidTr="007A6119">
        <w:tc>
          <w:tcPr>
            <w:tcW w:w="9360" w:type="dxa"/>
            <w:tcPrChange w:id="124" w:author="Pena, Vanessa I" w:date="2016-12-29T10:37:00Z">
              <w:tcPr>
                <w:tcW w:w="8658" w:type="dxa"/>
              </w:tcPr>
            </w:tcPrChange>
          </w:tcPr>
          <w:p w14:paraId="1C69F203" w14:textId="590F6F14" w:rsidR="00150FCA" w:rsidDel="00A73BF1" w:rsidRDefault="00150FCA">
            <w:pPr>
              <w:spacing w:before="0" w:after="0" w:line="276" w:lineRule="auto"/>
              <w:rPr>
                <w:del w:id="125" w:author="Pena, Vanessa I" w:date="2016-12-29T10:32:00Z"/>
              </w:rPr>
            </w:pPr>
          </w:p>
          <w:p w14:paraId="27760CBF" w14:textId="1E57F048" w:rsidR="00150FCA" w:rsidRPr="005631D2" w:rsidRDefault="0031373C">
            <w:pPr>
              <w:spacing w:before="0" w:after="0" w:line="276" w:lineRule="auto"/>
            </w:pPr>
            <w:commentRangeStart w:id="126"/>
            <w:commentRangeStart w:id="127"/>
            <w:r>
              <w:rPr>
                <w:b/>
                <w:u w:val="single"/>
              </w:rPr>
              <w:t>Primary Responsibilities of Corporate Chief Innovation Officers</w:t>
            </w:r>
            <w:commentRangeEnd w:id="126"/>
            <w:r w:rsidR="007A6119">
              <w:rPr>
                <w:rStyle w:val="CommentReference"/>
              </w:rPr>
              <w:commentReference w:id="126"/>
            </w:r>
            <w:commentRangeEnd w:id="127"/>
            <w:r w:rsidR="00AB30F3">
              <w:rPr>
                <w:rStyle w:val="CommentReference"/>
              </w:rPr>
              <w:commentReference w:id="127"/>
            </w:r>
            <w:del w:id="128" w:author="Pena, Vanessa I" w:date="2016-12-29T10:37:00Z">
              <w:r w:rsidDel="007A6119">
                <w:rPr>
                  <w:b/>
                  <w:u w:val="single"/>
                </w:rPr>
                <w:delText>:</w:delText>
              </w:r>
            </w:del>
            <w:r>
              <w:rPr>
                <w:b/>
                <w:u w:val="single"/>
              </w:rPr>
              <w:br/>
            </w:r>
          </w:p>
          <w:p w14:paraId="76D3C2F1" w14:textId="77777777" w:rsidR="00150FCA" w:rsidRPr="005631D2" w:rsidRDefault="0031373C" w:rsidP="007B1112">
            <w:pPr>
              <w:numPr>
                <w:ilvl w:val="0"/>
                <w:numId w:val="2"/>
              </w:numPr>
              <w:spacing w:before="0" w:after="0"/>
              <w:ind w:hanging="360"/>
              <w:rPr>
                <w:rFonts w:ascii="Calibri" w:eastAsia="Calibri" w:hAnsi="Calibri" w:cs="Calibri"/>
                <w:color w:val="222222"/>
                <w:sz w:val="21"/>
                <w:szCs w:val="21"/>
                <w:rPrChange w:id="129" w:author="Pena, Vanessa I" w:date="2016-12-29T10:54:00Z">
                  <w:rPr>
                    <w:rFonts w:ascii="Calibri" w:eastAsia="Calibri" w:hAnsi="Calibri" w:cs="Calibri"/>
                    <w:i/>
                    <w:color w:val="222222"/>
                    <w:sz w:val="21"/>
                    <w:szCs w:val="21"/>
                  </w:rPr>
                </w:rPrChange>
              </w:rPr>
            </w:pPr>
            <w:r w:rsidRPr="005631D2">
              <w:rPr>
                <w:rFonts w:ascii="Calibri" w:eastAsia="Calibri" w:hAnsi="Calibri" w:cs="Calibri"/>
                <w:b/>
                <w:color w:val="222222"/>
                <w:sz w:val="21"/>
                <w:szCs w:val="21"/>
                <w:rPrChange w:id="130" w:author="Pena, Vanessa I" w:date="2016-12-29T10:54:00Z">
                  <w:rPr>
                    <w:rFonts w:ascii="Calibri" w:eastAsia="Calibri" w:hAnsi="Calibri" w:cs="Calibri"/>
                    <w:b/>
                    <w:i/>
                    <w:color w:val="222222"/>
                    <w:sz w:val="21"/>
                    <w:szCs w:val="21"/>
                  </w:rPr>
                </w:rPrChange>
              </w:rPr>
              <w:t>Supporting best practices.</w:t>
            </w:r>
            <w:r w:rsidRPr="005631D2">
              <w:rPr>
                <w:rFonts w:ascii="Calibri" w:eastAsia="Calibri" w:hAnsi="Calibri" w:cs="Calibri"/>
                <w:color w:val="222222"/>
                <w:sz w:val="21"/>
                <w:szCs w:val="21"/>
                <w:rPrChange w:id="131" w:author="Pena, Vanessa I" w:date="2016-12-29T10:54:00Z">
                  <w:rPr>
                    <w:rFonts w:ascii="Calibri" w:eastAsia="Calibri" w:hAnsi="Calibri" w:cs="Calibri"/>
                    <w:i/>
                    <w:color w:val="222222"/>
                    <w:sz w:val="21"/>
                    <w:szCs w:val="21"/>
                  </w:rPr>
                </w:rPrChange>
              </w:rPr>
              <w:t> This involves scouting and standardizing market research methods for novel ideas and insights; strategic innovation; promoting open innovation; and introducing group tools and processes that encourage creative thinking.</w:t>
            </w:r>
          </w:p>
          <w:p w14:paraId="34EA834C" w14:textId="77777777" w:rsidR="00150FCA" w:rsidRPr="005631D2" w:rsidRDefault="0031373C" w:rsidP="007B1112">
            <w:pPr>
              <w:numPr>
                <w:ilvl w:val="0"/>
                <w:numId w:val="2"/>
              </w:numPr>
              <w:spacing w:before="0" w:after="0"/>
              <w:ind w:hanging="360"/>
              <w:rPr>
                <w:rFonts w:ascii="Calibri" w:eastAsia="Calibri" w:hAnsi="Calibri" w:cs="Calibri"/>
                <w:color w:val="222222"/>
                <w:sz w:val="21"/>
                <w:szCs w:val="21"/>
                <w:rPrChange w:id="132" w:author="Pena, Vanessa I" w:date="2016-12-29T10:54:00Z">
                  <w:rPr>
                    <w:rFonts w:ascii="Calibri" w:eastAsia="Calibri" w:hAnsi="Calibri" w:cs="Calibri"/>
                    <w:i/>
                    <w:color w:val="222222"/>
                    <w:sz w:val="21"/>
                    <w:szCs w:val="21"/>
                  </w:rPr>
                </w:rPrChange>
              </w:rPr>
            </w:pPr>
            <w:r w:rsidRPr="005631D2">
              <w:rPr>
                <w:rFonts w:ascii="Calibri" w:eastAsia="Calibri" w:hAnsi="Calibri" w:cs="Calibri"/>
                <w:b/>
                <w:color w:val="222222"/>
                <w:sz w:val="21"/>
                <w:szCs w:val="21"/>
                <w:rPrChange w:id="133" w:author="Pena, Vanessa I" w:date="2016-12-29T10:54:00Z">
                  <w:rPr>
                    <w:rFonts w:ascii="Calibri" w:eastAsia="Calibri" w:hAnsi="Calibri" w:cs="Calibri"/>
                    <w:b/>
                    <w:i/>
                    <w:color w:val="222222"/>
                    <w:sz w:val="21"/>
                    <w:szCs w:val="21"/>
                  </w:rPr>
                </w:rPrChange>
              </w:rPr>
              <w:t>Developing skills.</w:t>
            </w:r>
            <w:r w:rsidRPr="005631D2">
              <w:rPr>
                <w:rFonts w:ascii="Calibri" w:eastAsia="Calibri" w:hAnsi="Calibri" w:cs="Calibri"/>
                <w:color w:val="222222"/>
                <w:sz w:val="21"/>
                <w:szCs w:val="21"/>
                <w:rPrChange w:id="134" w:author="Pena, Vanessa I" w:date="2016-12-29T10:54:00Z">
                  <w:rPr>
                    <w:rFonts w:ascii="Calibri" w:eastAsia="Calibri" w:hAnsi="Calibri" w:cs="Calibri"/>
                    <w:i/>
                    <w:color w:val="222222"/>
                    <w:sz w:val="21"/>
                    <w:szCs w:val="21"/>
                  </w:rPr>
                </w:rPrChange>
              </w:rPr>
              <w:t> This is about training company personnel on the skills they need, and developing and applying measures to track improvements in innovation and the skills underpinning them.</w:t>
            </w:r>
          </w:p>
          <w:p w14:paraId="23BBDC3E" w14:textId="77777777" w:rsidR="00150FCA" w:rsidRPr="005631D2" w:rsidRDefault="0031373C" w:rsidP="007B1112">
            <w:pPr>
              <w:numPr>
                <w:ilvl w:val="0"/>
                <w:numId w:val="2"/>
              </w:numPr>
              <w:spacing w:before="0" w:after="0"/>
              <w:ind w:hanging="360"/>
              <w:rPr>
                <w:rFonts w:ascii="Calibri" w:eastAsia="Calibri" w:hAnsi="Calibri" w:cs="Calibri"/>
                <w:color w:val="222222"/>
                <w:sz w:val="21"/>
                <w:szCs w:val="21"/>
                <w:rPrChange w:id="135" w:author="Pena, Vanessa I" w:date="2016-12-29T10:54:00Z">
                  <w:rPr>
                    <w:rFonts w:ascii="Calibri" w:eastAsia="Calibri" w:hAnsi="Calibri" w:cs="Calibri"/>
                    <w:i/>
                    <w:color w:val="222222"/>
                    <w:sz w:val="21"/>
                    <w:szCs w:val="21"/>
                  </w:rPr>
                </w:rPrChange>
              </w:rPr>
            </w:pPr>
            <w:r w:rsidRPr="005631D2">
              <w:rPr>
                <w:rFonts w:ascii="Calibri" w:eastAsia="Calibri" w:hAnsi="Calibri" w:cs="Calibri"/>
                <w:b/>
                <w:color w:val="222222"/>
                <w:sz w:val="21"/>
                <w:szCs w:val="21"/>
                <w:rPrChange w:id="136" w:author="Pena, Vanessa I" w:date="2016-12-29T10:54:00Z">
                  <w:rPr>
                    <w:rFonts w:ascii="Calibri" w:eastAsia="Calibri" w:hAnsi="Calibri" w:cs="Calibri"/>
                    <w:b/>
                    <w:i/>
                    <w:color w:val="222222"/>
                    <w:sz w:val="21"/>
                    <w:szCs w:val="21"/>
                  </w:rPr>
                </w:rPrChange>
              </w:rPr>
              <w:t>Supporting business units in new product and service initiatives.</w:t>
            </w:r>
            <w:r w:rsidRPr="005631D2">
              <w:rPr>
                <w:rFonts w:ascii="Calibri" w:eastAsia="Calibri" w:hAnsi="Calibri" w:cs="Calibri"/>
                <w:color w:val="222222"/>
                <w:sz w:val="21"/>
                <w:szCs w:val="21"/>
                <w:rPrChange w:id="137" w:author="Pena, Vanessa I" w:date="2016-12-29T10:54:00Z">
                  <w:rPr>
                    <w:rFonts w:ascii="Calibri" w:eastAsia="Calibri" w:hAnsi="Calibri" w:cs="Calibri"/>
                    <w:i/>
                    <w:color w:val="222222"/>
                    <w:sz w:val="21"/>
                    <w:szCs w:val="21"/>
                  </w:rPr>
                </w:rPrChange>
              </w:rPr>
              <w:t> This means acting as methodology expert and facilitator for the most critical innovation teams across the company, supporting them in “raising the bar” of their aspirations. Training other managers to perform these roles also allows them to support innovation in business units.</w:t>
            </w:r>
          </w:p>
          <w:p w14:paraId="78FD03FF" w14:textId="77777777" w:rsidR="00150FCA" w:rsidRPr="005631D2" w:rsidRDefault="0031373C" w:rsidP="007B1112">
            <w:pPr>
              <w:numPr>
                <w:ilvl w:val="0"/>
                <w:numId w:val="2"/>
              </w:numPr>
              <w:spacing w:before="0" w:after="0"/>
              <w:ind w:hanging="360"/>
              <w:rPr>
                <w:rFonts w:ascii="Calibri" w:eastAsia="Calibri" w:hAnsi="Calibri" w:cs="Calibri"/>
                <w:color w:val="222222"/>
                <w:sz w:val="21"/>
                <w:szCs w:val="21"/>
                <w:rPrChange w:id="138" w:author="Pena, Vanessa I" w:date="2016-12-29T10:54:00Z">
                  <w:rPr>
                    <w:rFonts w:ascii="Calibri" w:eastAsia="Calibri" w:hAnsi="Calibri" w:cs="Calibri"/>
                    <w:i/>
                    <w:color w:val="222222"/>
                    <w:sz w:val="21"/>
                    <w:szCs w:val="21"/>
                  </w:rPr>
                </w:rPrChange>
              </w:rPr>
            </w:pPr>
            <w:r w:rsidRPr="005631D2">
              <w:rPr>
                <w:rFonts w:ascii="Calibri" w:eastAsia="Calibri" w:hAnsi="Calibri" w:cs="Calibri"/>
                <w:b/>
                <w:color w:val="222222"/>
                <w:sz w:val="21"/>
                <w:szCs w:val="21"/>
                <w:rPrChange w:id="139" w:author="Pena, Vanessa I" w:date="2016-12-29T10:54:00Z">
                  <w:rPr>
                    <w:rFonts w:ascii="Calibri" w:eastAsia="Calibri" w:hAnsi="Calibri" w:cs="Calibri"/>
                    <w:b/>
                    <w:i/>
                    <w:color w:val="222222"/>
                    <w:sz w:val="21"/>
                    <w:szCs w:val="21"/>
                  </w:rPr>
                </w:rPrChange>
              </w:rPr>
              <w:t>Identifying new market spaces.</w:t>
            </w:r>
            <w:r w:rsidRPr="005631D2">
              <w:rPr>
                <w:rFonts w:ascii="Calibri" w:eastAsia="Calibri" w:hAnsi="Calibri" w:cs="Calibri"/>
                <w:color w:val="222222"/>
                <w:sz w:val="21"/>
                <w:szCs w:val="21"/>
                <w:rPrChange w:id="140" w:author="Pena, Vanessa I" w:date="2016-12-29T10:54:00Z">
                  <w:rPr>
                    <w:rFonts w:ascii="Calibri" w:eastAsia="Calibri" w:hAnsi="Calibri" w:cs="Calibri"/>
                    <w:i/>
                    <w:color w:val="222222"/>
                    <w:sz w:val="21"/>
                    <w:szCs w:val="21"/>
                  </w:rPr>
                </w:rPrChange>
              </w:rPr>
              <w:t> This includes analyzing trends and market disruptions and searching for emerging new market opportunities. In some cases, they’ll need to be developed at the corporate level when they do not fit into the current business units’ boundaries.</w:t>
            </w:r>
          </w:p>
          <w:p w14:paraId="1D8F46CC" w14:textId="77777777" w:rsidR="00150FCA" w:rsidRPr="005631D2" w:rsidRDefault="0031373C" w:rsidP="007B1112">
            <w:pPr>
              <w:numPr>
                <w:ilvl w:val="0"/>
                <w:numId w:val="2"/>
              </w:numPr>
              <w:spacing w:before="0" w:after="0"/>
              <w:ind w:hanging="360"/>
              <w:rPr>
                <w:rFonts w:ascii="Calibri" w:eastAsia="Calibri" w:hAnsi="Calibri" w:cs="Calibri"/>
                <w:color w:val="222222"/>
                <w:sz w:val="21"/>
                <w:szCs w:val="21"/>
                <w:rPrChange w:id="141" w:author="Pena, Vanessa I" w:date="2016-12-29T10:54:00Z">
                  <w:rPr>
                    <w:rFonts w:ascii="Calibri" w:eastAsia="Calibri" w:hAnsi="Calibri" w:cs="Calibri"/>
                    <w:i/>
                    <w:color w:val="222222"/>
                    <w:sz w:val="21"/>
                    <w:szCs w:val="21"/>
                  </w:rPr>
                </w:rPrChange>
              </w:rPr>
            </w:pPr>
            <w:r w:rsidRPr="005631D2">
              <w:rPr>
                <w:rFonts w:ascii="Calibri" w:eastAsia="Calibri" w:hAnsi="Calibri" w:cs="Calibri"/>
                <w:b/>
                <w:color w:val="222222"/>
                <w:sz w:val="21"/>
                <w:szCs w:val="21"/>
                <w:rPrChange w:id="142" w:author="Pena, Vanessa I" w:date="2016-12-29T10:54:00Z">
                  <w:rPr>
                    <w:rFonts w:ascii="Calibri" w:eastAsia="Calibri" w:hAnsi="Calibri" w:cs="Calibri"/>
                    <w:b/>
                    <w:i/>
                    <w:color w:val="222222"/>
                    <w:sz w:val="21"/>
                    <w:szCs w:val="21"/>
                  </w:rPr>
                </w:rPrChange>
              </w:rPr>
              <w:t>Helping people generate ideas.</w:t>
            </w:r>
            <w:r w:rsidRPr="005631D2">
              <w:rPr>
                <w:rFonts w:ascii="Calibri" w:eastAsia="Calibri" w:hAnsi="Calibri" w:cs="Calibri"/>
                <w:color w:val="222222"/>
                <w:sz w:val="21"/>
                <w:szCs w:val="21"/>
                <w:rPrChange w:id="143" w:author="Pena, Vanessa I" w:date="2016-12-29T10:54:00Z">
                  <w:rPr>
                    <w:rFonts w:ascii="Calibri" w:eastAsia="Calibri" w:hAnsi="Calibri" w:cs="Calibri"/>
                    <w:i/>
                    <w:color w:val="222222"/>
                    <w:sz w:val="21"/>
                    <w:szCs w:val="21"/>
                  </w:rPr>
                </w:rPrChange>
              </w:rPr>
              <w:t> Setting up and running ideas generation platforms and formats like jam sessions, hackathons, and internal or external crowdsourcing for the benefit of the corporation.</w:t>
            </w:r>
          </w:p>
          <w:p w14:paraId="1C9BCF03" w14:textId="77777777" w:rsidR="00150FCA" w:rsidRPr="005631D2" w:rsidRDefault="0031373C" w:rsidP="007B1112">
            <w:pPr>
              <w:numPr>
                <w:ilvl w:val="0"/>
                <w:numId w:val="2"/>
              </w:numPr>
              <w:spacing w:before="0" w:after="0"/>
              <w:ind w:hanging="360"/>
              <w:rPr>
                <w:rFonts w:ascii="Calibri" w:eastAsia="Calibri" w:hAnsi="Calibri" w:cs="Calibri"/>
                <w:color w:val="222222"/>
                <w:sz w:val="21"/>
                <w:szCs w:val="21"/>
                <w:rPrChange w:id="144" w:author="Pena, Vanessa I" w:date="2016-12-29T10:54:00Z">
                  <w:rPr>
                    <w:rFonts w:ascii="Calibri" w:eastAsia="Calibri" w:hAnsi="Calibri" w:cs="Calibri"/>
                    <w:i/>
                    <w:color w:val="222222"/>
                    <w:sz w:val="21"/>
                    <w:szCs w:val="21"/>
                  </w:rPr>
                </w:rPrChange>
              </w:rPr>
            </w:pPr>
            <w:r w:rsidRPr="005631D2">
              <w:rPr>
                <w:rFonts w:ascii="Calibri" w:eastAsia="Calibri" w:hAnsi="Calibri" w:cs="Calibri"/>
                <w:b/>
                <w:color w:val="222222"/>
                <w:sz w:val="21"/>
                <w:szCs w:val="21"/>
                <w:rPrChange w:id="145" w:author="Pena, Vanessa I" w:date="2016-12-29T10:54:00Z">
                  <w:rPr>
                    <w:rFonts w:ascii="Calibri" w:eastAsia="Calibri" w:hAnsi="Calibri" w:cs="Calibri"/>
                    <w:b/>
                    <w:i/>
                    <w:color w:val="222222"/>
                    <w:sz w:val="21"/>
                    <w:szCs w:val="21"/>
                  </w:rPr>
                </w:rPrChange>
              </w:rPr>
              <w:t>Directing seed funding.</w:t>
            </w:r>
            <w:r w:rsidRPr="005631D2">
              <w:rPr>
                <w:rFonts w:ascii="Calibri" w:eastAsia="Calibri" w:hAnsi="Calibri" w:cs="Calibri"/>
                <w:color w:val="222222"/>
                <w:sz w:val="21"/>
                <w:szCs w:val="21"/>
                <w:rPrChange w:id="146" w:author="Pena, Vanessa I" w:date="2016-12-29T10:54:00Z">
                  <w:rPr>
                    <w:rFonts w:ascii="Calibri" w:eastAsia="Calibri" w:hAnsi="Calibri" w:cs="Calibri"/>
                    <w:i/>
                    <w:color w:val="222222"/>
                    <w:sz w:val="21"/>
                    <w:szCs w:val="21"/>
                  </w:rPr>
                </w:rPrChange>
              </w:rPr>
              <w:t> Owning and allocating a yearly budget to fund “homeless ideas” that are either too risky for the business units, or outside their existing business boundaries, which might not otherwise get funded. This provides an organizational home to nourish and protect new ideas.</w:t>
            </w:r>
          </w:p>
          <w:p w14:paraId="206163D5" w14:textId="77777777" w:rsidR="00150FCA" w:rsidRPr="005631D2" w:rsidRDefault="0031373C" w:rsidP="007B1112">
            <w:pPr>
              <w:numPr>
                <w:ilvl w:val="0"/>
                <w:numId w:val="2"/>
              </w:numPr>
              <w:spacing w:before="0" w:after="0"/>
              <w:ind w:hanging="360"/>
              <w:rPr>
                <w:rFonts w:ascii="Calibri" w:eastAsia="Calibri" w:hAnsi="Calibri" w:cs="Calibri"/>
                <w:color w:val="222222"/>
                <w:sz w:val="21"/>
                <w:szCs w:val="21"/>
                <w:rPrChange w:id="147" w:author="Pena, Vanessa I" w:date="2016-12-29T10:54:00Z">
                  <w:rPr>
                    <w:rFonts w:ascii="Calibri" w:eastAsia="Calibri" w:hAnsi="Calibri" w:cs="Calibri"/>
                    <w:i/>
                    <w:color w:val="222222"/>
                    <w:sz w:val="21"/>
                    <w:szCs w:val="21"/>
                  </w:rPr>
                </w:rPrChange>
              </w:rPr>
            </w:pPr>
            <w:r w:rsidRPr="005631D2">
              <w:rPr>
                <w:rFonts w:ascii="Calibri" w:eastAsia="Calibri" w:hAnsi="Calibri" w:cs="Calibri"/>
                <w:b/>
                <w:color w:val="222222"/>
                <w:sz w:val="21"/>
                <w:szCs w:val="21"/>
                <w:rPrChange w:id="148" w:author="Pena, Vanessa I" w:date="2016-12-29T10:54:00Z">
                  <w:rPr>
                    <w:rFonts w:ascii="Calibri" w:eastAsia="Calibri" w:hAnsi="Calibri" w:cs="Calibri"/>
                    <w:b/>
                    <w:i/>
                    <w:color w:val="222222"/>
                    <w:sz w:val="21"/>
                    <w:szCs w:val="21"/>
                  </w:rPr>
                </w:rPrChange>
              </w:rPr>
              <w:t>Designing shelter for promising projects.</w:t>
            </w:r>
            <w:r w:rsidRPr="005631D2">
              <w:rPr>
                <w:rFonts w:ascii="Calibri" w:eastAsia="Calibri" w:hAnsi="Calibri" w:cs="Calibri"/>
                <w:color w:val="222222"/>
                <w:sz w:val="21"/>
                <w:szCs w:val="21"/>
                <w:rPrChange w:id="149" w:author="Pena, Vanessa I" w:date="2016-12-29T10:54:00Z">
                  <w:rPr>
                    <w:rFonts w:ascii="Calibri" w:eastAsia="Calibri" w:hAnsi="Calibri" w:cs="Calibri"/>
                    <w:i/>
                    <w:color w:val="222222"/>
                    <w:sz w:val="21"/>
                    <w:szCs w:val="21"/>
                  </w:rPr>
                </w:rPrChange>
              </w:rPr>
              <w:t> Designing resource allocation processes (portfolio, stage-gate, capex, budgeting) to take potentially disruptive innovations forward from the seed stage to the market without getting killed on the way by managers who are invested in the status quo.</w:t>
            </w:r>
          </w:p>
          <w:p w14:paraId="533FAFA1" w14:textId="77777777" w:rsidR="00150FCA" w:rsidRDefault="00150FCA">
            <w:pPr>
              <w:spacing w:before="0" w:after="0" w:line="276" w:lineRule="auto"/>
              <w:ind w:left="360"/>
            </w:pPr>
          </w:p>
          <w:p w14:paraId="4D4197BE" w14:textId="195BE76D" w:rsidR="00150FCA" w:rsidRDefault="0031373C" w:rsidP="00270E18">
            <w:pPr>
              <w:spacing w:before="0" w:after="0" w:line="276" w:lineRule="auto"/>
            </w:pPr>
            <w:r>
              <w:rPr>
                <w:rFonts w:ascii="Calibri" w:eastAsia="Calibri" w:hAnsi="Calibri" w:cs="Calibri"/>
                <w:sz w:val="20"/>
                <w:szCs w:val="20"/>
              </w:rPr>
              <w:t>(Source: “</w:t>
            </w:r>
            <w:r>
              <w:rPr>
                <w:rFonts w:ascii="Calibri" w:eastAsia="Calibri" w:hAnsi="Calibri" w:cs="Calibri"/>
                <w:color w:val="0000FF"/>
                <w:sz w:val="20"/>
                <w:szCs w:val="20"/>
                <w:u w:val="single"/>
              </w:rPr>
              <w:t>A Chief Innovation Officer’s Actual Responsibilities</w:t>
            </w:r>
            <w:r>
              <w:rPr>
                <w:rFonts w:ascii="Calibri" w:eastAsia="Calibri" w:hAnsi="Calibri" w:cs="Calibri"/>
                <w:sz w:val="20"/>
                <w:szCs w:val="20"/>
              </w:rPr>
              <w:t>,” Harvard Business Review, Nov</w:t>
            </w:r>
            <w:ins w:id="150" w:author="Caraleigh" w:date="2017-01-05T20:01:00Z">
              <w:r w:rsidR="00270E18">
                <w:rPr>
                  <w:rFonts w:ascii="Calibri" w:eastAsia="Calibri" w:hAnsi="Calibri" w:cs="Calibri"/>
                  <w:sz w:val="20"/>
                  <w:szCs w:val="20"/>
                </w:rPr>
                <w:t>ember</w:t>
              </w:r>
            </w:ins>
            <w:del w:id="151" w:author="Caraleigh" w:date="2017-01-05T20:01:00Z">
              <w:r w:rsidDel="00270E18">
                <w:rPr>
                  <w:rFonts w:ascii="Calibri" w:eastAsia="Calibri" w:hAnsi="Calibri" w:cs="Calibri"/>
                  <w:sz w:val="20"/>
                  <w:szCs w:val="20"/>
                </w:rPr>
                <w:delText>.</w:delText>
              </w:r>
            </w:del>
            <w:r>
              <w:rPr>
                <w:rFonts w:ascii="Calibri" w:eastAsia="Calibri" w:hAnsi="Calibri" w:cs="Calibri"/>
                <w:sz w:val="20"/>
                <w:szCs w:val="20"/>
              </w:rPr>
              <w:t xml:space="preserve"> 2014.)</w:t>
            </w:r>
          </w:p>
        </w:tc>
      </w:tr>
    </w:tbl>
    <w:p w14:paraId="598B06A1" w14:textId="4C0E5A9D" w:rsidR="00150FCA" w:rsidDel="005631D2" w:rsidRDefault="00150FCA">
      <w:pPr>
        <w:rPr>
          <w:del w:id="152" w:author="Pena, Vanessa I" w:date="2016-12-29T10:52:00Z"/>
        </w:rPr>
      </w:pPr>
    </w:p>
    <w:p w14:paraId="608A6C91" w14:textId="77777777" w:rsidR="00150FCA" w:rsidRDefault="00150FCA">
      <w:pPr>
        <w:spacing w:line="240" w:lineRule="auto"/>
      </w:pPr>
    </w:p>
    <w:p w14:paraId="3973CFC4" w14:textId="39DB7192" w:rsidR="00150FCA" w:rsidRDefault="0031373C" w:rsidP="00703E88">
      <w:pPr>
        <w:spacing w:line="240" w:lineRule="auto"/>
      </w:pPr>
      <w:r>
        <w:rPr>
          <w:rFonts w:ascii="Calibri" w:eastAsia="Calibri" w:hAnsi="Calibri" w:cs="Calibri"/>
        </w:rPr>
        <w:t xml:space="preserve">The value of </w:t>
      </w:r>
      <w:r w:rsidR="005631D2">
        <w:rPr>
          <w:rFonts w:ascii="Calibri" w:eastAsia="Calibri" w:hAnsi="Calibri" w:cs="Calibri"/>
        </w:rPr>
        <w:t>CINOs</w:t>
      </w:r>
      <w:r>
        <w:rPr>
          <w:rFonts w:ascii="Calibri" w:eastAsia="Calibri" w:hAnsi="Calibri" w:cs="Calibri"/>
        </w:rPr>
        <w:t xml:space="preserve"> has also been increasingly recognized in state and local governments, where CINO</w:t>
      </w:r>
      <w:r w:rsidR="005631D2">
        <w:rPr>
          <w:rFonts w:ascii="Calibri" w:eastAsia="Calibri" w:hAnsi="Calibri" w:cs="Calibri"/>
        </w:rPr>
        <w:t xml:space="preserve"> positions</w:t>
      </w:r>
      <w:r>
        <w:rPr>
          <w:rFonts w:ascii="Calibri" w:eastAsia="Calibri" w:hAnsi="Calibri" w:cs="Calibri"/>
        </w:rPr>
        <w:t xml:space="preserve"> have been </w:t>
      </w:r>
      <w:r w:rsidR="005631D2">
        <w:rPr>
          <w:rFonts w:ascii="Calibri" w:eastAsia="Calibri" w:hAnsi="Calibri" w:cs="Calibri"/>
        </w:rPr>
        <w:t xml:space="preserve">established </w:t>
      </w:r>
      <w:r>
        <w:rPr>
          <w:rFonts w:ascii="Calibri" w:eastAsia="Calibri" w:hAnsi="Calibri" w:cs="Calibri"/>
        </w:rPr>
        <w:t xml:space="preserve">to tackle a range of challenges, from fixing potholes to alleviating homelessness and violent crime and bolstering economic development. </w:t>
      </w:r>
      <w:hyperlink r:id="rId13">
        <w:r>
          <w:rPr>
            <w:rFonts w:ascii="Calibri" w:eastAsia="Calibri" w:hAnsi="Calibri" w:cs="Calibri"/>
            <w:color w:val="0000FF"/>
            <w:u w:val="single"/>
          </w:rPr>
          <w:t>A recent Pew report</w:t>
        </w:r>
      </w:hyperlink>
      <w:r>
        <w:rPr>
          <w:rFonts w:ascii="Calibri" w:eastAsia="Calibri" w:hAnsi="Calibri" w:cs="Calibri"/>
        </w:rPr>
        <w:t xml:space="preserve"> finds that multiple states, including Colorado and Massachusetts, have </w:t>
      </w:r>
      <w:r w:rsidR="005631D2">
        <w:rPr>
          <w:rFonts w:ascii="Calibri" w:eastAsia="Calibri" w:hAnsi="Calibri" w:cs="Calibri"/>
        </w:rPr>
        <w:t>CINOs</w:t>
      </w:r>
      <w:r>
        <w:rPr>
          <w:rFonts w:ascii="Calibri" w:eastAsia="Calibri" w:hAnsi="Calibri" w:cs="Calibri"/>
        </w:rPr>
        <w:t xml:space="preserve"> – as do more than two dozen cities. </w:t>
      </w:r>
      <w:ins w:id="153" w:author="Caraleigh" w:date="2017-01-05T14:33:00Z">
        <w:r w:rsidR="00703E88">
          <w:fldChar w:fldCharType="begin"/>
        </w:r>
        <w:r w:rsidR="00703E88">
          <w:instrText xml:space="preserve"> HYPERLINK "http://www.pewtrusts.org/en/research-and-analysis/blogs/stateline/2015/2/06/chief-innovation-officers-do-they-deliver" \h </w:instrText>
        </w:r>
        <w:r w:rsidR="00703E88">
          <w:fldChar w:fldCharType="separate"/>
        </w:r>
        <w:r w:rsidR="00703E88">
          <w:rPr>
            <w:rFonts w:ascii="Calibri" w:eastAsia="Calibri" w:hAnsi="Calibri" w:cs="Calibri"/>
            <w:color w:val="0000FF"/>
            <w:u w:val="single"/>
          </w:rPr>
          <w:t>[Stinson, J., “</w:t>
        </w:r>
        <w:r w:rsidR="00703E88" w:rsidRPr="00823736">
          <w:rPr>
            <w:rFonts w:ascii="Calibri" w:eastAsia="Calibri" w:hAnsi="Calibri" w:cs="Calibri"/>
            <w:color w:val="0000FF"/>
            <w:u w:val="single"/>
          </w:rPr>
          <w:t>Chief Innovation Officers: Do They Deliver?</w:t>
        </w:r>
        <w:r w:rsidR="00703E88">
          <w:rPr>
            <w:rFonts w:ascii="Calibri" w:eastAsia="Calibri" w:hAnsi="Calibri" w:cs="Calibri"/>
            <w:color w:val="0000FF"/>
            <w:u w:val="single"/>
          </w:rPr>
          <w:t xml:space="preserve">,” </w:t>
        </w:r>
        <w:r w:rsidR="00703E88" w:rsidRPr="00823736">
          <w:rPr>
            <w:rFonts w:ascii="Calibri" w:eastAsia="Calibri" w:hAnsi="Calibri" w:cs="Calibri"/>
            <w:color w:val="0000FF"/>
            <w:u w:val="single"/>
          </w:rPr>
          <w:t xml:space="preserve">Pew, </w:t>
        </w:r>
        <w:r w:rsidR="00703E88">
          <w:rPr>
            <w:rFonts w:ascii="Calibri" w:eastAsia="Calibri" w:hAnsi="Calibri" w:cs="Calibri"/>
            <w:color w:val="0000FF"/>
            <w:u w:val="single"/>
          </w:rPr>
          <w:t>February 2015]</w:t>
        </w:r>
        <w:r w:rsidR="00703E88">
          <w:rPr>
            <w:rFonts w:ascii="Calibri" w:eastAsia="Calibri" w:hAnsi="Calibri" w:cs="Calibri"/>
            <w:color w:val="0000FF"/>
            <w:u w:val="single"/>
          </w:rPr>
          <w:fldChar w:fldCharType="end"/>
        </w:r>
      </w:ins>
      <w:ins w:id="154" w:author="Caraleigh" w:date="2017-01-05T14:34:00Z">
        <w:r w:rsidR="00703E88">
          <w:rPr>
            <w:rFonts w:ascii="Calibri" w:eastAsia="Calibri" w:hAnsi="Calibri" w:cs="Calibri"/>
            <w:color w:val="0000FF"/>
            <w:u w:val="single"/>
          </w:rPr>
          <w:t xml:space="preserve"> </w:t>
        </w:r>
      </w:ins>
      <w:ins w:id="155" w:author="Caraleigh" w:date="2017-01-05T14:33:00Z">
        <w:r w:rsidR="00703E88">
          <w:fldChar w:fldCharType="begin"/>
        </w:r>
        <w:r w:rsidR="00703E88">
          <w:instrText xml:space="preserve"> HYPERLINK "http://www.pewtrusts.org/en/research-and-analysis/blogs/stateline/2015/2/06/chief-innovation-officers-do-they-deliver" \h </w:instrText>
        </w:r>
        <w:r w:rsidR="00703E88">
          <w:fldChar w:fldCharType="end"/>
        </w:r>
        <w:r w:rsidR="00703E88" w:rsidDel="00703E88">
          <w:rPr>
            <w:rFonts w:ascii="Calibri" w:eastAsia="Calibri" w:hAnsi="Calibri" w:cs="Calibri"/>
          </w:rPr>
          <w:t xml:space="preserve"> </w:t>
        </w:r>
      </w:ins>
      <w:del w:id="156" w:author="Caraleigh" w:date="2017-01-05T14:29:00Z">
        <w:r w:rsidDel="00703E88">
          <w:rPr>
            <w:rFonts w:ascii="Calibri" w:eastAsia="Calibri" w:hAnsi="Calibri" w:cs="Calibri"/>
          </w:rPr>
          <w:delText>“It is [also]</w:delText>
        </w:r>
      </w:del>
      <w:ins w:id="157" w:author="Caraleigh" w:date="2017-01-05T14:29:00Z">
        <w:r w:rsidR="00703E88">
          <w:rPr>
            <w:rFonts w:ascii="Calibri" w:eastAsia="Calibri" w:hAnsi="Calibri" w:cs="Calibri"/>
          </w:rPr>
          <w:t>It is</w:t>
        </w:r>
      </w:ins>
      <w:r>
        <w:rPr>
          <w:rFonts w:ascii="Calibri" w:eastAsia="Calibri" w:hAnsi="Calibri" w:cs="Calibri"/>
        </w:rPr>
        <w:t xml:space="preserve"> still common for chief information officers (CIOs) to essentially act as CINOs,</w:t>
      </w:r>
      <w:del w:id="158" w:author="Caraleigh" w:date="2017-01-05T14:29:00Z">
        <w:r w:rsidDel="00703E88">
          <w:rPr>
            <w:rFonts w:ascii="Calibri" w:eastAsia="Calibri" w:hAnsi="Calibri" w:cs="Calibri"/>
          </w:rPr>
          <w:delText>”</w:delText>
        </w:r>
      </w:del>
      <w:r>
        <w:rPr>
          <w:rFonts w:ascii="Calibri" w:eastAsia="Calibri" w:hAnsi="Calibri" w:cs="Calibri"/>
        </w:rPr>
        <w:t xml:space="preserve"> according to Doug Robinson, executive director of the National Association of State Chief Information Officers (NASCIO)</w:t>
      </w:r>
      <w:r w:rsidR="005631D2">
        <w:rPr>
          <w:rFonts w:ascii="Calibri" w:eastAsia="Calibri" w:hAnsi="Calibri" w:cs="Calibri"/>
        </w:rPr>
        <w:t xml:space="preserve"> </w:t>
      </w:r>
      <w:ins w:id="159" w:author="Caraleigh" w:date="2017-01-05T14:34:00Z">
        <w:r w:rsidR="00703E88">
          <w:fldChar w:fldCharType="begin"/>
        </w:r>
        <w:r w:rsidR="00703E88">
          <w:instrText xml:space="preserve"> HYPERLINK "http://www.pewtrusts.org/en/research-and-analysis/blogs/stateline/2015/2/06/chief-innovation-officers-do-they-deliver" \h </w:instrText>
        </w:r>
        <w:r w:rsidR="00703E88">
          <w:fldChar w:fldCharType="separate"/>
        </w:r>
        <w:r w:rsidR="00703E88">
          <w:rPr>
            <w:rFonts w:ascii="Calibri" w:eastAsia="Calibri" w:hAnsi="Calibri" w:cs="Calibri"/>
            <w:color w:val="0000FF"/>
            <w:u w:val="single"/>
          </w:rPr>
          <w:t>[Stinson, J., “</w:t>
        </w:r>
        <w:r w:rsidR="00703E88" w:rsidRPr="00823736">
          <w:rPr>
            <w:rFonts w:ascii="Calibri" w:eastAsia="Calibri" w:hAnsi="Calibri" w:cs="Calibri"/>
            <w:color w:val="0000FF"/>
            <w:u w:val="single"/>
          </w:rPr>
          <w:t>Chief Innovation Officers: Do They Deliver?</w:t>
        </w:r>
        <w:r w:rsidR="00703E88">
          <w:rPr>
            <w:rFonts w:ascii="Calibri" w:eastAsia="Calibri" w:hAnsi="Calibri" w:cs="Calibri"/>
            <w:color w:val="0000FF"/>
            <w:u w:val="single"/>
          </w:rPr>
          <w:t xml:space="preserve">,” </w:t>
        </w:r>
        <w:r w:rsidR="00703E88" w:rsidRPr="00823736">
          <w:rPr>
            <w:rFonts w:ascii="Calibri" w:eastAsia="Calibri" w:hAnsi="Calibri" w:cs="Calibri"/>
            <w:color w:val="0000FF"/>
            <w:u w:val="single"/>
          </w:rPr>
          <w:t xml:space="preserve">Pew, </w:t>
        </w:r>
        <w:r w:rsidR="00703E88">
          <w:rPr>
            <w:rFonts w:ascii="Calibri" w:eastAsia="Calibri" w:hAnsi="Calibri" w:cs="Calibri"/>
            <w:color w:val="0000FF"/>
            <w:u w:val="single"/>
          </w:rPr>
          <w:t>February 2015]</w:t>
        </w:r>
        <w:r w:rsidR="00703E88">
          <w:rPr>
            <w:rFonts w:ascii="Calibri" w:eastAsia="Calibri" w:hAnsi="Calibri" w:cs="Calibri"/>
            <w:color w:val="0000FF"/>
            <w:u w:val="single"/>
          </w:rPr>
          <w:fldChar w:fldCharType="end"/>
        </w:r>
        <w:r w:rsidR="00703E88" w:rsidDel="00703E88">
          <w:rPr>
            <w:rFonts w:ascii="Calibri" w:eastAsia="Calibri" w:hAnsi="Calibri" w:cs="Calibri"/>
          </w:rPr>
          <w:t xml:space="preserve"> </w:t>
        </w:r>
      </w:ins>
      <w:del w:id="160" w:author="Caraleigh" w:date="2017-01-05T14:34:00Z">
        <w:r w:rsidR="005631D2" w:rsidDel="00703E88">
          <w:rPr>
            <w:rFonts w:ascii="Calibri" w:eastAsia="Calibri" w:hAnsi="Calibri" w:cs="Calibri"/>
          </w:rPr>
          <w:delText>[</w:delText>
        </w:r>
        <w:commentRangeStart w:id="161"/>
        <w:r w:rsidR="005631D2" w:rsidDel="00703E88">
          <w:rPr>
            <w:rFonts w:ascii="Calibri" w:eastAsia="Calibri" w:hAnsi="Calibri" w:cs="Calibri"/>
          </w:rPr>
          <w:delText>Source</w:delText>
        </w:r>
        <w:commentRangeEnd w:id="161"/>
        <w:r w:rsidR="005631D2" w:rsidDel="00703E88">
          <w:rPr>
            <w:rStyle w:val="CommentReference"/>
          </w:rPr>
          <w:commentReference w:id="161"/>
        </w:r>
        <w:r w:rsidR="005631D2" w:rsidDel="00703E88">
          <w:rPr>
            <w:rFonts w:ascii="Calibri" w:eastAsia="Calibri" w:hAnsi="Calibri" w:cs="Calibri"/>
          </w:rPr>
          <w:delText>]</w:delText>
        </w:r>
      </w:del>
      <w:r>
        <w:rPr>
          <w:rFonts w:ascii="Calibri" w:eastAsia="Calibri" w:hAnsi="Calibri" w:cs="Calibri"/>
        </w:rPr>
        <w:t>.</w:t>
      </w:r>
      <w:r w:rsidR="00680883">
        <w:rPr>
          <w:rFonts w:ascii="Calibri" w:eastAsia="Calibri" w:hAnsi="Calibri" w:cs="Calibri"/>
        </w:rPr>
        <w:t xml:space="preserve"> </w:t>
      </w:r>
      <w:r>
        <w:rPr>
          <w:rFonts w:ascii="Calibri" w:eastAsia="Calibri" w:hAnsi="Calibri" w:cs="Calibri"/>
        </w:rPr>
        <w:t xml:space="preserve">A </w:t>
      </w:r>
      <w:r w:rsidR="005631D2">
        <w:rPr>
          <w:rFonts w:ascii="Calibri" w:eastAsia="Calibri" w:hAnsi="Calibri" w:cs="Calibri"/>
        </w:rPr>
        <w:t xml:space="preserve">2015 </w:t>
      </w:r>
      <w:hyperlink r:id="rId14">
        <w:r>
          <w:rPr>
            <w:rFonts w:ascii="Calibri" w:eastAsia="Calibri" w:hAnsi="Calibri" w:cs="Calibri"/>
            <w:color w:val="0000FF"/>
            <w:u w:val="single"/>
          </w:rPr>
          <w:t>survey of state CIOs</w:t>
        </w:r>
      </w:hyperlink>
      <w:r>
        <w:rPr>
          <w:rFonts w:ascii="Calibri" w:eastAsia="Calibri" w:hAnsi="Calibri" w:cs="Calibri"/>
        </w:rPr>
        <w:t xml:space="preserve"> found that two-thirds </w:t>
      </w:r>
      <w:r w:rsidR="005631D2">
        <w:rPr>
          <w:rFonts w:ascii="Calibri" w:eastAsia="Calibri" w:hAnsi="Calibri" w:cs="Calibri"/>
        </w:rPr>
        <w:t>of respondents perceived</w:t>
      </w:r>
      <w:r>
        <w:rPr>
          <w:rFonts w:ascii="Calibri" w:eastAsia="Calibri" w:hAnsi="Calibri" w:cs="Calibri"/>
        </w:rPr>
        <w:t xml:space="preserve"> sparking innovation government operations as a critical part of their role.</w:t>
      </w:r>
      <w:ins w:id="162" w:author="Caraleigh" w:date="2017-01-05T14:34:00Z">
        <w:r w:rsidR="00703E88">
          <w:rPr>
            <w:rFonts w:ascii="Calibri" w:eastAsia="Calibri" w:hAnsi="Calibri" w:cs="Calibri"/>
          </w:rPr>
          <w:t xml:space="preserve">  </w:t>
        </w:r>
        <w:r w:rsidR="00703E88">
          <w:fldChar w:fldCharType="begin"/>
        </w:r>
        <w:r w:rsidR="00703E88">
          <w:instrText xml:space="preserve"> HYPERLINK "http://www.pewtrusts.org/en/research-and-analysis/blogs/stateline/2015/2/06/chief-innovation-officers-do-they-deliver" \h </w:instrText>
        </w:r>
        <w:r w:rsidR="00703E88">
          <w:fldChar w:fldCharType="separate"/>
        </w:r>
        <w:r w:rsidR="00703E88">
          <w:rPr>
            <w:rFonts w:ascii="Calibri" w:eastAsia="Calibri" w:hAnsi="Calibri" w:cs="Calibri"/>
            <w:color w:val="0000FF"/>
            <w:u w:val="single"/>
          </w:rPr>
          <w:t>[Stinson, J., “</w:t>
        </w:r>
        <w:r w:rsidR="00703E88" w:rsidRPr="00823736">
          <w:rPr>
            <w:rFonts w:ascii="Calibri" w:eastAsia="Calibri" w:hAnsi="Calibri" w:cs="Calibri"/>
            <w:color w:val="0000FF"/>
            <w:u w:val="single"/>
          </w:rPr>
          <w:t>Chief Innovation Officers: Do They Deliver?</w:t>
        </w:r>
        <w:r w:rsidR="00703E88">
          <w:rPr>
            <w:rFonts w:ascii="Calibri" w:eastAsia="Calibri" w:hAnsi="Calibri" w:cs="Calibri"/>
            <w:color w:val="0000FF"/>
            <w:u w:val="single"/>
          </w:rPr>
          <w:t xml:space="preserve">,” </w:t>
        </w:r>
        <w:r w:rsidR="00703E88" w:rsidRPr="00823736">
          <w:rPr>
            <w:rFonts w:ascii="Calibri" w:eastAsia="Calibri" w:hAnsi="Calibri" w:cs="Calibri"/>
            <w:color w:val="0000FF"/>
            <w:u w:val="single"/>
          </w:rPr>
          <w:t xml:space="preserve">Pew, </w:t>
        </w:r>
        <w:r w:rsidR="00703E88">
          <w:rPr>
            <w:rFonts w:ascii="Calibri" w:eastAsia="Calibri" w:hAnsi="Calibri" w:cs="Calibri"/>
            <w:color w:val="0000FF"/>
            <w:u w:val="single"/>
          </w:rPr>
          <w:t>February 2015]</w:t>
        </w:r>
        <w:r w:rsidR="00703E88">
          <w:rPr>
            <w:rFonts w:ascii="Calibri" w:eastAsia="Calibri" w:hAnsi="Calibri" w:cs="Calibri"/>
            <w:color w:val="0000FF"/>
            <w:u w:val="single"/>
          </w:rPr>
          <w:fldChar w:fldCharType="end"/>
        </w:r>
      </w:ins>
    </w:p>
    <w:p w14:paraId="2AF66AEB" w14:textId="77777777" w:rsidR="00150FCA" w:rsidRDefault="0031373C">
      <w:pPr>
        <w:pStyle w:val="Heading3"/>
        <w:spacing w:before="240" w:after="0"/>
      </w:pPr>
      <w:r>
        <w:rPr>
          <w:color w:val="000000"/>
          <w:sz w:val="32"/>
          <w:szCs w:val="32"/>
        </w:rPr>
        <w:t>Deliverable 3: Profiles of major cats of candidate users - examples of when to deploy</w:t>
      </w:r>
    </w:p>
    <w:p w14:paraId="4A70959C" w14:textId="77777777" w:rsidR="00150FCA" w:rsidRDefault="00150FCA">
      <w:pPr>
        <w:spacing w:line="240" w:lineRule="auto"/>
      </w:pPr>
      <w:bookmarkStart w:id="163" w:name="1fob9te" w:colFirst="0" w:colLast="0"/>
      <w:bookmarkEnd w:id="163"/>
    </w:p>
    <w:p w14:paraId="5C284C26" w14:textId="560193BE" w:rsidR="00150FCA" w:rsidRDefault="005631D2">
      <w:pPr>
        <w:spacing w:line="240" w:lineRule="auto"/>
      </w:pPr>
      <w:r>
        <w:rPr>
          <w:rFonts w:ascii="Calibri" w:eastAsia="Calibri" w:hAnsi="Calibri" w:cs="Calibri"/>
        </w:rPr>
        <w:t xml:space="preserve">Federal </w:t>
      </w:r>
      <w:r w:rsidR="0031373C">
        <w:rPr>
          <w:rFonts w:ascii="Calibri" w:eastAsia="Calibri" w:hAnsi="Calibri" w:cs="Calibri"/>
        </w:rPr>
        <w:t>agenc</w:t>
      </w:r>
      <w:r>
        <w:rPr>
          <w:rFonts w:ascii="Calibri" w:eastAsia="Calibri" w:hAnsi="Calibri" w:cs="Calibri"/>
        </w:rPr>
        <w:t>ies</w:t>
      </w:r>
      <w:r w:rsidR="0031373C">
        <w:rPr>
          <w:rFonts w:ascii="Calibri" w:eastAsia="Calibri" w:hAnsi="Calibri" w:cs="Calibri"/>
        </w:rPr>
        <w:t xml:space="preserve"> </w:t>
      </w:r>
      <w:r>
        <w:rPr>
          <w:rFonts w:ascii="Calibri" w:eastAsia="Calibri" w:hAnsi="Calibri" w:cs="Calibri"/>
        </w:rPr>
        <w:t>may wish to</w:t>
      </w:r>
      <w:r w:rsidR="0031373C">
        <w:rPr>
          <w:rFonts w:ascii="Calibri" w:eastAsia="Calibri" w:hAnsi="Calibri" w:cs="Calibri"/>
        </w:rPr>
        <w:t xml:space="preserve"> consider deploying a CINO when there is a priority need</w:t>
      </w:r>
      <w:ins w:id="164" w:author="Caraleigh" w:date="2017-01-05T14:26:00Z">
        <w:r w:rsidR="00AB30F3">
          <w:rPr>
            <w:rFonts w:ascii="Calibri" w:eastAsia="Calibri" w:hAnsi="Calibri" w:cs="Calibri"/>
          </w:rPr>
          <w:t xml:space="preserve"> </w:t>
        </w:r>
      </w:ins>
      <w:del w:id="165" w:author="Caraleigh" w:date="2017-01-05T14:26:00Z">
        <w:r w:rsidDel="00AB30F3">
          <w:rPr>
            <w:rFonts w:ascii="Calibri" w:eastAsia="Calibri" w:hAnsi="Calibri" w:cs="Calibri"/>
          </w:rPr>
          <w:delText xml:space="preserve">, for example, </w:delText>
        </w:r>
      </w:del>
      <w:r w:rsidR="0031373C">
        <w:rPr>
          <w:rFonts w:ascii="Calibri" w:eastAsia="Calibri" w:hAnsi="Calibri" w:cs="Calibri"/>
        </w:rPr>
        <w:t xml:space="preserve">to: </w:t>
      </w:r>
    </w:p>
    <w:p w14:paraId="10FE3CC7" w14:textId="77777777" w:rsidR="00150FCA" w:rsidRDefault="00150FCA">
      <w:pPr>
        <w:spacing w:line="240" w:lineRule="auto"/>
      </w:pPr>
    </w:p>
    <w:p w14:paraId="046E5226" w14:textId="77777777" w:rsidR="00150FCA" w:rsidRDefault="0031373C">
      <w:pPr>
        <w:numPr>
          <w:ilvl w:val="0"/>
          <w:numId w:val="1"/>
        </w:numPr>
        <w:spacing w:line="240" w:lineRule="auto"/>
        <w:ind w:hanging="360"/>
        <w:contextualSpacing/>
      </w:pPr>
      <w:r>
        <w:rPr>
          <w:rFonts w:ascii="Calibri" w:eastAsia="Calibri" w:hAnsi="Calibri" w:cs="Calibri"/>
        </w:rPr>
        <w:t>Champion organizational innovation within the agency;</w:t>
      </w:r>
    </w:p>
    <w:p w14:paraId="17522398" w14:textId="77777777" w:rsidR="00150FCA" w:rsidRDefault="0031373C">
      <w:pPr>
        <w:numPr>
          <w:ilvl w:val="0"/>
          <w:numId w:val="1"/>
        </w:numPr>
        <w:spacing w:line="240" w:lineRule="auto"/>
        <w:ind w:hanging="360"/>
        <w:contextualSpacing/>
      </w:pPr>
      <w:r>
        <w:rPr>
          <w:rFonts w:ascii="Calibri" w:eastAsia="Calibri" w:hAnsi="Calibri" w:cs="Calibri"/>
        </w:rPr>
        <w:t>Improve the organizations innovative capability;</w:t>
      </w:r>
    </w:p>
    <w:p w14:paraId="452C4301" w14:textId="77777777" w:rsidR="00150FCA" w:rsidRDefault="0031373C">
      <w:pPr>
        <w:numPr>
          <w:ilvl w:val="0"/>
          <w:numId w:val="1"/>
        </w:numPr>
        <w:spacing w:line="240" w:lineRule="auto"/>
        <w:ind w:hanging="360"/>
        <w:contextualSpacing/>
      </w:pPr>
      <w:r>
        <w:rPr>
          <w:rFonts w:ascii="Calibri" w:eastAsia="Calibri" w:hAnsi="Calibri" w:cs="Calibri"/>
        </w:rPr>
        <w:t>Actively facilitate and lead innovation implementation;</w:t>
      </w:r>
    </w:p>
    <w:p w14:paraId="4E134D76" w14:textId="77777777" w:rsidR="00150FCA" w:rsidRDefault="0031373C">
      <w:pPr>
        <w:numPr>
          <w:ilvl w:val="0"/>
          <w:numId w:val="1"/>
        </w:numPr>
        <w:spacing w:line="240" w:lineRule="auto"/>
        <w:ind w:hanging="360"/>
        <w:contextualSpacing/>
      </w:pPr>
      <w:r>
        <w:rPr>
          <w:rFonts w:ascii="Calibri" w:eastAsia="Calibri" w:hAnsi="Calibri" w:cs="Calibri"/>
        </w:rPr>
        <w:t>Influence agency culture to create an environment open to innovation;</w:t>
      </w:r>
    </w:p>
    <w:p w14:paraId="558F8860" w14:textId="77777777" w:rsidR="00150FCA" w:rsidRDefault="0031373C">
      <w:pPr>
        <w:numPr>
          <w:ilvl w:val="0"/>
          <w:numId w:val="1"/>
        </w:numPr>
        <w:spacing w:line="240" w:lineRule="auto"/>
        <w:ind w:hanging="360"/>
        <w:contextualSpacing/>
      </w:pPr>
      <w:r>
        <w:rPr>
          <w:rFonts w:ascii="Calibri" w:eastAsia="Calibri" w:hAnsi="Calibri" w:cs="Calibri"/>
        </w:rPr>
        <w:t>Recognize the structural and personal barriers to innovation;</w:t>
      </w:r>
    </w:p>
    <w:p w14:paraId="7E6FA2EA" w14:textId="77777777" w:rsidR="00150FCA" w:rsidRDefault="0031373C">
      <w:pPr>
        <w:numPr>
          <w:ilvl w:val="0"/>
          <w:numId w:val="1"/>
        </w:numPr>
        <w:spacing w:line="240" w:lineRule="auto"/>
        <w:ind w:hanging="360"/>
        <w:contextualSpacing/>
      </w:pPr>
      <w:r>
        <w:rPr>
          <w:rFonts w:ascii="Calibri" w:eastAsia="Calibri" w:hAnsi="Calibri" w:cs="Calibri"/>
        </w:rPr>
        <w:t>Explain and assist colleagues in overcoming these barriers.</w:t>
      </w:r>
    </w:p>
    <w:p w14:paraId="1BC9D542" w14:textId="77777777" w:rsidR="00150FCA" w:rsidRDefault="00150FCA">
      <w:pPr>
        <w:spacing w:line="240" w:lineRule="auto"/>
        <w:ind w:left="720"/>
      </w:pPr>
    </w:p>
    <w:p w14:paraId="29070E55" w14:textId="20D52D4E" w:rsidR="00150FCA" w:rsidRDefault="0031373C">
      <w:pPr>
        <w:spacing w:line="240" w:lineRule="auto"/>
      </w:pPr>
      <w:r>
        <w:rPr>
          <w:rFonts w:ascii="Calibri" w:eastAsia="Calibri" w:hAnsi="Calibri" w:cs="Calibri"/>
          <w:b/>
          <w:highlight w:val="white"/>
          <w:u w:val="single"/>
        </w:rPr>
        <w:t xml:space="preserve">What is the role of a </w:t>
      </w:r>
      <w:r w:rsidR="0007080A">
        <w:rPr>
          <w:rFonts w:ascii="Calibri" w:eastAsia="Calibri" w:hAnsi="Calibri" w:cs="Calibri"/>
          <w:b/>
          <w:highlight w:val="white"/>
          <w:u w:val="single"/>
        </w:rPr>
        <w:t>CINO</w:t>
      </w:r>
      <w:r>
        <w:rPr>
          <w:rFonts w:ascii="Calibri" w:eastAsia="Calibri" w:hAnsi="Calibri" w:cs="Calibri"/>
          <w:b/>
          <w:highlight w:val="white"/>
          <w:u w:val="single"/>
        </w:rPr>
        <w:t>?</w:t>
      </w:r>
    </w:p>
    <w:p w14:paraId="0EBDA60D" w14:textId="3B2BF7FB" w:rsidR="00150FCA" w:rsidRDefault="0031373C">
      <w:pPr>
        <w:spacing w:line="240" w:lineRule="auto"/>
      </w:pPr>
      <w:r>
        <w:rPr>
          <w:rFonts w:ascii="Calibri" w:eastAsia="Calibri" w:hAnsi="Calibri" w:cs="Calibri"/>
        </w:rPr>
        <w:t xml:space="preserve">The role of a CINO is </w:t>
      </w:r>
      <w:r>
        <w:rPr>
          <w:rFonts w:ascii="Calibri" w:eastAsia="Calibri" w:hAnsi="Calibri" w:cs="Calibri"/>
          <w:i/>
        </w:rPr>
        <w:t>not</w:t>
      </w:r>
      <w:r>
        <w:rPr>
          <w:rFonts w:ascii="Calibri" w:eastAsia="Calibri" w:hAnsi="Calibri" w:cs="Calibri"/>
        </w:rPr>
        <w:t xml:space="preserve"> to innovate. The chief function of CINOs is to provide recognition and support (time, funding, training, top cover) for </w:t>
      </w:r>
      <w:r w:rsidR="005631D2">
        <w:rPr>
          <w:rFonts w:ascii="Calibri" w:eastAsia="Calibri" w:hAnsi="Calibri" w:cs="Calibri"/>
        </w:rPr>
        <w:t xml:space="preserve">Federal </w:t>
      </w:r>
      <w:r>
        <w:rPr>
          <w:rFonts w:ascii="Calibri" w:eastAsia="Calibri" w:hAnsi="Calibri" w:cs="Calibri"/>
        </w:rPr>
        <w:t xml:space="preserve">employees </w:t>
      </w:r>
      <w:r w:rsidR="0007080A">
        <w:rPr>
          <w:rFonts w:ascii="Calibri" w:eastAsia="Calibri" w:hAnsi="Calibri" w:cs="Calibri"/>
        </w:rPr>
        <w:t>to identify and implement</w:t>
      </w:r>
      <w:r>
        <w:rPr>
          <w:rFonts w:ascii="Calibri" w:eastAsia="Calibri" w:hAnsi="Calibri" w:cs="Calibri"/>
        </w:rPr>
        <w:t xml:space="preserve"> innovative ideas. Despite working in </w:t>
      </w:r>
      <w:r w:rsidR="0007080A">
        <w:rPr>
          <w:rFonts w:ascii="Calibri" w:eastAsia="Calibri" w:hAnsi="Calibri" w:cs="Calibri"/>
        </w:rPr>
        <w:t xml:space="preserve">Federal agencies </w:t>
      </w:r>
      <w:r>
        <w:rPr>
          <w:rFonts w:ascii="Calibri" w:eastAsia="Calibri" w:hAnsi="Calibri" w:cs="Calibri"/>
        </w:rPr>
        <w:t xml:space="preserve">with different operating contexts, CINOs </w:t>
      </w:r>
      <w:r w:rsidR="0007080A">
        <w:rPr>
          <w:rFonts w:ascii="Calibri" w:eastAsia="Calibri" w:hAnsi="Calibri" w:cs="Calibri"/>
        </w:rPr>
        <w:t>have similar</w:t>
      </w:r>
      <w:r>
        <w:rPr>
          <w:rFonts w:ascii="Calibri" w:eastAsia="Calibri" w:hAnsi="Calibri" w:cs="Calibri"/>
        </w:rPr>
        <w:t xml:space="preserve"> </w:t>
      </w:r>
      <w:del w:id="166" w:author="Caraleigh" w:date="2017-01-05T14:26:00Z">
        <w:r w:rsidDel="00AB30F3">
          <w:rPr>
            <w:rFonts w:ascii="Calibri" w:eastAsia="Calibri" w:hAnsi="Calibri" w:cs="Calibri"/>
          </w:rPr>
          <w:delText xml:space="preserve">perceptions </w:delText>
        </w:r>
      </w:del>
      <w:ins w:id="167" w:author="Caraleigh" w:date="2017-01-05T14:26:00Z">
        <w:r w:rsidR="00AB30F3">
          <w:rPr>
            <w:rFonts w:ascii="Calibri" w:eastAsia="Calibri" w:hAnsi="Calibri" w:cs="Calibri"/>
          </w:rPr>
          <w:t xml:space="preserve">understandings </w:t>
        </w:r>
      </w:ins>
      <w:r>
        <w:rPr>
          <w:rFonts w:ascii="Calibri" w:eastAsia="Calibri" w:hAnsi="Calibri" w:cs="Calibri"/>
        </w:rPr>
        <w:t>of the</w:t>
      </w:r>
      <w:r w:rsidR="0007080A">
        <w:rPr>
          <w:rFonts w:ascii="Calibri" w:eastAsia="Calibri" w:hAnsi="Calibri" w:cs="Calibri"/>
        </w:rPr>
        <w:t>ir</w:t>
      </w:r>
      <w:r>
        <w:rPr>
          <w:rFonts w:ascii="Calibri" w:eastAsia="Calibri" w:hAnsi="Calibri" w:cs="Calibri"/>
        </w:rPr>
        <w:t xml:space="preserve"> role: </w:t>
      </w:r>
    </w:p>
    <w:p w14:paraId="1C980C07" w14:textId="77777777" w:rsidR="00150FCA" w:rsidRDefault="00150FCA" w:rsidP="00D03963">
      <w:pPr>
        <w:spacing w:line="240" w:lineRule="auto"/>
      </w:pPr>
    </w:p>
    <w:p w14:paraId="10123114" w14:textId="18C4E765" w:rsidR="00150FCA" w:rsidRPr="00686668" w:rsidDel="00703E88" w:rsidRDefault="0031373C">
      <w:pPr>
        <w:numPr>
          <w:ilvl w:val="0"/>
          <w:numId w:val="1"/>
        </w:numPr>
        <w:spacing w:line="240" w:lineRule="auto"/>
        <w:ind w:hanging="360"/>
        <w:contextualSpacing/>
        <w:rPr>
          <w:del w:id="168" w:author="Caraleigh" w:date="2017-01-05T14:35:00Z"/>
        </w:rPr>
      </w:pPr>
      <w:r>
        <w:rPr>
          <w:rFonts w:ascii="Calibri" w:eastAsia="Calibri" w:hAnsi="Calibri" w:cs="Calibri"/>
        </w:rPr>
        <w:t>“Innovation does not come from one person. What a CINO can do is create the right conditions to cultivate innovation. This begins by creating a space for multidisciplinary teams to interact.”</w:t>
      </w:r>
      <w:r>
        <w:rPr>
          <w:rFonts w:ascii="Calibri" w:eastAsia="Calibri" w:hAnsi="Calibri" w:cs="Calibri"/>
          <w:i/>
        </w:rPr>
        <w:t xml:space="preserve"> </w:t>
      </w:r>
      <w:r>
        <w:rPr>
          <w:rFonts w:ascii="Calibri" w:eastAsia="Calibri" w:hAnsi="Calibri" w:cs="Calibri"/>
        </w:rPr>
        <w:t>Bryan Sivak, Department of Health and Human Services</w:t>
      </w:r>
      <w:r w:rsidR="0007080A">
        <w:rPr>
          <w:rFonts w:ascii="Calibri" w:eastAsia="Calibri" w:hAnsi="Calibri" w:cs="Calibri"/>
        </w:rPr>
        <w:t xml:space="preserve"> </w:t>
      </w:r>
      <w:r w:rsidR="000E729D">
        <w:rPr>
          <w:rFonts w:ascii="Calibri" w:eastAsia="Calibri" w:hAnsi="Calibri" w:cs="Calibri"/>
        </w:rPr>
        <w:t xml:space="preserve">(HHS) </w:t>
      </w:r>
      <w:ins w:id="169" w:author="Pena, Vanessa I" w:date="2016-12-29T10:58:00Z">
        <w:del w:id="170" w:author="Caraleigh" w:date="2017-01-05T14:35:00Z">
          <w:r w:rsidR="0007080A" w:rsidRPr="00703E88" w:rsidDel="00703E88">
            <w:rPr>
              <w:rFonts w:ascii="Calibri" w:eastAsia="Calibri" w:hAnsi="Calibri" w:cs="Calibri"/>
            </w:rPr>
            <w:delText>[</w:delText>
          </w:r>
          <w:commentRangeStart w:id="171"/>
          <w:r w:rsidR="0007080A" w:rsidRPr="00703E88" w:rsidDel="00703E88">
            <w:rPr>
              <w:rFonts w:ascii="Calibri" w:eastAsia="Calibri" w:hAnsi="Calibri" w:cs="Calibri"/>
            </w:rPr>
            <w:delText>Source</w:delText>
          </w:r>
        </w:del>
      </w:ins>
      <w:commentRangeEnd w:id="171"/>
      <w:ins w:id="172" w:author="Pena, Vanessa I" w:date="2016-12-29T10:59:00Z">
        <w:del w:id="173" w:author="Caraleigh" w:date="2017-01-05T14:35:00Z">
          <w:r w:rsidR="0007080A" w:rsidRPr="00686668" w:rsidDel="00703E88">
            <w:rPr>
              <w:rStyle w:val="CommentReference"/>
            </w:rPr>
            <w:commentReference w:id="171"/>
          </w:r>
        </w:del>
      </w:ins>
      <w:ins w:id="174" w:author="Pena, Vanessa I" w:date="2016-12-29T10:58:00Z">
        <w:del w:id="175" w:author="Caraleigh" w:date="2017-01-05T14:35:00Z">
          <w:r w:rsidR="0007080A" w:rsidRPr="00686668" w:rsidDel="00703E88">
            <w:rPr>
              <w:rFonts w:ascii="Calibri" w:eastAsia="Calibri" w:hAnsi="Calibri" w:cs="Calibri"/>
            </w:rPr>
            <w:delText>].</w:delText>
          </w:r>
        </w:del>
      </w:ins>
    </w:p>
    <w:p w14:paraId="421FA066" w14:textId="77777777" w:rsidR="00703E88" w:rsidRPr="00703E88" w:rsidRDefault="00703E88">
      <w:pPr>
        <w:spacing w:line="240" w:lineRule="auto"/>
        <w:ind w:left="720"/>
        <w:contextualSpacing/>
        <w:rPr>
          <w:ins w:id="176" w:author="Caraleigh" w:date="2017-01-05T14:35:00Z"/>
        </w:rPr>
        <w:pPrChange w:id="177" w:author="Caraleigh" w:date="2017-01-05T14:35:00Z">
          <w:pPr>
            <w:pStyle w:val="ListParagraph"/>
            <w:numPr>
              <w:numId w:val="1"/>
            </w:numPr>
            <w:spacing w:line="240" w:lineRule="auto"/>
            <w:ind w:firstLine="1800"/>
          </w:pPr>
        </w:pPrChange>
      </w:pPr>
      <w:ins w:id="178" w:author="Caraleigh" w:date="2017-01-05T14:35:00Z">
        <w:r w:rsidRPr="00703E88">
          <w:rPr>
            <w:rFonts w:ascii="Calibri" w:eastAsia="Calibri" w:hAnsi="Calibri" w:cs="Calibri"/>
            <w:rPrChange w:id="179" w:author="Caraleigh" w:date="2017-01-05T14:35:00Z">
              <w:rPr/>
            </w:rPrChange>
          </w:rPr>
          <w:t>[Sivak, B., in-person interview by Science and Technology Policy Institute, January 29, 2015]</w:t>
        </w:r>
      </w:ins>
    </w:p>
    <w:p w14:paraId="24F17926" w14:textId="77777777" w:rsidR="00150FCA" w:rsidRDefault="00150FCA">
      <w:pPr>
        <w:widowControl w:val="0"/>
        <w:spacing w:line="240" w:lineRule="auto"/>
        <w:ind w:left="1080"/>
      </w:pPr>
    </w:p>
    <w:p w14:paraId="5EC17913" w14:textId="77777777" w:rsidR="00150FCA" w:rsidRDefault="0031373C">
      <w:pPr>
        <w:widowControl w:val="0"/>
        <w:numPr>
          <w:ilvl w:val="0"/>
          <w:numId w:val="1"/>
        </w:numPr>
        <w:spacing w:line="240" w:lineRule="auto"/>
        <w:ind w:hanging="360"/>
        <w:contextualSpacing/>
      </w:pPr>
      <w:r>
        <w:rPr>
          <w:rFonts w:ascii="Calibri" w:eastAsia="Calibri" w:hAnsi="Calibri" w:cs="Calibri"/>
        </w:rPr>
        <w:t xml:space="preserve">"It's not about me. I'm not the Chief Innovator, I'm the Chief Facilitator of Innovation; I help other people, and celebrate how awesome their work is." </w:t>
      </w:r>
    </w:p>
    <w:p w14:paraId="3F4EB8AD" w14:textId="2F140C7A" w:rsidR="00150FCA" w:rsidRDefault="0031373C">
      <w:pPr>
        <w:widowControl w:val="0"/>
        <w:spacing w:line="240" w:lineRule="auto"/>
        <w:ind w:left="720"/>
      </w:pPr>
      <w:r>
        <w:rPr>
          <w:rFonts w:ascii="Calibri" w:eastAsia="Calibri" w:hAnsi="Calibri" w:cs="Calibri"/>
        </w:rPr>
        <w:t xml:space="preserve">Chris Gerdes, </w:t>
      </w:r>
      <w:r w:rsidR="000E729D">
        <w:rPr>
          <w:rFonts w:ascii="Calibri" w:eastAsia="Calibri" w:hAnsi="Calibri" w:cs="Calibri"/>
        </w:rPr>
        <w:t>DOT</w:t>
      </w:r>
      <w:r w:rsidR="0007080A">
        <w:rPr>
          <w:rFonts w:ascii="Calibri" w:eastAsia="Calibri" w:hAnsi="Calibri" w:cs="Calibri"/>
        </w:rPr>
        <w:t xml:space="preserve"> </w:t>
      </w:r>
      <w:ins w:id="180" w:author="Pena, Vanessa I" w:date="2016-12-29T10:59:00Z">
        <w:del w:id="181" w:author="Caraleigh" w:date="2017-01-05T14:28:00Z">
          <w:r w:rsidR="0007080A" w:rsidDel="00703E88">
            <w:rPr>
              <w:rFonts w:ascii="Calibri" w:eastAsia="Calibri" w:hAnsi="Calibri" w:cs="Calibri"/>
            </w:rPr>
            <w:delText>[</w:delText>
          </w:r>
          <w:commentRangeStart w:id="182"/>
          <w:r w:rsidR="0007080A" w:rsidDel="00703E88">
            <w:rPr>
              <w:rFonts w:ascii="Calibri" w:eastAsia="Calibri" w:hAnsi="Calibri" w:cs="Calibri"/>
            </w:rPr>
            <w:delText>Source</w:delText>
          </w:r>
          <w:commentRangeEnd w:id="182"/>
          <w:r w:rsidR="0007080A" w:rsidDel="00703E88">
            <w:rPr>
              <w:rStyle w:val="CommentReference"/>
            </w:rPr>
            <w:commentReference w:id="182"/>
          </w:r>
          <w:r w:rsidR="0007080A" w:rsidDel="00703E88">
            <w:rPr>
              <w:rFonts w:ascii="Calibri" w:eastAsia="Calibri" w:hAnsi="Calibri" w:cs="Calibri"/>
            </w:rPr>
            <w:delText>]</w:delText>
          </w:r>
        </w:del>
      </w:ins>
      <w:ins w:id="183" w:author="Caraleigh" w:date="2017-01-05T14:28:00Z">
        <w:r w:rsidR="00703E88">
          <w:rPr>
            <w:rFonts w:ascii="Calibri" w:eastAsia="Calibri" w:hAnsi="Calibri" w:cs="Calibri"/>
          </w:rPr>
          <w:t>[Gerdes, C., phone interview by Policy Design Lab, July 1, 2016.]</w:t>
        </w:r>
      </w:ins>
    </w:p>
    <w:p w14:paraId="4A0F9878" w14:textId="77777777" w:rsidR="00150FCA" w:rsidRDefault="00150FCA">
      <w:pPr>
        <w:spacing w:line="240" w:lineRule="auto"/>
      </w:pPr>
    </w:p>
    <w:p w14:paraId="53590258" w14:textId="10E82AD3" w:rsidR="00150FCA" w:rsidRDefault="0031373C">
      <w:pPr>
        <w:numPr>
          <w:ilvl w:val="0"/>
          <w:numId w:val="12"/>
        </w:numPr>
        <w:spacing w:line="240" w:lineRule="auto"/>
        <w:ind w:hanging="360"/>
      </w:pPr>
      <w:r>
        <w:rPr>
          <w:rFonts w:ascii="Calibri" w:eastAsia="Calibri" w:hAnsi="Calibri" w:cs="Calibri"/>
        </w:rPr>
        <w:t>“CINOs who see themselves as coaches, obstacle removers, and air cover for career bureaucrats to innovate on their own terms can have significant success, but often need to ensure the credit goes to the departments, not those formally charged with innovation. “</w:t>
      </w:r>
      <w:r w:rsidR="00680883">
        <w:rPr>
          <w:rFonts w:ascii="Calibri" w:eastAsia="Calibri" w:hAnsi="Calibri" w:cs="Calibri"/>
        </w:rPr>
        <w:t xml:space="preserve"> </w:t>
      </w:r>
      <w:r>
        <w:rPr>
          <w:rFonts w:ascii="Calibri" w:eastAsia="Calibri" w:hAnsi="Calibri" w:cs="Calibri"/>
        </w:rPr>
        <w:t>Jen Pahlka, founding member of United States Digital Services and founder of Code for America</w:t>
      </w:r>
      <w:r>
        <w:rPr>
          <w:rFonts w:ascii="Calibri" w:eastAsia="Calibri" w:hAnsi="Calibri" w:cs="Calibri"/>
          <w:b/>
          <w:i/>
        </w:rPr>
        <w:t xml:space="preserve"> </w:t>
      </w:r>
      <w:ins w:id="184" w:author="Caraleigh" w:date="2017-01-05T14:36:00Z">
        <w:r w:rsidR="00703E88" w:rsidDel="00201C03">
          <w:rPr>
            <w:rFonts w:ascii="Calibri" w:eastAsia="Calibri" w:hAnsi="Calibri" w:cs="Calibri"/>
          </w:rPr>
          <w:t>[</w:t>
        </w:r>
        <w:r w:rsidR="00703E88">
          <w:rPr>
            <w:rFonts w:ascii="Calibri" w:eastAsia="Calibri" w:hAnsi="Calibri" w:cs="Calibri"/>
          </w:rPr>
          <w:fldChar w:fldCharType="begin"/>
        </w:r>
        <w:r w:rsidR="00703E88">
          <w:rPr>
            <w:rFonts w:ascii="Calibri" w:eastAsia="Calibri" w:hAnsi="Calibri" w:cs="Calibri"/>
          </w:rPr>
          <w:instrText xml:space="preserve"> HYPERLINK "https://medium.com/code-for-america/the-cio-problem-part-2-innovation-af24ebc038e5" \l ".zighmgj0d" </w:instrText>
        </w:r>
        <w:r w:rsidR="00703E88">
          <w:rPr>
            <w:rFonts w:ascii="Calibri" w:eastAsia="Calibri" w:hAnsi="Calibri" w:cs="Calibri"/>
          </w:rPr>
          <w:fldChar w:fldCharType="separate"/>
        </w:r>
        <w:r w:rsidR="00703E88" w:rsidRPr="008D0B05">
          <w:rPr>
            <w:rStyle w:val="Hyperlink"/>
            <w:rFonts w:ascii="Calibri" w:eastAsia="Calibri" w:hAnsi="Calibri" w:cs="Calibri"/>
          </w:rPr>
          <w:t xml:space="preserve">Pahlka, J., “The CIO Problem, Part 2: Innovation,” </w:t>
        </w:r>
        <w:r w:rsidR="00703E88">
          <w:rPr>
            <w:rStyle w:val="Hyperlink"/>
            <w:rFonts w:ascii="Calibri" w:eastAsia="Calibri" w:hAnsi="Calibri" w:cs="Calibri"/>
          </w:rPr>
          <w:t xml:space="preserve">Medium, </w:t>
        </w:r>
        <w:r w:rsidR="00703E88" w:rsidRPr="008D0B05">
          <w:rPr>
            <w:rStyle w:val="Hyperlink"/>
            <w:rFonts w:ascii="Calibri" w:eastAsia="Calibri" w:hAnsi="Calibri" w:cs="Calibri"/>
          </w:rPr>
          <w:t>May 31, 2016</w:t>
        </w:r>
        <w:r w:rsidR="00703E88">
          <w:rPr>
            <w:rFonts w:ascii="Calibri" w:eastAsia="Calibri" w:hAnsi="Calibri" w:cs="Calibri"/>
          </w:rPr>
          <w:fldChar w:fldCharType="end"/>
        </w:r>
        <w:r w:rsidR="00703E88">
          <w:rPr>
            <w:rFonts w:ascii="Calibri" w:eastAsia="Calibri" w:hAnsi="Calibri" w:cs="Calibri"/>
          </w:rPr>
          <w:t xml:space="preserve">. </w:t>
        </w:r>
        <w:r w:rsidR="00703E88" w:rsidDel="00201C03">
          <w:fldChar w:fldCharType="begin"/>
        </w:r>
        <w:r w:rsidR="00703E88">
          <w:instrText>HYPERLINK "https://medium.com/code-for-america/the-cio-problem-part-2-innovation-af24ebc038e5" \l ".zighmgj0d"</w:instrText>
        </w:r>
        <w:r w:rsidR="00703E88" w:rsidDel="00201C03">
          <w:fldChar w:fldCharType="end"/>
        </w:r>
        <w:r w:rsidR="00703E88" w:rsidDel="00201C03">
          <w:rPr>
            <w:rFonts w:ascii="Calibri" w:eastAsia="Calibri" w:hAnsi="Calibri" w:cs="Calibri"/>
          </w:rPr>
          <w:t>]</w:t>
        </w:r>
      </w:ins>
      <w:del w:id="185" w:author="Caraleigh" w:date="2017-01-05T14:36:00Z">
        <w:r w:rsidDel="00703E88">
          <w:rPr>
            <w:rFonts w:ascii="Calibri" w:eastAsia="Calibri" w:hAnsi="Calibri" w:cs="Calibri"/>
          </w:rPr>
          <w:delText>[</w:delText>
        </w:r>
        <w:r w:rsidR="00AE5FA1" w:rsidDel="00703E88">
          <w:fldChar w:fldCharType="begin"/>
        </w:r>
        <w:r w:rsidR="00AE5FA1" w:rsidDel="00703E88">
          <w:delInstrText xml:space="preserve"> HYPERLINK "https://medium.com/code-for-america/the-cio-problem-part-2-innovation-af24ebc038e5" \l ".uzhh54ym5" \h </w:delInstrText>
        </w:r>
        <w:r w:rsidR="00AE5FA1" w:rsidDel="00703E88">
          <w:fldChar w:fldCharType="separate"/>
        </w:r>
        <w:r w:rsidDel="00703E88">
          <w:rPr>
            <w:rFonts w:ascii="Calibri" w:eastAsia="Calibri" w:hAnsi="Calibri" w:cs="Calibri"/>
            <w:color w:val="0000FF"/>
            <w:u w:val="single"/>
          </w:rPr>
          <w:delText>Source</w:delText>
        </w:r>
        <w:r w:rsidR="00AE5FA1" w:rsidDel="00703E88">
          <w:rPr>
            <w:rFonts w:ascii="Calibri" w:eastAsia="Calibri" w:hAnsi="Calibri" w:cs="Calibri"/>
            <w:color w:val="0000FF"/>
            <w:u w:val="single"/>
          </w:rPr>
          <w:fldChar w:fldCharType="end"/>
        </w:r>
        <w:r w:rsidDel="00703E88">
          <w:rPr>
            <w:rFonts w:ascii="Calibri" w:eastAsia="Calibri" w:hAnsi="Calibri" w:cs="Calibri"/>
          </w:rPr>
          <w:delText>]</w:delText>
        </w:r>
      </w:del>
    </w:p>
    <w:p w14:paraId="18BBC024" w14:textId="77777777" w:rsidR="00150FCA" w:rsidRDefault="00150FCA">
      <w:pPr>
        <w:spacing w:line="240" w:lineRule="auto"/>
      </w:pPr>
    </w:p>
    <w:p w14:paraId="75C6D434" w14:textId="77777777" w:rsidR="00840167" w:rsidRDefault="00840167" w:rsidP="00840167">
      <w:pPr>
        <w:spacing w:line="240" w:lineRule="auto"/>
      </w:pPr>
      <w:r>
        <w:rPr>
          <w:rFonts w:ascii="Calibri" w:eastAsia="Calibri" w:hAnsi="Calibri" w:cs="Calibri"/>
          <w:b/>
          <w:u w:val="single"/>
        </w:rPr>
        <w:t>Placing the position within organizational structure</w:t>
      </w:r>
    </w:p>
    <w:p w14:paraId="67C7D8C2" w14:textId="77777777" w:rsidR="00840167" w:rsidRDefault="00840167" w:rsidP="00840167">
      <w:pPr>
        <w:spacing w:line="240" w:lineRule="auto"/>
      </w:pPr>
    </w:p>
    <w:p w14:paraId="78D36CB4" w14:textId="3438B955" w:rsidR="00840167" w:rsidRPr="00840167" w:rsidRDefault="00840167" w:rsidP="00840167">
      <w:pPr>
        <w:shd w:val="clear" w:color="auto" w:fill="FFFFFF"/>
        <w:spacing w:line="240" w:lineRule="auto"/>
        <w:rPr>
          <w:rFonts w:asciiTheme="minorHAnsi" w:eastAsia="Times New Roman" w:hAnsiTheme="minorHAnsi"/>
        </w:rPr>
      </w:pPr>
      <w:r w:rsidRPr="00840167">
        <w:rPr>
          <w:rFonts w:asciiTheme="minorHAnsi" w:eastAsia="Calibri" w:hAnsiTheme="minorHAnsi" w:cs="Calibri"/>
        </w:rPr>
        <w:t xml:space="preserve">The flexibility inherent to creating a CINO position allows agencies to tailor the position to specific contexts.  However, multiple CINOs stress the importance of embedding the position at the top of the organizational chart in order to be effective.  "There’s something very important about being part of the Office of the Secretary in such a hierarchal organization," </w:t>
      </w:r>
      <w:ins w:id="186" w:author="Caraleigh" w:date="2017-01-05T15:14:00Z">
        <w:r w:rsidR="00686668">
          <w:rPr>
            <w:rFonts w:asciiTheme="minorHAnsi" w:eastAsia="Calibri" w:hAnsiTheme="minorHAnsi" w:cs="Calibri"/>
          </w:rPr>
          <w:t xml:space="preserve">explains </w:t>
        </w:r>
      </w:ins>
      <w:r w:rsidRPr="00840167">
        <w:rPr>
          <w:rFonts w:asciiTheme="minorHAnsi" w:eastAsia="Calibri" w:hAnsiTheme="minorHAnsi" w:cs="Calibri"/>
        </w:rPr>
        <w:t>Susannah Fox, CTO at HHS, explains</w:t>
      </w:r>
      <w:ins w:id="187" w:author="Pena, Vanessa I" w:date="2016-12-29T11:01:00Z">
        <w:r w:rsidR="0007080A">
          <w:rPr>
            <w:rFonts w:asciiTheme="minorHAnsi" w:eastAsia="Calibri" w:hAnsiTheme="minorHAnsi" w:cs="Calibri"/>
          </w:rPr>
          <w:t xml:space="preserve"> </w:t>
        </w:r>
      </w:ins>
      <w:ins w:id="188" w:author="Caraleigh" w:date="2017-01-05T15:15:00Z">
        <w:r w:rsidR="00686668">
          <w:rPr>
            <w:rFonts w:asciiTheme="minorHAnsi" w:eastAsia="Calibri" w:hAnsiTheme="minorHAnsi" w:cs="Calibri"/>
          </w:rPr>
          <w:t>[Fox, S., in-person interview with Policy Design Lab, August 5, 2016]</w:t>
        </w:r>
      </w:ins>
      <w:ins w:id="189" w:author="Pena, Vanessa I" w:date="2016-12-29T11:01:00Z">
        <w:del w:id="190" w:author="Caraleigh" w:date="2017-01-05T15:15:00Z">
          <w:r w:rsidR="0007080A" w:rsidDel="00686668">
            <w:rPr>
              <w:rFonts w:asciiTheme="minorHAnsi" w:eastAsia="Calibri" w:hAnsiTheme="minorHAnsi" w:cs="Calibri"/>
            </w:rPr>
            <w:delText>[</w:delText>
          </w:r>
          <w:commentRangeStart w:id="191"/>
          <w:r w:rsidR="0007080A" w:rsidDel="00686668">
            <w:rPr>
              <w:rFonts w:asciiTheme="minorHAnsi" w:eastAsia="Calibri" w:hAnsiTheme="minorHAnsi" w:cs="Calibri"/>
            </w:rPr>
            <w:delText>Source</w:delText>
          </w:r>
          <w:commentRangeEnd w:id="191"/>
          <w:r w:rsidR="0007080A" w:rsidDel="00686668">
            <w:rPr>
              <w:rStyle w:val="CommentReference"/>
            </w:rPr>
            <w:commentReference w:id="191"/>
          </w:r>
          <w:r w:rsidR="0007080A" w:rsidDel="00686668">
            <w:rPr>
              <w:rFonts w:asciiTheme="minorHAnsi" w:eastAsia="Calibri" w:hAnsiTheme="minorHAnsi" w:cs="Calibri"/>
            </w:rPr>
            <w:delText>]</w:delText>
          </w:r>
        </w:del>
      </w:ins>
      <w:r w:rsidRPr="00840167">
        <w:rPr>
          <w:rFonts w:asciiTheme="minorHAnsi" w:eastAsia="Calibri" w:hAnsiTheme="minorHAnsi" w:cs="Calibri"/>
        </w:rPr>
        <w:t>. It enables her to play an ambassadorial role and bridge internal and external sources of innovative ideas.</w:t>
      </w:r>
      <w:r w:rsidRPr="00840167">
        <w:rPr>
          <w:rFonts w:asciiTheme="minorHAnsi" w:eastAsia="Times New Roman" w:hAnsiTheme="minorHAnsi"/>
        </w:rPr>
        <w:t xml:space="preserve">  Multiple CINOs also stressed the benefit of having CINOs present at the table for both emergent time-critical situations and important, strategic business decisions. “If the person in this role has a seat in those discussions (and, importantly, contributes based on their unique positioning and skillset), very interesting things can happen,” comments Bryan Sivak</w:t>
      </w:r>
      <w:ins w:id="192" w:author="Pena, Vanessa I" w:date="2016-12-29T11:01:00Z">
        <w:del w:id="193" w:author="Caraleigh" w:date="2017-01-05T14:39:00Z">
          <w:r w:rsidR="0007080A" w:rsidDel="00E24532">
            <w:rPr>
              <w:rFonts w:asciiTheme="minorHAnsi" w:eastAsia="Times New Roman" w:hAnsiTheme="minorHAnsi"/>
            </w:rPr>
            <w:delText xml:space="preserve"> [</w:delText>
          </w:r>
          <w:commentRangeStart w:id="194"/>
          <w:r w:rsidR="0007080A" w:rsidDel="00E24532">
            <w:rPr>
              <w:rFonts w:asciiTheme="minorHAnsi" w:eastAsia="Times New Roman" w:hAnsiTheme="minorHAnsi"/>
            </w:rPr>
            <w:delText>Source</w:delText>
          </w:r>
          <w:commentRangeEnd w:id="194"/>
          <w:r w:rsidR="0007080A" w:rsidDel="00E24532">
            <w:rPr>
              <w:rStyle w:val="CommentReference"/>
            </w:rPr>
            <w:commentReference w:id="194"/>
          </w:r>
          <w:r w:rsidR="0007080A" w:rsidDel="00E24532">
            <w:rPr>
              <w:rFonts w:asciiTheme="minorHAnsi" w:eastAsia="Times New Roman" w:hAnsiTheme="minorHAnsi"/>
            </w:rPr>
            <w:delText>]</w:delText>
          </w:r>
        </w:del>
      </w:ins>
      <w:r w:rsidRPr="00840167">
        <w:rPr>
          <w:rFonts w:asciiTheme="minorHAnsi" w:eastAsia="Times New Roman" w:hAnsiTheme="minorHAnsi"/>
        </w:rPr>
        <w:t>.</w:t>
      </w:r>
      <w:ins w:id="195" w:author="Caraleigh" w:date="2017-01-05T14:39:00Z">
        <w:r w:rsidR="00E24532">
          <w:rPr>
            <w:rFonts w:asciiTheme="minorHAnsi" w:eastAsia="Times New Roman" w:hAnsiTheme="minorHAnsi"/>
          </w:rPr>
          <w:t xml:space="preserve"> [Sivak, B., email correspondence with Policy Design Lab, November 6, 2016].</w:t>
        </w:r>
      </w:ins>
    </w:p>
    <w:p w14:paraId="61FE3A9D" w14:textId="13F233CC" w:rsidR="00840167" w:rsidDel="00E24532" w:rsidRDefault="00840167" w:rsidP="00840167">
      <w:pPr>
        <w:spacing w:line="240" w:lineRule="auto"/>
        <w:rPr>
          <w:del w:id="196" w:author="Caraleigh" w:date="2017-01-05T14:47:00Z"/>
          <w:rFonts w:ascii="Calibri" w:eastAsia="Calibri" w:hAnsi="Calibri" w:cs="Calibri"/>
        </w:rPr>
      </w:pPr>
    </w:p>
    <w:p w14:paraId="711B715F" w14:textId="02A82142" w:rsidR="00840167" w:rsidRPr="00840167" w:rsidDel="00E24532" w:rsidRDefault="00930A82" w:rsidP="00840167">
      <w:pPr>
        <w:shd w:val="clear" w:color="auto" w:fill="FFFFFF"/>
        <w:spacing w:line="240" w:lineRule="auto"/>
        <w:rPr>
          <w:del w:id="197" w:author="Caraleigh" w:date="2017-01-05T14:47:00Z"/>
          <w:rFonts w:asciiTheme="minorHAnsi" w:eastAsia="Times New Roman" w:hAnsiTheme="minorHAnsi"/>
        </w:rPr>
      </w:pPr>
      <w:del w:id="198" w:author="Caraleigh" w:date="2017-01-05T14:47:00Z">
        <w:r w:rsidDel="00E24532">
          <w:rPr>
            <w:rFonts w:asciiTheme="minorHAnsi" w:eastAsia="Calibri" w:hAnsiTheme="minorHAnsi" w:cs="Calibri"/>
          </w:rPr>
          <w:delText>F</w:delText>
        </w:r>
        <w:r w:rsidR="00840167" w:rsidRPr="00840167" w:rsidDel="00E24532">
          <w:rPr>
            <w:rFonts w:asciiTheme="minorHAnsi" w:eastAsia="Calibri" w:hAnsiTheme="minorHAnsi" w:cs="Calibri"/>
          </w:rPr>
          <w:delText xml:space="preserve">ormer CINOs </w:delText>
        </w:r>
      </w:del>
      <w:ins w:id="199" w:author="Pena, Vanessa I" w:date="2016-12-29T11:02:00Z">
        <w:del w:id="200" w:author="Caraleigh" w:date="2017-01-05T14:47:00Z">
          <w:r w:rsidR="0007080A" w:rsidDel="00E24532">
            <w:rPr>
              <w:rFonts w:asciiTheme="minorHAnsi" w:eastAsia="Calibri" w:hAnsiTheme="minorHAnsi" w:cs="Calibri"/>
            </w:rPr>
            <w:delText xml:space="preserve">may also </w:delText>
          </w:r>
        </w:del>
      </w:ins>
      <w:del w:id="201" w:author="Caraleigh" w:date="2017-01-05T14:47:00Z">
        <w:r w:rsidR="00840167" w:rsidRPr="00840167" w:rsidDel="00E24532">
          <w:rPr>
            <w:rFonts w:asciiTheme="minorHAnsi" w:eastAsia="Calibri" w:hAnsiTheme="minorHAnsi" w:cs="Calibri"/>
          </w:rPr>
          <w:delText xml:space="preserve">disagree on the importance of </w:delText>
        </w:r>
        <w:r w:rsidDel="00E24532">
          <w:rPr>
            <w:rFonts w:asciiTheme="minorHAnsi" w:eastAsia="Calibri" w:hAnsiTheme="minorHAnsi" w:cs="Calibri"/>
          </w:rPr>
          <w:delText xml:space="preserve">having </w:delText>
        </w:r>
        <w:r w:rsidR="00840167" w:rsidRPr="00840167" w:rsidDel="00E24532">
          <w:rPr>
            <w:rFonts w:asciiTheme="minorHAnsi" w:eastAsia="Calibri" w:hAnsiTheme="minorHAnsi" w:cs="Calibri"/>
          </w:rPr>
          <w:delText>budgetary authority. One argues, “</w:delText>
        </w:r>
        <w:r w:rsidR="00840167" w:rsidRPr="00840167" w:rsidDel="00E24532">
          <w:rPr>
            <w:rFonts w:asciiTheme="minorHAnsi" w:eastAsia="Times New Roman" w:hAnsiTheme="minorHAnsi"/>
          </w:rPr>
          <w:delText>To really make it work, the role needs a budget and the ability to "deputize" or even hire people from different areas in the hierarchy.</w:delText>
        </w:r>
        <w:r w:rsidR="00840167" w:rsidDel="00E24532">
          <w:rPr>
            <w:rFonts w:asciiTheme="minorHAnsi" w:eastAsia="Times New Roman" w:hAnsiTheme="minorHAnsi"/>
          </w:rPr>
          <w:delText xml:space="preserve">”  </w:delText>
        </w:r>
      </w:del>
      <w:ins w:id="202" w:author="Pena, Vanessa I" w:date="2016-12-29T11:02:00Z">
        <w:del w:id="203" w:author="Caraleigh" w:date="2017-01-05T14:47:00Z">
          <w:r w:rsidR="0007080A" w:rsidDel="00E24532">
            <w:rPr>
              <w:rFonts w:asciiTheme="minorHAnsi" w:eastAsia="Times New Roman" w:hAnsiTheme="minorHAnsi"/>
            </w:rPr>
            <w:delText>[</w:delText>
          </w:r>
          <w:commentRangeStart w:id="204"/>
          <w:r w:rsidR="0007080A" w:rsidDel="00E24532">
            <w:rPr>
              <w:rFonts w:asciiTheme="minorHAnsi" w:eastAsia="Times New Roman" w:hAnsiTheme="minorHAnsi"/>
            </w:rPr>
            <w:delText>Source</w:delText>
          </w:r>
          <w:commentRangeEnd w:id="204"/>
          <w:r w:rsidR="0007080A" w:rsidDel="00E24532">
            <w:rPr>
              <w:rStyle w:val="CommentReference"/>
            </w:rPr>
            <w:commentReference w:id="204"/>
          </w:r>
          <w:r w:rsidR="0007080A" w:rsidDel="00E24532">
            <w:rPr>
              <w:rFonts w:asciiTheme="minorHAnsi" w:eastAsia="Times New Roman" w:hAnsiTheme="minorHAnsi"/>
            </w:rPr>
            <w:delText xml:space="preserve">]. </w:delText>
          </w:r>
        </w:del>
      </w:ins>
      <w:del w:id="205" w:author="Caraleigh" w:date="2017-01-05T14:47:00Z">
        <w:r w:rsidR="00840167" w:rsidDel="00E24532">
          <w:rPr>
            <w:rFonts w:asciiTheme="minorHAnsi" w:eastAsia="Times New Roman" w:hAnsiTheme="minorHAnsi"/>
          </w:rPr>
          <w:delText>Several other former CINOs instead report that</w:delText>
        </w:r>
      </w:del>
      <w:ins w:id="206" w:author="Pena, Vanessa I" w:date="2016-12-29T11:03:00Z">
        <w:del w:id="207" w:author="Caraleigh" w:date="2017-01-05T14:47:00Z">
          <w:r w:rsidR="0007080A" w:rsidDel="00E24532">
            <w:rPr>
              <w:rFonts w:asciiTheme="minorHAnsi" w:eastAsia="Times New Roman" w:hAnsiTheme="minorHAnsi"/>
            </w:rPr>
            <w:delText>On the other hand,</w:delText>
          </w:r>
        </w:del>
      </w:ins>
      <w:del w:id="208" w:author="Caraleigh" w:date="2017-01-05T14:47:00Z">
        <w:r w:rsidR="00840167" w:rsidDel="00E24532">
          <w:rPr>
            <w:rFonts w:asciiTheme="minorHAnsi" w:eastAsia="Times New Roman" w:hAnsiTheme="minorHAnsi"/>
          </w:rPr>
          <w:delText xml:space="preserve"> </w:delText>
        </w:r>
        <w:r w:rsidR="00840167" w:rsidRPr="00840167" w:rsidDel="00E24532">
          <w:rPr>
            <w:rFonts w:asciiTheme="minorHAnsi" w:eastAsia="Times New Roman" w:hAnsiTheme="minorHAnsi"/>
          </w:rPr>
          <w:delText xml:space="preserve">a lack of a budgetary authority created </w:delText>
        </w:r>
      </w:del>
      <w:ins w:id="209" w:author="Pena, Vanessa I" w:date="2016-12-29T11:03:00Z">
        <w:del w:id="210" w:author="Caraleigh" w:date="2017-01-05T14:47:00Z">
          <w:r w:rsidR="0007080A" w:rsidDel="00E24532">
            <w:rPr>
              <w:rFonts w:asciiTheme="minorHAnsi" w:eastAsia="Times New Roman" w:hAnsiTheme="minorHAnsi"/>
            </w:rPr>
            <w:delText>may create</w:delText>
          </w:r>
          <w:r w:rsidR="0007080A" w:rsidRPr="00840167" w:rsidDel="00E24532">
            <w:rPr>
              <w:rFonts w:asciiTheme="minorHAnsi" w:eastAsia="Times New Roman" w:hAnsiTheme="minorHAnsi"/>
            </w:rPr>
            <w:delText xml:space="preserve"> </w:delText>
          </w:r>
        </w:del>
      </w:ins>
      <w:del w:id="211" w:author="Caraleigh" w:date="2017-01-05T14:47:00Z">
        <w:r w:rsidR="00840167" w:rsidRPr="00840167" w:rsidDel="00E24532">
          <w:rPr>
            <w:rFonts w:asciiTheme="minorHAnsi" w:eastAsia="Times New Roman" w:hAnsiTheme="minorHAnsi"/>
          </w:rPr>
          <w:delText>a sense of freedom (and necessitated creativity) to persuade and enlist willing champions in their Department</w:delText>
        </w:r>
      </w:del>
      <w:ins w:id="212" w:author="Pena, Vanessa I" w:date="2016-12-29T11:02:00Z">
        <w:del w:id="213" w:author="Caraleigh" w:date="2017-01-05T14:47:00Z">
          <w:r w:rsidR="0007080A" w:rsidDel="00E24532">
            <w:rPr>
              <w:rFonts w:asciiTheme="minorHAnsi" w:eastAsia="Times New Roman" w:hAnsiTheme="minorHAnsi"/>
            </w:rPr>
            <w:delText>agencies</w:delText>
          </w:r>
        </w:del>
      </w:ins>
      <w:ins w:id="214" w:author="Pena, Vanessa I" w:date="2016-12-29T11:03:00Z">
        <w:del w:id="215" w:author="Caraleigh" w:date="2017-01-05T14:47:00Z">
          <w:r w:rsidR="0007080A" w:rsidDel="00E24532">
            <w:rPr>
              <w:rFonts w:asciiTheme="minorHAnsi" w:eastAsia="Times New Roman" w:hAnsiTheme="minorHAnsi"/>
            </w:rPr>
            <w:delText xml:space="preserve"> [</w:delText>
          </w:r>
          <w:commentRangeStart w:id="216"/>
          <w:r w:rsidR="0007080A" w:rsidDel="00E24532">
            <w:rPr>
              <w:rFonts w:asciiTheme="minorHAnsi" w:eastAsia="Times New Roman" w:hAnsiTheme="minorHAnsi"/>
            </w:rPr>
            <w:delText>Source</w:delText>
          </w:r>
          <w:commentRangeEnd w:id="216"/>
          <w:r w:rsidR="0007080A" w:rsidDel="00E24532">
            <w:rPr>
              <w:rStyle w:val="CommentReference"/>
            </w:rPr>
            <w:commentReference w:id="216"/>
          </w:r>
          <w:r w:rsidR="0007080A" w:rsidDel="00E24532">
            <w:rPr>
              <w:rFonts w:asciiTheme="minorHAnsi" w:eastAsia="Times New Roman" w:hAnsiTheme="minorHAnsi"/>
            </w:rPr>
            <w:delText>]</w:delText>
          </w:r>
        </w:del>
      </w:ins>
      <w:del w:id="217" w:author="Caraleigh" w:date="2017-01-05T14:47:00Z">
        <w:r w:rsidR="00840167" w:rsidRPr="00840167" w:rsidDel="00E24532">
          <w:rPr>
            <w:rFonts w:asciiTheme="minorHAnsi" w:eastAsia="Times New Roman" w:hAnsiTheme="minorHAnsi"/>
          </w:rPr>
          <w:delText>.</w:delText>
        </w:r>
      </w:del>
    </w:p>
    <w:p w14:paraId="44D94FA2" w14:textId="77777777" w:rsidR="00BA3F76" w:rsidRDefault="00BA3F76">
      <w:pPr>
        <w:spacing w:line="240" w:lineRule="auto"/>
      </w:pPr>
    </w:p>
    <w:p w14:paraId="5FD0D915" w14:textId="77777777" w:rsidR="00150FCA" w:rsidRDefault="0031373C">
      <w:pPr>
        <w:pStyle w:val="Heading3"/>
        <w:spacing w:before="240" w:after="0"/>
      </w:pPr>
      <w:r>
        <w:rPr>
          <w:color w:val="000000"/>
          <w:sz w:val="32"/>
          <w:szCs w:val="32"/>
        </w:rPr>
        <w:t xml:space="preserve">Deliverable 4: One or more “success stories” or learning narratives to underscore impact </w:t>
      </w:r>
    </w:p>
    <w:p w14:paraId="6A24F5A9" w14:textId="77777777" w:rsidR="00150FCA" w:rsidRDefault="00150FCA">
      <w:pPr>
        <w:spacing w:line="240" w:lineRule="auto"/>
      </w:pPr>
    </w:p>
    <w:p w14:paraId="26F137FA" w14:textId="2781E929" w:rsidR="00150FCA" w:rsidRDefault="0031373C">
      <w:pPr>
        <w:spacing w:line="240" w:lineRule="auto"/>
      </w:pPr>
      <w:r>
        <w:rPr>
          <w:rFonts w:ascii="Calibri" w:eastAsia="Calibri" w:hAnsi="Calibri" w:cs="Calibri"/>
        </w:rPr>
        <w:t xml:space="preserve">Each CINO’s experience </w:t>
      </w:r>
      <w:r w:rsidR="0007080A">
        <w:rPr>
          <w:rFonts w:ascii="Calibri" w:eastAsia="Calibri" w:hAnsi="Calibri" w:cs="Calibri"/>
        </w:rPr>
        <w:t xml:space="preserve">in their role </w:t>
      </w:r>
      <w:r>
        <w:rPr>
          <w:rFonts w:ascii="Calibri" w:eastAsia="Calibri" w:hAnsi="Calibri" w:cs="Calibri"/>
        </w:rPr>
        <w:t xml:space="preserve">is different; whether the key priority is culture change or instituting new processes for agency work, the following narratives help to illustrate the </w:t>
      </w:r>
      <w:r w:rsidR="0007080A">
        <w:rPr>
          <w:rFonts w:ascii="Calibri" w:eastAsia="Calibri" w:hAnsi="Calibri" w:cs="Calibri"/>
        </w:rPr>
        <w:t xml:space="preserve">ways they were able to drive </w:t>
      </w:r>
      <w:r>
        <w:rPr>
          <w:rFonts w:ascii="Calibri" w:eastAsia="Calibri" w:hAnsi="Calibri" w:cs="Calibri"/>
        </w:rPr>
        <w:t xml:space="preserve">change and innovation within </w:t>
      </w:r>
      <w:r w:rsidR="0007080A">
        <w:rPr>
          <w:rFonts w:ascii="Calibri" w:eastAsia="Calibri" w:hAnsi="Calibri" w:cs="Calibri"/>
        </w:rPr>
        <w:t>their organizations</w:t>
      </w:r>
      <w:r>
        <w:rPr>
          <w:rFonts w:ascii="Calibri" w:eastAsia="Calibri" w:hAnsi="Calibri" w:cs="Calibri"/>
        </w:rPr>
        <w:t>.</w:t>
      </w:r>
    </w:p>
    <w:p w14:paraId="0EFD34A9" w14:textId="77777777" w:rsidR="00150FCA" w:rsidRDefault="00150FCA">
      <w:pPr>
        <w:spacing w:line="240" w:lineRule="auto"/>
      </w:pPr>
    </w:p>
    <w:p w14:paraId="22D9EBC6" w14:textId="0857B935" w:rsidR="00150FCA" w:rsidRDefault="0031373C">
      <w:pPr>
        <w:spacing w:line="240" w:lineRule="auto"/>
      </w:pPr>
      <w:r>
        <w:rPr>
          <w:rFonts w:ascii="Calibri" w:eastAsia="Calibri" w:hAnsi="Calibri" w:cs="Calibri"/>
          <w:u w:val="single"/>
        </w:rPr>
        <w:t>Case Study Profi</w:t>
      </w:r>
      <w:ins w:id="218" w:author="Pena, Vanessa I" w:date="2016-12-29T11:06:00Z">
        <w:r w:rsidR="0007080A">
          <w:rPr>
            <w:rFonts w:ascii="Calibri" w:eastAsia="Calibri" w:hAnsi="Calibri" w:cs="Calibri"/>
            <w:u w:val="single"/>
          </w:rPr>
          <w:t>l</w:t>
        </w:r>
      </w:ins>
      <w:r>
        <w:rPr>
          <w:rFonts w:ascii="Calibri" w:eastAsia="Calibri" w:hAnsi="Calibri" w:cs="Calibri"/>
          <w:u w:val="single"/>
        </w:rPr>
        <w:t>es:</w:t>
      </w:r>
    </w:p>
    <w:p w14:paraId="1D36BD22" w14:textId="77777777" w:rsidR="00150FCA" w:rsidRDefault="00150FCA">
      <w:pPr>
        <w:spacing w:line="240" w:lineRule="auto"/>
      </w:pPr>
    </w:p>
    <w:p w14:paraId="58028FA7" w14:textId="77777777" w:rsidR="00150FCA" w:rsidRDefault="0031373C">
      <w:pPr>
        <w:numPr>
          <w:ilvl w:val="0"/>
          <w:numId w:val="15"/>
        </w:numPr>
        <w:spacing w:line="240" w:lineRule="auto"/>
        <w:ind w:hanging="360"/>
        <w:contextualSpacing/>
      </w:pPr>
      <w:r>
        <w:rPr>
          <w:rFonts w:ascii="Calibri" w:eastAsia="Calibri" w:hAnsi="Calibri" w:cs="Calibri"/>
        </w:rPr>
        <w:t>Bryan Sivak – former HHS CTO</w:t>
      </w:r>
    </w:p>
    <w:p w14:paraId="754DCC63" w14:textId="77777777" w:rsidR="00150FCA" w:rsidRDefault="0031373C">
      <w:pPr>
        <w:numPr>
          <w:ilvl w:val="0"/>
          <w:numId w:val="15"/>
        </w:numPr>
        <w:spacing w:line="240" w:lineRule="auto"/>
        <w:ind w:hanging="360"/>
        <w:contextualSpacing/>
      </w:pPr>
      <w:r>
        <w:rPr>
          <w:rFonts w:ascii="Calibri" w:eastAsia="Calibri" w:hAnsi="Calibri" w:cs="Calibri"/>
        </w:rPr>
        <w:t>Chris Gerdes – DOT CINO</w:t>
      </w:r>
    </w:p>
    <w:p w14:paraId="44A6E02F" w14:textId="77777777" w:rsidR="00150FCA" w:rsidRDefault="0031373C">
      <w:pPr>
        <w:numPr>
          <w:ilvl w:val="0"/>
          <w:numId w:val="15"/>
        </w:numPr>
        <w:spacing w:line="240" w:lineRule="auto"/>
        <w:ind w:hanging="360"/>
        <w:contextualSpacing/>
      </w:pPr>
      <w:r>
        <w:rPr>
          <w:rFonts w:ascii="Calibri" w:eastAsia="Calibri" w:hAnsi="Calibri" w:cs="Calibri"/>
        </w:rPr>
        <w:t>Ann Mei Chang – USAID</w:t>
      </w:r>
    </w:p>
    <w:p w14:paraId="50F34C68" w14:textId="77777777" w:rsidR="00150FCA" w:rsidRDefault="0031373C">
      <w:pPr>
        <w:numPr>
          <w:ilvl w:val="0"/>
          <w:numId w:val="15"/>
        </w:numPr>
        <w:spacing w:line="240" w:lineRule="auto"/>
        <w:ind w:hanging="360"/>
        <w:contextualSpacing/>
      </w:pPr>
      <w:r>
        <w:rPr>
          <w:rFonts w:ascii="Calibri" w:eastAsia="Calibri" w:hAnsi="Calibri" w:cs="Calibri"/>
          <w:highlight w:val="white"/>
        </w:rPr>
        <w:t>Matt Dunne</w:t>
      </w:r>
      <w:r>
        <w:rPr>
          <w:rFonts w:ascii="Calibri" w:eastAsia="Calibri" w:hAnsi="Calibri" w:cs="Calibri"/>
        </w:rPr>
        <w:t xml:space="preserve"> – DOE (EERE/ARPA-E)</w:t>
      </w:r>
    </w:p>
    <w:p w14:paraId="20C709C0" w14:textId="77777777" w:rsidR="00150FCA" w:rsidRDefault="00150FCA">
      <w:pPr>
        <w:spacing w:line="240" w:lineRule="auto"/>
        <w:ind w:left="720"/>
      </w:pPr>
    </w:p>
    <w:p w14:paraId="0ECDC7AC" w14:textId="77777777" w:rsidR="007B1112" w:rsidRDefault="007B1112" w:rsidP="007B1112">
      <w:pPr>
        <w:pStyle w:val="Normal1"/>
        <w:spacing w:line="240" w:lineRule="auto"/>
        <w:rPr>
          <w:rFonts w:ascii="Calibri" w:eastAsia="Calibri" w:hAnsi="Calibri" w:cs="Calibri"/>
          <w:b/>
          <w:sz w:val="24"/>
          <w:szCs w:val="24"/>
        </w:rPr>
      </w:pPr>
    </w:p>
    <w:p w14:paraId="0771B873" w14:textId="5F63EBA5" w:rsidR="007B1112" w:rsidRDefault="007B1112" w:rsidP="007B1112">
      <w:pPr>
        <w:pStyle w:val="Normal1"/>
        <w:spacing w:line="240" w:lineRule="auto"/>
        <w:rPr>
          <w:rFonts w:ascii="Calibri" w:eastAsia="Calibri" w:hAnsi="Calibri" w:cs="Calibri"/>
          <w:b/>
        </w:rPr>
      </w:pPr>
      <w:commentRangeStart w:id="219"/>
      <w:r>
        <w:rPr>
          <w:rFonts w:ascii="Calibri" w:eastAsia="Calibri" w:hAnsi="Calibri" w:cs="Calibri"/>
          <w:b/>
          <w:sz w:val="24"/>
          <w:szCs w:val="24"/>
        </w:rPr>
        <w:t>Case Study 1: Bryan Sivak – former CTO, Department of Health and Human Services</w:t>
      </w:r>
      <w:r w:rsidR="0007080A">
        <w:rPr>
          <w:rFonts w:ascii="Calibri" w:eastAsia="Calibri" w:hAnsi="Calibri" w:cs="Calibri"/>
          <w:b/>
          <w:sz w:val="24"/>
          <w:szCs w:val="24"/>
        </w:rPr>
        <w:t xml:space="preserve"> (HHS)</w:t>
      </w:r>
      <w:commentRangeEnd w:id="219"/>
      <w:r w:rsidR="001B5FC9">
        <w:rPr>
          <w:rStyle w:val="CommentReference"/>
        </w:rPr>
        <w:commentReference w:id="219"/>
      </w:r>
    </w:p>
    <w:p w14:paraId="5A75D1FB" w14:textId="77777777" w:rsidR="00270E18" w:rsidRDefault="00270E18" w:rsidP="007B1112">
      <w:pPr>
        <w:pStyle w:val="Normal1"/>
        <w:spacing w:line="240" w:lineRule="auto"/>
        <w:rPr>
          <w:ins w:id="220" w:author="Caraleigh" w:date="2017-01-05T20:01:00Z"/>
          <w:rFonts w:ascii="Calibri" w:eastAsia="Calibri" w:hAnsi="Calibri" w:cs="Calibri"/>
        </w:rPr>
      </w:pPr>
    </w:p>
    <w:p w14:paraId="30BDD8A3" w14:textId="645605A4" w:rsidR="007B1112" w:rsidRDefault="00FD2660" w:rsidP="007B1112">
      <w:pPr>
        <w:pStyle w:val="Normal1"/>
        <w:spacing w:line="240" w:lineRule="auto"/>
        <w:rPr>
          <w:rFonts w:ascii="Calibri" w:eastAsia="Calibri" w:hAnsi="Calibri" w:cs="Calibri"/>
          <w:b/>
        </w:rPr>
      </w:pPr>
      <w:ins w:id="221" w:author="Caraleigh" w:date="2017-01-05T14:54:00Z">
        <w:r w:rsidRPr="00270E18">
          <w:rPr>
            <w:rFonts w:ascii="Calibri" w:eastAsia="Calibri" w:hAnsi="Calibri" w:cs="Calibri"/>
            <w:rPrChange w:id="222" w:author="Caraleigh" w:date="2017-01-05T20:01:00Z">
              <w:rPr>
                <w:rFonts w:ascii="Calibri" w:eastAsia="Calibri" w:hAnsi="Calibri" w:cs="Calibri"/>
                <w:b/>
              </w:rPr>
            </w:rPrChange>
          </w:rPr>
          <w:t>[Case study derived from Sivak, B., phone interview with Policy Design Lab, July 27, 2016</w:t>
        </w:r>
      </w:ins>
      <w:ins w:id="223" w:author="Caraleigh" w:date="2017-01-05T14:55:00Z">
        <w:r w:rsidRPr="00270E18">
          <w:rPr>
            <w:rFonts w:ascii="Calibri" w:eastAsia="Calibri" w:hAnsi="Calibri" w:cs="Calibri"/>
            <w:rPrChange w:id="224" w:author="Caraleigh" w:date="2017-01-05T20:01:00Z">
              <w:rPr>
                <w:rFonts w:ascii="Calibri" w:eastAsia="Calibri" w:hAnsi="Calibri" w:cs="Calibri"/>
                <w:b/>
              </w:rPr>
            </w:rPrChange>
          </w:rPr>
          <w:t>,</w:t>
        </w:r>
        <w:r>
          <w:rPr>
            <w:rFonts w:ascii="Calibri" w:eastAsia="Calibri" w:hAnsi="Calibri" w:cs="Calibri"/>
            <w:b/>
          </w:rPr>
          <w:t xml:space="preserve"> and </w:t>
        </w:r>
      </w:ins>
      <w:ins w:id="225" w:author="Caraleigh" w:date="2017-01-05T15:00:00Z">
        <w:r w:rsidRPr="00B253C9">
          <w:rPr>
            <w:rFonts w:ascii="Calibri" w:eastAsia="Calibri" w:hAnsi="Calibri" w:cs="Calibri"/>
          </w:rPr>
          <w:t>Sivak, B., in-person interview by Science and Technology Policy Institute, January 29, 2015</w:t>
        </w:r>
        <w:r>
          <w:rPr>
            <w:rFonts w:ascii="Calibri" w:eastAsia="Calibri" w:hAnsi="Calibri" w:cs="Calibri"/>
          </w:rPr>
          <w:t>]</w:t>
        </w:r>
      </w:ins>
      <w:ins w:id="226" w:author="Caraleigh" w:date="2017-01-05T14:54:00Z">
        <w:r w:rsidRPr="00FD2660">
          <w:rPr>
            <w:rFonts w:ascii="Calibri" w:eastAsia="Calibri" w:hAnsi="Calibri" w:cs="Calibri"/>
            <w:b/>
          </w:rPr>
          <w:t>]</w:t>
        </w:r>
      </w:ins>
    </w:p>
    <w:p w14:paraId="7E2CBC47" w14:textId="7F60A5AD" w:rsidR="007B1112" w:rsidDel="00270E18" w:rsidRDefault="007B1112" w:rsidP="007B1112">
      <w:pPr>
        <w:pStyle w:val="Normal1"/>
        <w:spacing w:line="240" w:lineRule="auto"/>
        <w:rPr>
          <w:del w:id="227" w:author="Pena, Vanessa I" w:date="2016-12-29T11:20:00Z"/>
          <w:rFonts w:ascii="Calibri" w:eastAsia="Calibri" w:hAnsi="Calibri" w:cs="Calibri"/>
          <w:b/>
        </w:rPr>
      </w:pPr>
    </w:p>
    <w:p w14:paraId="750578A0" w14:textId="77777777" w:rsidR="00270E18" w:rsidRDefault="00270E18" w:rsidP="007B1112">
      <w:pPr>
        <w:pStyle w:val="Normal1"/>
        <w:spacing w:line="240" w:lineRule="auto"/>
        <w:rPr>
          <w:ins w:id="228" w:author="Caraleigh" w:date="2017-01-05T20:01:00Z"/>
          <w:rFonts w:ascii="Calibri" w:eastAsia="Calibri" w:hAnsi="Calibri" w:cs="Calibri"/>
          <w:b/>
        </w:rPr>
      </w:pPr>
    </w:p>
    <w:p w14:paraId="153FF28C" w14:textId="3DDA9A85" w:rsidR="007B1112" w:rsidRDefault="007B1112" w:rsidP="007B1112">
      <w:pPr>
        <w:pStyle w:val="Normal1"/>
        <w:spacing w:line="240" w:lineRule="auto"/>
      </w:pPr>
      <w:r>
        <w:rPr>
          <w:rFonts w:ascii="Calibri" w:eastAsia="Calibri" w:hAnsi="Calibri" w:cs="Calibri"/>
          <w:b/>
        </w:rPr>
        <w:t>Background:</w:t>
      </w:r>
    </w:p>
    <w:p w14:paraId="514896FC" w14:textId="0666A4E1" w:rsidR="007B1112" w:rsidRDefault="007B1112" w:rsidP="007B1112">
      <w:pPr>
        <w:pStyle w:val="Normal1"/>
        <w:spacing w:line="240" w:lineRule="auto"/>
      </w:pPr>
      <w:r>
        <w:rPr>
          <w:rFonts w:ascii="Calibri" w:eastAsia="Calibri" w:hAnsi="Calibri" w:cs="Calibri"/>
        </w:rPr>
        <w:t xml:space="preserve">Bryan </w:t>
      </w:r>
      <w:r w:rsidR="001B5FC9">
        <w:rPr>
          <w:rFonts w:ascii="Calibri" w:eastAsia="Calibri" w:hAnsi="Calibri" w:cs="Calibri"/>
        </w:rPr>
        <w:t xml:space="preserve">Sivak </w:t>
      </w:r>
      <w:r>
        <w:rPr>
          <w:rFonts w:ascii="Calibri" w:eastAsia="Calibri" w:hAnsi="Calibri" w:cs="Calibri"/>
        </w:rPr>
        <w:t>served as Chief Technology Officer between 2012 and 2015.</w:t>
      </w:r>
      <w:r w:rsidR="00680883">
        <w:rPr>
          <w:rFonts w:ascii="Calibri" w:eastAsia="Calibri" w:hAnsi="Calibri" w:cs="Calibri"/>
        </w:rPr>
        <w:t xml:space="preserve"> </w:t>
      </w:r>
      <w:r>
        <w:rPr>
          <w:rFonts w:ascii="Calibri" w:eastAsia="Calibri" w:hAnsi="Calibri" w:cs="Calibri"/>
        </w:rPr>
        <w:t>Prior to that, he was the</w:t>
      </w:r>
      <w:r w:rsidR="001B5FC9">
        <w:rPr>
          <w:rFonts w:ascii="Calibri" w:eastAsia="Calibri" w:hAnsi="Calibri" w:cs="Calibri"/>
        </w:rPr>
        <w:t xml:space="preserve"> CINO</w:t>
      </w:r>
      <w:r>
        <w:rPr>
          <w:rFonts w:ascii="Calibri" w:eastAsia="Calibri" w:hAnsi="Calibri" w:cs="Calibri"/>
        </w:rPr>
        <w:t xml:space="preserve"> for the State of Maryland, </w:t>
      </w:r>
      <w:r>
        <w:rPr>
          <w:rFonts w:ascii="Calibri" w:eastAsia="Calibri" w:hAnsi="Calibri" w:cs="Calibri"/>
          <w:highlight w:val="white"/>
        </w:rPr>
        <w:t>CTO of the District of Columbia, and a founder of software companies InQuira and Electric Knowledge.</w:t>
      </w:r>
    </w:p>
    <w:p w14:paraId="68D52F3D" w14:textId="77777777" w:rsidR="007B1112" w:rsidRDefault="007B1112" w:rsidP="007B1112">
      <w:pPr>
        <w:pStyle w:val="Normal1"/>
        <w:spacing w:line="240" w:lineRule="auto"/>
      </w:pPr>
    </w:p>
    <w:p w14:paraId="5582345D" w14:textId="77777777" w:rsidR="007B1112" w:rsidRDefault="007B1112" w:rsidP="007B1112">
      <w:pPr>
        <w:pStyle w:val="Normal1"/>
        <w:spacing w:line="240" w:lineRule="auto"/>
      </w:pPr>
      <w:commentRangeStart w:id="229"/>
      <w:r>
        <w:rPr>
          <w:rFonts w:ascii="Calibri" w:eastAsia="Calibri" w:hAnsi="Calibri" w:cs="Calibri"/>
          <w:b/>
        </w:rPr>
        <w:t xml:space="preserve">Key accomplishments: </w:t>
      </w:r>
      <w:commentRangeEnd w:id="229"/>
      <w:r w:rsidR="001F3E14">
        <w:rPr>
          <w:rStyle w:val="CommentReference"/>
        </w:rPr>
        <w:commentReference w:id="229"/>
      </w:r>
    </w:p>
    <w:p w14:paraId="7F1FC1A0" w14:textId="78F5D41D" w:rsidR="007B1112" w:rsidRDefault="007B1112" w:rsidP="007B1112">
      <w:pPr>
        <w:pStyle w:val="Normal1"/>
        <w:spacing w:line="240" w:lineRule="auto"/>
        <w:rPr>
          <w:rFonts w:ascii="Calibri" w:eastAsia="Calibri" w:hAnsi="Calibri" w:cs="Calibri"/>
        </w:rPr>
      </w:pPr>
      <w:r>
        <w:rPr>
          <w:rFonts w:ascii="Calibri" w:eastAsia="Calibri" w:hAnsi="Calibri" w:cs="Calibri"/>
        </w:rPr>
        <w:t xml:space="preserve">Sivak entered and built on the work of predecessor Todd Park and Susannah Fox has since taken on this role. Todd had built the Health Data Initiative and shaped other specific programs, which Sivak picked up and built into a formalized structure. Sivak launched the </w:t>
      </w:r>
      <w:ins w:id="230" w:author="Caraleigh" w:date="2017-01-05T16:12:00Z">
        <w:r w:rsidR="00815B0F">
          <w:rPr>
            <w:rFonts w:ascii="Calibri" w:eastAsia="Calibri" w:hAnsi="Calibri" w:cs="Calibri"/>
          </w:rPr>
          <w:fldChar w:fldCharType="begin"/>
        </w:r>
        <w:r w:rsidR="00815B0F">
          <w:rPr>
            <w:rFonts w:ascii="Calibri" w:eastAsia="Calibri" w:hAnsi="Calibri" w:cs="Calibri"/>
          </w:rPr>
          <w:instrText xml:space="preserve"> HYPERLINK "https://www.hhs.gov/idealab/" </w:instrText>
        </w:r>
        <w:r w:rsidR="00815B0F">
          <w:rPr>
            <w:rFonts w:ascii="Calibri" w:eastAsia="Calibri" w:hAnsi="Calibri" w:cs="Calibri"/>
          </w:rPr>
          <w:fldChar w:fldCharType="separate"/>
        </w:r>
        <w:r w:rsidRPr="00815B0F">
          <w:rPr>
            <w:rStyle w:val="Hyperlink"/>
            <w:rFonts w:ascii="Calibri" w:eastAsia="Calibri" w:hAnsi="Calibri" w:cs="Calibri"/>
          </w:rPr>
          <w:t>HHS IDEA Lab</w:t>
        </w:r>
        <w:r w:rsidR="00815B0F">
          <w:rPr>
            <w:rFonts w:ascii="Calibri" w:eastAsia="Calibri" w:hAnsi="Calibri" w:cs="Calibri"/>
          </w:rPr>
          <w:fldChar w:fldCharType="end"/>
        </w:r>
      </w:ins>
      <w:r>
        <w:rPr>
          <w:rFonts w:ascii="Calibri" w:eastAsia="Calibri" w:hAnsi="Calibri" w:cs="Calibri"/>
        </w:rPr>
        <w:t xml:space="preserve"> to house some of the early programs established under Park. The IDEA Lab functions as a wrapper for all innovation activities within HHS and works to create a space for employees to pilot, test, and grow innovative ideas. It is designed to solve cross-cutting departmental issues that significantly improve HHS’ business processes, products, services, or use of technology</w:t>
      </w:r>
      <w:r>
        <w:rPr>
          <w:rFonts w:ascii="Calibri" w:eastAsia="Calibri" w:hAnsi="Calibri" w:cs="Calibri"/>
          <w:highlight w:val="lightGray"/>
        </w:rPr>
        <w:t xml:space="preserve">. [[crosslink </w:t>
      </w:r>
      <w:ins w:id="231" w:author="Pena, Vanessa I" w:date="2016-12-29T11:08:00Z">
        <w:r w:rsidR="001B5FC9">
          <w:rPr>
            <w:rFonts w:ascii="Calibri" w:eastAsia="Calibri" w:hAnsi="Calibri" w:cs="Calibri"/>
            <w:highlight w:val="lightGray"/>
          </w:rPr>
          <w:t xml:space="preserve">Innovation </w:t>
        </w:r>
      </w:ins>
      <w:r>
        <w:rPr>
          <w:rFonts w:ascii="Calibri" w:eastAsia="Calibri" w:hAnsi="Calibri" w:cs="Calibri"/>
          <w:highlight w:val="lightGray"/>
        </w:rPr>
        <w:t>Labs content]]</w:t>
      </w:r>
      <w:r>
        <w:rPr>
          <w:rFonts w:ascii="Calibri" w:eastAsia="Calibri" w:hAnsi="Calibri" w:cs="Calibri"/>
        </w:rPr>
        <w:t xml:space="preserve"> Sivak launched several new programs that sit within the IDEA Lab including the </w:t>
      </w:r>
      <w:ins w:id="232" w:author="Caraleigh" w:date="2017-01-05T16:13:00Z">
        <w:r w:rsidR="00815B0F">
          <w:rPr>
            <w:rFonts w:ascii="Calibri" w:eastAsia="Calibri" w:hAnsi="Calibri" w:cs="Calibri"/>
          </w:rPr>
          <w:fldChar w:fldCharType="begin"/>
        </w:r>
        <w:r w:rsidR="00815B0F">
          <w:rPr>
            <w:rFonts w:ascii="Calibri" w:eastAsia="Calibri" w:hAnsi="Calibri" w:cs="Calibri"/>
          </w:rPr>
          <w:instrText xml:space="preserve"> HYPERLINK "https://www.hhs.gov/idealab/ignite-accelerator/" </w:instrText>
        </w:r>
        <w:r w:rsidR="00815B0F">
          <w:rPr>
            <w:rFonts w:ascii="Calibri" w:eastAsia="Calibri" w:hAnsi="Calibri" w:cs="Calibri"/>
          </w:rPr>
          <w:fldChar w:fldCharType="separate"/>
        </w:r>
        <w:r w:rsidRPr="00815B0F">
          <w:rPr>
            <w:rStyle w:val="Hyperlink"/>
            <w:rFonts w:ascii="Calibri" w:eastAsia="Calibri" w:hAnsi="Calibri" w:cs="Calibri"/>
          </w:rPr>
          <w:t>HHS Ignite Accelerator</w:t>
        </w:r>
        <w:r w:rsidR="00815B0F">
          <w:rPr>
            <w:rFonts w:ascii="Calibri" w:eastAsia="Calibri" w:hAnsi="Calibri" w:cs="Calibri"/>
          </w:rPr>
          <w:fldChar w:fldCharType="end"/>
        </w:r>
      </w:ins>
      <w:r>
        <w:rPr>
          <w:rFonts w:ascii="Calibri" w:eastAsia="Calibri" w:hAnsi="Calibri" w:cs="Calibri"/>
        </w:rPr>
        <w:t xml:space="preserve"> and Entrepreneurs-in-Residence program, The HHS Ignite </w:t>
      </w:r>
      <w:r>
        <w:rPr>
          <w:rFonts w:ascii="Calibri" w:eastAsia="Calibri" w:hAnsi="Calibri" w:cs="Calibri"/>
          <w:highlight w:val="white"/>
        </w:rPr>
        <w:t>Accelerator functions as a way for staff to infuse startup approaches to their problem-solving and improve programs.</w:t>
      </w:r>
      <w:r w:rsidR="00680883">
        <w:rPr>
          <w:rFonts w:ascii="Calibri" w:eastAsia="Calibri" w:hAnsi="Calibri" w:cs="Calibri"/>
          <w:highlight w:val="white"/>
        </w:rPr>
        <w:t xml:space="preserve"> </w:t>
      </w:r>
      <w:r>
        <w:rPr>
          <w:rFonts w:ascii="Calibri" w:eastAsia="Calibri" w:hAnsi="Calibri" w:cs="Calibri"/>
        </w:rPr>
        <w:t xml:space="preserve">Innovative ideas are crowdsourced from </w:t>
      </w:r>
      <w:r w:rsidR="001B5FC9">
        <w:rPr>
          <w:rFonts w:ascii="Calibri" w:eastAsia="Calibri" w:hAnsi="Calibri" w:cs="Calibri"/>
        </w:rPr>
        <w:t>employees</w:t>
      </w:r>
      <w:r>
        <w:rPr>
          <w:rFonts w:ascii="Calibri" w:eastAsia="Calibri" w:hAnsi="Calibri" w:cs="Calibri"/>
        </w:rPr>
        <w:t>, and the promising ideas are then funded as pilots.</w:t>
      </w:r>
      <w:r w:rsidR="00680883">
        <w:rPr>
          <w:rFonts w:ascii="Calibri" w:eastAsia="Calibri" w:hAnsi="Calibri" w:cs="Calibri"/>
        </w:rPr>
        <w:t xml:space="preserve"> </w:t>
      </w:r>
      <w:r>
        <w:rPr>
          <w:rFonts w:ascii="Calibri" w:eastAsia="Calibri" w:hAnsi="Calibri" w:cs="Calibri"/>
        </w:rPr>
        <w:t xml:space="preserve">The </w:t>
      </w:r>
      <w:ins w:id="233" w:author="Caraleigh" w:date="2017-01-05T16:13:00Z">
        <w:r w:rsidR="00815B0F">
          <w:rPr>
            <w:rFonts w:ascii="Calibri" w:eastAsia="Calibri" w:hAnsi="Calibri" w:cs="Calibri"/>
          </w:rPr>
          <w:fldChar w:fldCharType="begin"/>
        </w:r>
        <w:r w:rsidR="00815B0F">
          <w:rPr>
            <w:rFonts w:ascii="Calibri" w:eastAsia="Calibri" w:hAnsi="Calibri" w:cs="Calibri"/>
          </w:rPr>
          <w:instrText xml:space="preserve"> HYPERLINK "https://www.hhs.gov/idealab/eir-program/" </w:instrText>
        </w:r>
        <w:r w:rsidR="00815B0F">
          <w:rPr>
            <w:rFonts w:ascii="Calibri" w:eastAsia="Calibri" w:hAnsi="Calibri" w:cs="Calibri"/>
          </w:rPr>
          <w:fldChar w:fldCharType="separate"/>
        </w:r>
        <w:r w:rsidRPr="00815B0F">
          <w:rPr>
            <w:rStyle w:val="Hyperlink"/>
            <w:rFonts w:ascii="Calibri" w:eastAsia="Calibri" w:hAnsi="Calibri" w:cs="Calibri"/>
          </w:rPr>
          <w:t>Entrepreneur-in-Residence</w:t>
        </w:r>
        <w:r w:rsidR="00815B0F">
          <w:rPr>
            <w:rFonts w:ascii="Calibri" w:eastAsia="Calibri" w:hAnsi="Calibri" w:cs="Calibri"/>
          </w:rPr>
          <w:fldChar w:fldCharType="end"/>
        </w:r>
      </w:ins>
      <w:r>
        <w:rPr>
          <w:rFonts w:ascii="Calibri" w:eastAsia="Calibri" w:hAnsi="Calibri" w:cs="Calibri"/>
        </w:rPr>
        <w:t xml:space="preserve"> program brings external talent into HHS for a tour-of-duty. </w:t>
      </w:r>
      <w:r>
        <w:rPr>
          <w:rFonts w:ascii="Calibri" w:eastAsia="Calibri" w:hAnsi="Calibri" w:cs="Calibri"/>
          <w:highlight w:val="lightGray"/>
        </w:rPr>
        <w:t>[[crosslink V7 EIR case study and Accelerator content]]</w:t>
      </w:r>
    </w:p>
    <w:p w14:paraId="00542245" w14:textId="68560A15" w:rsidR="007B1112" w:rsidRPr="00FD2660" w:rsidRDefault="007B1112" w:rsidP="007B1112">
      <w:pPr>
        <w:pStyle w:val="Normal1"/>
        <w:spacing w:line="240" w:lineRule="auto"/>
      </w:pPr>
    </w:p>
    <w:p w14:paraId="36B37062" w14:textId="77777777" w:rsidR="007B1112" w:rsidRDefault="007B1112" w:rsidP="007B1112">
      <w:pPr>
        <w:pStyle w:val="Normal1"/>
        <w:spacing w:line="240" w:lineRule="auto"/>
      </w:pPr>
      <w:r>
        <w:rPr>
          <w:rFonts w:ascii="Calibri" w:eastAsia="Calibri" w:hAnsi="Calibri" w:cs="Calibri"/>
          <w:b/>
        </w:rPr>
        <w:t>How he led innovation:</w:t>
      </w:r>
    </w:p>
    <w:p w14:paraId="1CEB25BD" w14:textId="685D2149" w:rsidR="007B1112" w:rsidRDefault="007B1112" w:rsidP="007B1112">
      <w:pPr>
        <w:pStyle w:val="Normal1"/>
        <w:spacing w:line="240" w:lineRule="auto"/>
      </w:pPr>
      <w:r>
        <w:rPr>
          <w:rFonts w:ascii="Calibri" w:eastAsia="Calibri" w:hAnsi="Calibri" w:cs="Calibri"/>
        </w:rPr>
        <w:t xml:space="preserve">Sivak, in part, saw his role as helping to </w:t>
      </w:r>
      <w:commentRangeStart w:id="234"/>
      <w:commentRangeStart w:id="235"/>
      <w:r>
        <w:rPr>
          <w:rFonts w:ascii="Calibri" w:eastAsia="Calibri" w:hAnsi="Calibri" w:cs="Calibri"/>
        </w:rPr>
        <w:t xml:space="preserve">“reignite the flame” </w:t>
      </w:r>
      <w:commentRangeEnd w:id="234"/>
      <w:r w:rsidR="001B5FC9">
        <w:rPr>
          <w:rStyle w:val="CommentReference"/>
        </w:rPr>
        <w:commentReference w:id="234"/>
      </w:r>
      <w:commentRangeEnd w:id="235"/>
      <w:r w:rsidR="00FD2660">
        <w:rPr>
          <w:rStyle w:val="CommentReference"/>
        </w:rPr>
        <w:commentReference w:id="235"/>
      </w:r>
      <w:r>
        <w:rPr>
          <w:rFonts w:ascii="Calibri" w:eastAsia="Calibri" w:hAnsi="Calibri" w:cs="Calibri"/>
        </w:rPr>
        <w:t xml:space="preserve">that initially brought people to work for the government. </w:t>
      </w:r>
      <w:ins w:id="236" w:author="Caraleigh" w:date="2017-01-05T14:56:00Z">
        <w:r w:rsidR="00FD2660">
          <w:rPr>
            <w:rFonts w:ascii="Calibri" w:eastAsia="Calibri" w:hAnsi="Calibri" w:cs="Calibri"/>
          </w:rPr>
          <w:t>[</w:t>
        </w:r>
        <w:r w:rsidR="00FD2660" w:rsidRPr="00B253C9">
          <w:rPr>
            <w:rFonts w:ascii="Calibri" w:eastAsia="Calibri" w:hAnsi="Calibri" w:cs="Calibri"/>
          </w:rPr>
          <w:t>Sivak, B., in-person interview by Science and Technology Policy Institute, January 29, 2015</w:t>
        </w:r>
        <w:r w:rsidR="00FD2660">
          <w:rPr>
            <w:rFonts w:ascii="Calibri" w:eastAsia="Calibri" w:hAnsi="Calibri" w:cs="Calibri"/>
          </w:rPr>
          <w:t>]</w:t>
        </w:r>
      </w:ins>
      <w:r>
        <w:rPr>
          <w:rFonts w:ascii="Calibri" w:eastAsia="Calibri" w:hAnsi="Calibri" w:cs="Calibri"/>
        </w:rPr>
        <w:t>His goal was to help empower them to instill change and to make them feel value and freedom again. “Many who have been in government for a while feel that they are ‘stuck in a box with the lid closing,’” he observed</w:t>
      </w:r>
      <w:ins w:id="237" w:author="Pena, Vanessa I" w:date="2016-12-29T11:09:00Z">
        <w:del w:id="238" w:author="Caraleigh" w:date="2017-01-05T14:56:00Z">
          <w:r w:rsidR="001B5FC9" w:rsidDel="00FD2660">
            <w:rPr>
              <w:rFonts w:ascii="Calibri" w:eastAsia="Calibri" w:hAnsi="Calibri" w:cs="Calibri"/>
            </w:rPr>
            <w:delText xml:space="preserve"> </w:delText>
          </w:r>
        </w:del>
      </w:ins>
      <w:ins w:id="239" w:author="Caraleigh" w:date="2017-01-05T14:56:00Z">
        <w:r w:rsidR="00FD2660">
          <w:rPr>
            <w:rFonts w:ascii="Calibri" w:eastAsia="Calibri" w:hAnsi="Calibri" w:cs="Calibri"/>
          </w:rPr>
          <w:t>. [</w:t>
        </w:r>
        <w:r w:rsidR="00FD2660" w:rsidRPr="00B253C9">
          <w:rPr>
            <w:rFonts w:ascii="Calibri" w:eastAsia="Calibri" w:hAnsi="Calibri" w:cs="Calibri"/>
          </w:rPr>
          <w:t>Sivak, B., in-person interview by Science and Technology Policy Institute, January 29, 2015</w:t>
        </w:r>
        <w:r w:rsidR="00FD2660">
          <w:rPr>
            <w:rFonts w:ascii="Calibri" w:eastAsia="Calibri" w:hAnsi="Calibri" w:cs="Calibri"/>
          </w:rPr>
          <w:t>].</w:t>
        </w:r>
      </w:ins>
      <w:ins w:id="240" w:author="Pena, Vanessa I" w:date="2016-12-29T11:09:00Z">
        <w:del w:id="241" w:author="Caraleigh" w:date="2017-01-05T14:56:00Z">
          <w:r w:rsidR="001B5FC9" w:rsidDel="00FD2660">
            <w:rPr>
              <w:rFonts w:asciiTheme="minorHAnsi" w:eastAsia="Times New Roman" w:hAnsiTheme="minorHAnsi"/>
            </w:rPr>
            <w:delText>[</w:delText>
          </w:r>
          <w:commentRangeStart w:id="242"/>
          <w:r w:rsidR="001B5FC9" w:rsidDel="00FD2660">
            <w:rPr>
              <w:rFonts w:asciiTheme="minorHAnsi" w:eastAsia="Times New Roman" w:hAnsiTheme="minorHAnsi"/>
            </w:rPr>
            <w:delText>Source</w:delText>
          </w:r>
          <w:commentRangeEnd w:id="242"/>
          <w:r w:rsidR="001B5FC9" w:rsidDel="00FD2660">
            <w:rPr>
              <w:rStyle w:val="CommentReference"/>
            </w:rPr>
            <w:commentReference w:id="242"/>
          </w:r>
          <w:r w:rsidR="001B5FC9" w:rsidDel="00FD2660">
            <w:rPr>
              <w:rFonts w:asciiTheme="minorHAnsi" w:eastAsia="Times New Roman" w:hAnsiTheme="minorHAnsi"/>
            </w:rPr>
            <w:delText>]</w:delText>
          </w:r>
        </w:del>
      </w:ins>
      <w:del w:id="243" w:author="Caraleigh" w:date="2017-01-05T14:56:00Z">
        <w:r w:rsidDel="00FD2660">
          <w:rPr>
            <w:rFonts w:ascii="Calibri" w:eastAsia="Calibri" w:hAnsi="Calibri" w:cs="Calibri"/>
          </w:rPr>
          <w:delText xml:space="preserve">. </w:delText>
        </w:r>
      </w:del>
      <w:r>
        <w:rPr>
          <w:rFonts w:ascii="Calibri" w:eastAsia="Calibri" w:hAnsi="Calibri" w:cs="Calibri"/>
        </w:rPr>
        <w:t xml:space="preserve">This </w:t>
      </w:r>
      <w:r w:rsidR="001B5FC9">
        <w:rPr>
          <w:rFonts w:ascii="Calibri" w:eastAsia="Calibri" w:hAnsi="Calibri" w:cs="Calibri"/>
        </w:rPr>
        <w:t xml:space="preserve">may </w:t>
      </w:r>
      <w:r>
        <w:rPr>
          <w:rFonts w:ascii="Calibri" w:eastAsia="Calibri" w:hAnsi="Calibri" w:cs="Calibri"/>
        </w:rPr>
        <w:t xml:space="preserve">stem from a culture of </w:t>
      </w:r>
      <w:r w:rsidR="001B5FC9">
        <w:rPr>
          <w:rFonts w:ascii="Calibri" w:eastAsia="Calibri" w:hAnsi="Calibri" w:cs="Calibri"/>
        </w:rPr>
        <w:t xml:space="preserve">responding to new ideas with a </w:t>
      </w:r>
      <w:r>
        <w:rPr>
          <w:rFonts w:ascii="Calibri" w:eastAsia="Calibri" w:hAnsi="Calibri" w:cs="Calibri"/>
        </w:rPr>
        <w:t>“no,</w:t>
      </w:r>
      <w:r w:rsidR="001B5FC9">
        <w:rPr>
          <w:rFonts w:ascii="Calibri" w:eastAsia="Calibri" w:hAnsi="Calibri" w:cs="Calibri"/>
        </w:rPr>
        <w:t>”</w:t>
      </w:r>
      <w:r>
        <w:rPr>
          <w:rFonts w:ascii="Calibri" w:eastAsia="Calibri" w:hAnsi="Calibri" w:cs="Calibri"/>
        </w:rPr>
        <w:t xml:space="preserve"> where potential solutions are met with reservation and a list of reasons why the problem is impossible to overcome. This attitude is lethal for employee motivation and goes against many people’s intrinsic values (a sense of value, freedom, and skill development). </w:t>
      </w:r>
      <w:ins w:id="244" w:author="Caraleigh" w:date="2017-01-05T14:57:00Z">
        <w:r w:rsidR="00FD2660" w:rsidRPr="00FD2660">
          <w:rPr>
            <w:rFonts w:ascii="Calibri" w:eastAsia="Calibri" w:hAnsi="Calibri" w:cs="Calibri"/>
          </w:rPr>
          <w:t>[</w:t>
        </w:r>
        <w:r w:rsidR="00FD2660" w:rsidRPr="00470028">
          <w:rPr>
            <w:rFonts w:ascii="Calibri" w:eastAsia="Calibri" w:hAnsi="Calibri" w:cs="Calibri"/>
          </w:rPr>
          <w:t>Sivak, B., phone interview with Policy Design Lab, July 27, 2016.]</w:t>
        </w:r>
        <w:r w:rsidR="00FD2660">
          <w:rPr>
            <w:rFonts w:ascii="Calibri" w:eastAsia="Calibri" w:hAnsi="Calibri" w:cs="Calibri"/>
            <w:b/>
          </w:rPr>
          <w:t xml:space="preserve">  </w:t>
        </w:r>
      </w:ins>
      <w:del w:id="245" w:author="Caraleigh" w:date="2017-01-05T14:57:00Z">
        <w:r w:rsidDel="00FD2660">
          <w:rPr>
            <w:rFonts w:ascii="Calibri" w:eastAsia="Calibri" w:hAnsi="Calibri" w:cs="Calibri"/>
          </w:rPr>
          <w:delText xml:space="preserve">Bryan </w:delText>
        </w:r>
      </w:del>
      <w:ins w:id="246" w:author="Caraleigh" w:date="2017-01-05T14:57:00Z">
        <w:r w:rsidR="00FD2660">
          <w:rPr>
            <w:rFonts w:ascii="Calibri" w:eastAsia="Calibri" w:hAnsi="Calibri" w:cs="Calibri"/>
          </w:rPr>
          <w:t xml:space="preserve">Sivak </w:t>
        </w:r>
      </w:ins>
      <w:r>
        <w:rPr>
          <w:rFonts w:ascii="Calibri" w:eastAsia="Calibri" w:hAnsi="Calibri" w:cs="Calibri"/>
        </w:rPr>
        <w:t xml:space="preserve">emphasized </w:t>
      </w:r>
      <w:r w:rsidR="001B5FC9">
        <w:rPr>
          <w:rFonts w:ascii="Calibri" w:eastAsia="Calibri" w:hAnsi="Calibri" w:cs="Calibri"/>
        </w:rPr>
        <w:t>measures that</w:t>
      </w:r>
      <w:r>
        <w:rPr>
          <w:rFonts w:ascii="Calibri" w:eastAsia="Calibri" w:hAnsi="Calibri" w:cs="Calibri"/>
        </w:rPr>
        <w:t xml:space="preserve"> agenc</w:t>
      </w:r>
      <w:r w:rsidR="001B5FC9">
        <w:rPr>
          <w:rFonts w:ascii="Calibri" w:eastAsia="Calibri" w:hAnsi="Calibri" w:cs="Calibri"/>
        </w:rPr>
        <w:t xml:space="preserve">ies could employ to concurrently change </w:t>
      </w:r>
      <w:r>
        <w:rPr>
          <w:rFonts w:ascii="Calibri" w:eastAsia="Calibri" w:hAnsi="Calibri" w:cs="Calibri"/>
        </w:rPr>
        <w:t>culture and processes</w:t>
      </w:r>
      <w:ins w:id="247" w:author="Caraleigh" w:date="2017-01-05T14:57:00Z">
        <w:r w:rsidR="00FD2660">
          <w:rPr>
            <w:rFonts w:ascii="Calibri" w:eastAsia="Calibri" w:hAnsi="Calibri" w:cs="Calibri"/>
          </w:rPr>
          <w:t>:</w:t>
        </w:r>
      </w:ins>
      <w:r w:rsidR="001B5FC9">
        <w:rPr>
          <w:rFonts w:ascii="Calibri" w:eastAsia="Calibri" w:hAnsi="Calibri" w:cs="Calibri"/>
        </w:rPr>
        <w:t xml:space="preserve"> </w:t>
      </w:r>
      <w:ins w:id="248" w:author="Caraleigh" w:date="2017-01-05T14:57:00Z">
        <w:r w:rsidR="00FD2660" w:rsidRPr="00FD2660">
          <w:rPr>
            <w:rFonts w:ascii="Calibri" w:eastAsia="Calibri" w:hAnsi="Calibri" w:cs="Calibri"/>
          </w:rPr>
          <w:t>[</w:t>
        </w:r>
        <w:r w:rsidR="00FD2660" w:rsidRPr="00470028">
          <w:rPr>
            <w:rFonts w:ascii="Calibri" w:eastAsia="Calibri" w:hAnsi="Calibri" w:cs="Calibri"/>
          </w:rPr>
          <w:t>Sivak, B., phone interview with Policy Design Lab, July 27, 2016.]</w:t>
        </w:r>
      </w:ins>
      <w:ins w:id="249" w:author="Pena, Vanessa I" w:date="2016-12-29T11:13:00Z">
        <w:del w:id="250" w:author="Caraleigh" w:date="2017-01-05T14:57:00Z">
          <w:r w:rsidR="001B5FC9" w:rsidDel="00FD2660">
            <w:rPr>
              <w:rFonts w:asciiTheme="minorHAnsi" w:eastAsia="Times New Roman" w:hAnsiTheme="minorHAnsi"/>
            </w:rPr>
            <w:delText>[</w:delText>
          </w:r>
          <w:commentRangeStart w:id="251"/>
          <w:r w:rsidR="001B5FC9" w:rsidDel="00FD2660">
            <w:rPr>
              <w:rFonts w:asciiTheme="minorHAnsi" w:eastAsia="Times New Roman" w:hAnsiTheme="minorHAnsi"/>
            </w:rPr>
            <w:delText>Source</w:delText>
          </w:r>
          <w:commentRangeEnd w:id="251"/>
          <w:r w:rsidR="001B5FC9" w:rsidDel="00FD2660">
            <w:rPr>
              <w:rStyle w:val="CommentReference"/>
            </w:rPr>
            <w:commentReference w:id="251"/>
          </w:r>
        </w:del>
        <w:r w:rsidR="001B5FC9">
          <w:rPr>
            <w:rFonts w:asciiTheme="minorHAnsi" w:eastAsia="Times New Roman" w:hAnsiTheme="minorHAnsi"/>
          </w:rPr>
          <w:t>]</w:t>
        </w:r>
      </w:ins>
      <w:del w:id="252" w:author="Pena, Vanessa I" w:date="2016-12-29T11:13:00Z">
        <w:r w:rsidDel="001B5FC9">
          <w:rPr>
            <w:rFonts w:ascii="Calibri" w:eastAsia="Calibri" w:hAnsi="Calibri" w:cs="Calibri"/>
          </w:rPr>
          <w:delText xml:space="preserve"> </w:delText>
        </w:r>
      </w:del>
      <w:del w:id="253" w:author="Caraleigh" w:date="2017-01-05T14:58:00Z">
        <w:r w:rsidDel="00FD2660">
          <w:rPr>
            <w:rFonts w:ascii="Calibri" w:eastAsia="Calibri" w:hAnsi="Calibri" w:cs="Calibri"/>
          </w:rPr>
          <w:delText>:</w:delText>
        </w:r>
      </w:del>
    </w:p>
    <w:p w14:paraId="04138620" w14:textId="64B8D44F" w:rsidR="007B1112" w:rsidRDefault="007B1112" w:rsidP="00FD2660">
      <w:pPr>
        <w:pStyle w:val="Normal1"/>
        <w:widowControl w:val="0"/>
        <w:numPr>
          <w:ilvl w:val="0"/>
          <w:numId w:val="25"/>
        </w:numPr>
        <w:spacing w:line="240" w:lineRule="auto"/>
        <w:contextualSpacing/>
      </w:pPr>
      <w:r>
        <w:rPr>
          <w:rFonts w:ascii="Calibri" w:eastAsia="Calibri" w:hAnsi="Calibri" w:cs="Calibri"/>
          <w:b/>
        </w:rPr>
        <w:t>Realigning incentives:</w:t>
      </w:r>
      <w:r>
        <w:rPr>
          <w:rFonts w:ascii="Calibri" w:eastAsia="Calibri" w:hAnsi="Calibri" w:cs="Calibri"/>
        </w:rPr>
        <w:t xml:space="preserve"> Organizations needs to be realigned to spark innovation, as the current incentive system encourages people to follow processes. Straying from the process in an attempt to innovate risks reprimand for not following </w:t>
      </w:r>
      <w:r w:rsidR="001B5FC9">
        <w:rPr>
          <w:rFonts w:ascii="Calibri" w:eastAsia="Calibri" w:hAnsi="Calibri" w:cs="Calibri"/>
        </w:rPr>
        <w:t>an agency’s prescribed policies and procedures</w:t>
      </w:r>
      <w:r>
        <w:rPr>
          <w:rFonts w:ascii="Calibri" w:eastAsia="Calibri" w:hAnsi="Calibri" w:cs="Calibri"/>
        </w:rPr>
        <w:t>. This can oddly divorce outcomes from accountability</w:t>
      </w:r>
      <w:r w:rsidR="001B5FC9">
        <w:rPr>
          <w:rFonts w:ascii="Calibri" w:eastAsia="Calibri" w:hAnsi="Calibri" w:cs="Calibri"/>
        </w:rPr>
        <w:t>—</w:t>
      </w:r>
      <w:r>
        <w:rPr>
          <w:rFonts w:ascii="Calibri" w:eastAsia="Calibri" w:hAnsi="Calibri" w:cs="Calibri"/>
        </w:rPr>
        <w:t xml:space="preserve">after all, if the project fails </w:t>
      </w:r>
      <w:r w:rsidR="001B5FC9">
        <w:rPr>
          <w:rFonts w:ascii="Calibri" w:eastAsia="Calibri" w:hAnsi="Calibri" w:cs="Calibri"/>
        </w:rPr>
        <w:t xml:space="preserve">they can disavow responsibility since </w:t>
      </w:r>
      <w:r>
        <w:rPr>
          <w:rFonts w:ascii="Calibri" w:eastAsia="Calibri" w:hAnsi="Calibri" w:cs="Calibri"/>
        </w:rPr>
        <w:t>the individual in charge followed the predetermined procedure.</w:t>
      </w:r>
    </w:p>
    <w:p w14:paraId="7C0D3185" w14:textId="21B5BBF5" w:rsidR="007B1112" w:rsidRDefault="007B1112" w:rsidP="00FD2660">
      <w:pPr>
        <w:pStyle w:val="Normal1"/>
        <w:numPr>
          <w:ilvl w:val="0"/>
          <w:numId w:val="25"/>
        </w:numPr>
        <w:spacing w:line="240" w:lineRule="auto"/>
        <w:contextualSpacing/>
        <w:rPr>
          <w:sz w:val="24"/>
          <w:szCs w:val="24"/>
        </w:rPr>
      </w:pPr>
      <w:r>
        <w:rPr>
          <w:rFonts w:ascii="Calibri" w:eastAsia="Calibri" w:hAnsi="Calibri" w:cs="Calibri"/>
          <w:b/>
        </w:rPr>
        <w:t>Help employees feel valued for creativity and performance.</w:t>
      </w:r>
      <w:r>
        <w:rPr>
          <w:rFonts w:ascii="Calibri" w:eastAsia="Calibri" w:hAnsi="Calibri" w:cs="Calibri"/>
        </w:rPr>
        <w:t xml:space="preserve"> Give credit to high-performing </w:t>
      </w:r>
      <w:r w:rsidR="001F3E14">
        <w:rPr>
          <w:rFonts w:ascii="Calibri" w:eastAsia="Calibri" w:hAnsi="Calibri" w:cs="Calibri"/>
        </w:rPr>
        <w:t xml:space="preserve">or </w:t>
      </w:r>
      <w:r>
        <w:rPr>
          <w:rFonts w:ascii="Calibri" w:eastAsia="Calibri" w:hAnsi="Calibri" w:cs="Calibri"/>
        </w:rPr>
        <w:t>creative employees. Instead of taking credit for the work of their employees, managers should defer successes to them.</w:t>
      </w:r>
      <w:r w:rsidR="00680883">
        <w:rPr>
          <w:rFonts w:ascii="Calibri" w:eastAsia="Calibri" w:hAnsi="Calibri" w:cs="Calibri"/>
        </w:rPr>
        <w:t xml:space="preserve"> </w:t>
      </w:r>
      <w:r>
        <w:rPr>
          <w:rFonts w:ascii="Calibri" w:eastAsia="Calibri" w:hAnsi="Calibri" w:cs="Calibri"/>
        </w:rPr>
        <w:t xml:space="preserve">This incentivizes employees for going above and beyond, and also reflects well on the manager who oversaw their work. </w:t>
      </w:r>
    </w:p>
    <w:p w14:paraId="2131A87D" w14:textId="4B768589" w:rsidR="007B1112" w:rsidDel="001F3E14" w:rsidRDefault="007B1112" w:rsidP="007B1112">
      <w:pPr>
        <w:pStyle w:val="Normal1"/>
        <w:spacing w:line="240" w:lineRule="auto"/>
        <w:rPr>
          <w:del w:id="254" w:author="Pena, Vanessa I" w:date="2016-12-29T11:24:00Z"/>
        </w:rPr>
      </w:pPr>
    </w:p>
    <w:p w14:paraId="09198FEA" w14:textId="1F8A17A7" w:rsidR="007B1112" w:rsidDel="001F3E14" w:rsidRDefault="007B1112" w:rsidP="007B1112">
      <w:pPr>
        <w:pStyle w:val="Normal1"/>
        <w:spacing w:line="240" w:lineRule="auto"/>
        <w:rPr>
          <w:del w:id="255" w:author="Pena, Vanessa I" w:date="2016-12-29T11:24:00Z"/>
        </w:rPr>
      </w:pPr>
      <w:commentRangeStart w:id="256"/>
      <w:del w:id="257" w:author="Pena, Vanessa I" w:date="2016-12-29T11:24:00Z">
        <w:r w:rsidDel="001F3E14">
          <w:rPr>
            <w:rFonts w:ascii="Calibri" w:eastAsia="Calibri" w:hAnsi="Calibri" w:cs="Calibri"/>
            <w:b/>
          </w:rPr>
          <w:delText xml:space="preserve">Why </w:delText>
        </w:r>
      </w:del>
      <w:del w:id="258" w:author="Pena, Vanessa I" w:date="2016-12-29T11:20:00Z">
        <w:r w:rsidDel="001F3E14">
          <w:rPr>
            <w:rFonts w:ascii="Calibri" w:eastAsia="Calibri" w:hAnsi="Calibri" w:cs="Calibri"/>
            <w:b/>
          </w:rPr>
          <w:delText xml:space="preserve">a </w:delText>
        </w:r>
      </w:del>
      <w:del w:id="259" w:author="Pena, Vanessa I" w:date="2016-12-29T11:24:00Z">
        <w:r w:rsidDel="001F3E14">
          <w:rPr>
            <w:rFonts w:ascii="Calibri" w:eastAsia="Calibri" w:hAnsi="Calibri" w:cs="Calibri"/>
            <w:b/>
          </w:rPr>
          <w:delText>tasking leadership with innovation is essential:</w:delText>
        </w:r>
        <w:commentRangeEnd w:id="256"/>
        <w:r w:rsidR="001F3E14" w:rsidDel="001F3E14">
          <w:rPr>
            <w:rStyle w:val="CommentReference"/>
          </w:rPr>
          <w:commentReference w:id="256"/>
        </w:r>
      </w:del>
    </w:p>
    <w:p w14:paraId="34B2C8F1" w14:textId="1257662A" w:rsidR="007B1112" w:rsidDel="001F3E14" w:rsidRDefault="007B1112" w:rsidP="007B1112">
      <w:pPr>
        <w:pStyle w:val="Normal1"/>
        <w:spacing w:line="240" w:lineRule="auto"/>
        <w:rPr>
          <w:del w:id="260" w:author="Pena, Vanessa I" w:date="2016-12-29T11:24:00Z"/>
        </w:rPr>
      </w:pPr>
      <w:del w:id="261" w:author="Pena, Vanessa I" w:date="2016-12-29T11:24:00Z">
        <w:r w:rsidDel="001F3E14">
          <w:rPr>
            <w:rFonts w:ascii="Calibri" w:eastAsia="Calibri" w:hAnsi="Calibri" w:cs="Calibri"/>
          </w:rPr>
          <w:delText xml:space="preserve">An agency’s agenda can get muddled when external crises take precedence (for example, both </w:delText>
        </w:r>
        <w:commentRangeStart w:id="262"/>
        <w:r w:rsidDel="001F3E14">
          <w:rPr>
            <w:rFonts w:ascii="Calibri" w:eastAsia="Calibri" w:hAnsi="Calibri" w:cs="Calibri"/>
          </w:rPr>
          <w:delText xml:space="preserve">Ebola and </w:delText>
        </w:r>
      </w:del>
      <w:del w:id="263" w:author="Pena, Vanessa I" w:date="2016-12-29T11:21:00Z">
        <w:r w:rsidDel="001F3E14">
          <w:rPr>
            <w:rFonts w:ascii="Calibri" w:eastAsia="Calibri" w:hAnsi="Calibri" w:cs="Calibri"/>
          </w:rPr>
          <w:delText xml:space="preserve">elements of </w:delText>
        </w:r>
      </w:del>
      <w:del w:id="264" w:author="Pena, Vanessa I" w:date="2016-12-29T11:24:00Z">
        <w:r w:rsidDel="001F3E14">
          <w:rPr>
            <w:rFonts w:ascii="Calibri" w:eastAsia="Calibri" w:hAnsi="Calibri" w:cs="Calibri"/>
          </w:rPr>
          <w:delText xml:space="preserve">Latin American migration </w:delText>
        </w:r>
        <w:commentRangeEnd w:id="262"/>
        <w:r w:rsidR="001F3E14" w:rsidDel="001F3E14">
          <w:rPr>
            <w:rStyle w:val="CommentReference"/>
          </w:rPr>
          <w:commentReference w:id="262"/>
        </w:r>
        <w:r w:rsidDel="001F3E14">
          <w:rPr>
            <w:rFonts w:ascii="Calibri" w:eastAsia="Calibri" w:hAnsi="Calibri" w:cs="Calibri"/>
          </w:rPr>
          <w:delText xml:space="preserve">crisis suddenly sprang to the top of HHS’ priorities). Leadership must respond and deal with these </w:delText>
        </w:r>
      </w:del>
      <w:del w:id="265" w:author="Pena, Vanessa I" w:date="2016-12-29T11:21:00Z">
        <w:r w:rsidDel="001F3E14">
          <w:rPr>
            <w:rFonts w:ascii="Calibri" w:eastAsia="Calibri" w:hAnsi="Calibri" w:cs="Calibri"/>
          </w:rPr>
          <w:delText>items</w:delText>
        </w:r>
      </w:del>
      <w:del w:id="266" w:author="Pena, Vanessa I" w:date="2016-12-29T11:24:00Z">
        <w:r w:rsidDel="001F3E14">
          <w:rPr>
            <w:rFonts w:ascii="Calibri" w:eastAsia="Calibri" w:hAnsi="Calibri" w:cs="Calibri"/>
          </w:rPr>
          <w:delText xml:space="preserve">, which underscores the value of having a senior point person tasked with innovation. Making sure innovation has its own seat at the table helps to spur creative thinking and different solutions, argues Sivak. </w:delText>
        </w:r>
      </w:del>
      <w:del w:id="267" w:author="Pena, Vanessa I" w:date="2016-12-29T11:23:00Z">
        <w:r w:rsidDel="001F3E14">
          <w:rPr>
            <w:rFonts w:ascii="Calibri" w:eastAsia="Calibri" w:hAnsi="Calibri" w:cs="Calibri"/>
          </w:rPr>
          <w:delText>But it can only work if senior leadership has fundamentally invested in the role and imbued it with authority.</w:delText>
        </w:r>
      </w:del>
    </w:p>
    <w:p w14:paraId="49D3A396" w14:textId="3DF71893" w:rsidR="007B1112" w:rsidRDefault="007B1112" w:rsidP="007B1112">
      <w:pPr>
        <w:pStyle w:val="Normal1"/>
        <w:spacing w:line="240" w:lineRule="auto"/>
      </w:pPr>
      <w:del w:id="268" w:author="Pena, Vanessa I" w:date="2016-12-29T11:24:00Z">
        <w:r w:rsidDel="001F3E14">
          <w:rPr>
            <w:rFonts w:ascii="Calibri" w:eastAsia="Calibri" w:hAnsi="Calibri" w:cs="Calibri"/>
          </w:rPr>
          <w:delText> </w:delText>
        </w:r>
      </w:del>
    </w:p>
    <w:p w14:paraId="573789C2" w14:textId="77777777" w:rsidR="007B1112" w:rsidRDefault="007B1112" w:rsidP="007B1112">
      <w:pPr>
        <w:pStyle w:val="Normal1"/>
        <w:spacing w:line="240" w:lineRule="auto"/>
      </w:pPr>
      <w:r>
        <w:rPr>
          <w:rFonts w:ascii="Calibri" w:eastAsia="Calibri" w:hAnsi="Calibri" w:cs="Calibri"/>
          <w:b/>
        </w:rPr>
        <w:t>Read more:</w:t>
      </w:r>
      <w:r w:rsidR="00680883">
        <w:rPr>
          <w:rFonts w:ascii="Calibri" w:eastAsia="Calibri" w:hAnsi="Calibri" w:cs="Calibri"/>
        </w:rPr>
        <w:t xml:space="preserve"> </w:t>
      </w:r>
      <w:r>
        <w:rPr>
          <w:rFonts w:ascii="Calibri" w:eastAsia="Calibri" w:hAnsi="Calibri" w:cs="Calibri"/>
          <w:highlight w:val="lightGray"/>
        </w:rPr>
        <w:t>[[Crosslink HHS deep dive]]</w:t>
      </w:r>
    </w:p>
    <w:p w14:paraId="08ACB045" w14:textId="77777777" w:rsidR="007B1112" w:rsidRDefault="007B1112" w:rsidP="007B1112">
      <w:pPr>
        <w:pStyle w:val="Normal1"/>
        <w:spacing w:line="240" w:lineRule="auto"/>
      </w:pPr>
    </w:p>
    <w:p w14:paraId="63F303E8" w14:textId="77777777" w:rsidR="007B1112" w:rsidRDefault="007B1112" w:rsidP="007B1112">
      <w:pPr>
        <w:pStyle w:val="Normal1"/>
        <w:spacing w:line="240" w:lineRule="auto"/>
      </w:pPr>
      <w:r>
        <w:rPr>
          <w:rFonts w:ascii="Calibri" w:eastAsia="Calibri" w:hAnsi="Calibri" w:cs="Calibri"/>
          <w:b/>
        </w:rPr>
        <w:t xml:space="preserve">Read More: </w:t>
      </w:r>
      <w:hyperlink r:id="rId15">
        <w:r>
          <w:rPr>
            <w:rFonts w:ascii="Calibri" w:eastAsia="Calibri" w:hAnsi="Calibri" w:cs="Calibri"/>
            <w:color w:val="0000FF"/>
            <w:u w:val="single"/>
          </w:rPr>
          <w:t>Q&amp;A with HHS CTO Bryan Sivak: Disrupting Government Culture</w:t>
        </w:r>
      </w:hyperlink>
      <w:r w:rsidDel="006F683D">
        <w:t xml:space="preserve"> </w:t>
      </w:r>
    </w:p>
    <w:p w14:paraId="7CE9C800" w14:textId="77777777" w:rsidR="007B1112" w:rsidRDefault="007B1112" w:rsidP="007B1112">
      <w:pPr>
        <w:pStyle w:val="Normal1"/>
        <w:spacing w:line="240" w:lineRule="auto"/>
      </w:pPr>
      <w:r>
        <w:rPr>
          <w:rFonts w:ascii="Calibri" w:eastAsia="Calibri" w:hAnsi="Calibri" w:cs="Calibri"/>
          <w:b/>
        </w:rPr>
        <w:t xml:space="preserve">Listen: </w:t>
      </w:r>
      <w:hyperlink r:id="rId16">
        <w:r>
          <w:rPr>
            <w:rFonts w:ascii="Calibri" w:eastAsia="Calibri" w:hAnsi="Calibri" w:cs="Calibri"/>
            <w:color w:val="0E1BAD"/>
            <w:u w:val="single"/>
          </w:rPr>
          <w:t>Implementing a department-wide innovation strategy</w:t>
        </w:r>
      </w:hyperlink>
      <w:r>
        <w:rPr>
          <w:rFonts w:ascii="Calibri" w:eastAsia="Calibri" w:hAnsi="Calibri" w:cs="Calibri"/>
          <w:color w:val="080808"/>
        </w:rPr>
        <w:t xml:space="preserve">: GovInnovator interview of Bryan Sivak </w:t>
      </w:r>
    </w:p>
    <w:p w14:paraId="2FAA9758" w14:textId="77777777" w:rsidR="007B1112" w:rsidRDefault="007B1112" w:rsidP="007B1112"/>
    <w:p w14:paraId="3E7CE1D0" w14:textId="7E6026AE" w:rsidR="00150FCA" w:rsidDel="001F3E14" w:rsidRDefault="00150FCA">
      <w:pPr>
        <w:spacing w:line="240" w:lineRule="auto"/>
        <w:rPr>
          <w:del w:id="269" w:author="Pena, Vanessa I" w:date="2016-12-29T11:19:00Z"/>
        </w:rPr>
      </w:pPr>
      <w:commentRangeStart w:id="270"/>
    </w:p>
    <w:p w14:paraId="57EFB00B" w14:textId="5439766D" w:rsidR="00150FCA" w:rsidDel="001F3E14" w:rsidRDefault="00150FCA">
      <w:pPr>
        <w:spacing w:line="240" w:lineRule="auto"/>
        <w:jc w:val="both"/>
        <w:rPr>
          <w:del w:id="271" w:author="Pena, Vanessa I" w:date="2016-12-29T11:19:00Z"/>
        </w:rPr>
      </w:pPr>
    </w:p>
    <w:p w14:paraId="21417AC7" w14:textId="3B811F58" w:rsidR="00CA5A72" w:rsidDel="001F3E14" w:rsidRDefault="00CA5A72">
      <w:pPr>
        <w:spacing w:line="240" w:lineRule="auto"/>
        <w:rPr>
          <w:del w:id="272" w:author="Pena, Vanessa I" w:date="2016-12-29T11:19:00Z"/>
          <w:b/>
          <w:sz w:val="24"/>
          <w:szCs w:val="24"/>
        </w:rPr>
      </w:pPr>
    </w:p>
    <w:p w14:paraId="680FE388" w14:textId="639C5473" w:rsidR="00CA5A72" w:rsidDel="001F3E14" w:rsidRDefault="00CA5A72">
      <w:pPr>
        <w:spacing w:line="240" w:lineRule="auto"/>
        <w:rPr>
          <w:del w:id="273" w:author="Pena, Vanessa I" w:date="2016-12-29T11:19:00Z"/>
          <w:b/>
          <w:sz w:val="24"/>
          <w:szCs w:val="24"/>
        </w:rPr>
      </w:pPr>
    </w:p>
    <w:p w14:paraId="4498BDEF" w14:textId="0F40B258" w:rsidR="00150FCA" w:rsidRDefault="0031373C">
      <w:pPr>
        <w:spacing w:line="240" w:lineRule="auto"/>
      </w:pPr>
      <w:r>
        <w:rPr>
          <w:b/>
          <w:sz w:val="24"/>
          <w:szCs w:val="24"/>
        </w:rPr>
        <w:t>Case Study 2: Chris Gerdes – CINO, Department of Transportation</w:t>
      </w:r>
      <w:r w:rsidR="000E729D">
        <w:rPr>
          <w:b/>
          <w:sz w:val="24"/>
          <w:szCs w:val="24"/>
        </w:rPr>
        <w:t xml:space="preserve"> (DOT)</w:t>
      </w:r>
      <w:commentRangeEnd w:id="270"/>
      <w:r w:rsidR="000E729D">
        <w:rPr>
          <w:rStyle w:val="CommentReference"/>
        </w:rPr>
        <w:commentReference w:id="270"/>
      </w:r>
    </w:p>
    <w:p w14:paraId="32BB5863" w14:textId="6124664B" w:rsidR="00150FCA" w:rsidRDefault="00686668">
      <w:pPr>
        <w:spacing w:line="240" w:lineRule="auto"/>
        <w:rPr>
          <w:ins w:id="274" w:author="Caraleigh" w:date="2017-01-05T15:03:00Z"/>
          <w:rFonts w:ascii="Calibri" w:eastAsia="Calibri" w:hAnsi="Calibri" w:cs="Calibri"/>
        </w:rPr>
      </w:pPr>
      <w:ins w:id="275" w:author="Caraleigh" w:date="2017-01-05T15:03:00Z">
        <w:r>
          <w:rPr>
            <w:rFonts w:ascii="Calibri" w:eastAsia="Calibri" w:hAnsi="Calibri" w:cs="Calibri"/>
          </w:rPr>
          <w:t>[Case study derived from Gerdes, C., phone interview by Policy Design Lab, July 1, 2016.]</w:t>
        </w:r>
      </w:ins>
    </w:p>
    <w:p w14:paraId="4C753AD0" w14:textId="77777777" w:rsidR="00686668" w:rsidRDefault="00686668">
      <w:pPr>
        <w:spacing w:line="240" w:lineRule="auto"/>
      </w:pPr>
    </w:p>
    <w:p w14:paraId="583A8A48" w14:textId="1C174E1B" w:rsidR="00150FCA" w:rsidRDefault="0031373C">
      <w:pPr>
        <w:spacing w:line="240" w:lineRule="auto"/>
      </w:pPr>
      <w:r>
        <w:rPr>
          <w:rFonts w:ascii="Calibri" w:eastAsia="Calibri" w:hAnsi="Calibri" w:cs="Calibri"/>
          <w:b/>
        </w:rPr>
        <w:t>Background:</w:t>
      </w:r>
    </w:p>
    <w:p w14:paraId="58D7CE76" w14:textId="13B9C0A8" w:rsidR="00150FCA" w:rsidRDefault="0031373C">
      <w:pPr>
        <w:spacing w:line="240" w:lineRule="auto"/>
      </w:pPr>
      <w:commentRangeStart w:id="276"/>
      <w:r>
        <w:rPr>
          <w:rFonts w:ascii="Calibri" w:eastAsia="Calibri" w:hAnsi="Calibri" w:cs="Calibri"/>
          <w:highlight w:val="white"/>
        </w:rPr>
        <w:t xml:space="preserve">Appointed as the CINO for </w:t>
      </w:r>
      <w:r w:rsidR="000422F9">
        <w:rPr>
          <w:rFonts w:ascii="Calibri" w:eastAsia="Calibri" w:hAnsi="Calibri" w:cs="Calibri"/>
        </w:rPr>
        <w:t>DOT</w:t>
      </w:r>
      <w:r w:rsidRPr="00DA37DE">
        <w:rPr>
          <w:rFonts w:ascii="Calibri" w:eastAsia="Calibri" w:hAnsi="Calibri" w:cs="Calibri"/>
        </w:rPr>
        <w:t xml:space="preserve"> in 20</w:t>
      </w:r>
      <w:r w:rsidR="0089194D" w:rsidRPr="00DA37DE">
        <w:rPr>
          <w:rFonts w:ascii="Calibri" w:eastAsia="Calibri" w:hAnsi="Calibri" w:cs="Calibri"/>
        </w:rPr>
        <w:t>16</w:t>
      </w:r>
      <w:r w:rsidRPr="00DA37DE">
        <w:rPr>
          <w:rFonts w:ascii="Calibri" w:eastAsia="Calibri" w:hAnsi="Calibri" w:cs="Calibri"/>
        </w:rPr>
        <w:t xml:space="preserve">, </w:t>
      </w:r>
      <w:commentRangeStart w:id="277"/>
      <w:r w:rsidRPr="00DA37DE">
        <w:rPr>
          <w:rFonts w:ascii="Calibri" w:eastAsia="Calibri" w:hAnsi="Calibri" w:cs="Calibri"/>
        </w:rPr>
        <w:t>Dr</w:t>
      </w:r>
      <w:r>
        <w:rPr>
          <w:rFonts w:ascii="Calibri" w:eastAsia="Calibri" w:hAnsi="Calibri" w:cs="Calibri"/>
          <w:highlight w:val="white"/>
        </w:rPr>
        <w:t xml:space="preserve">. </w:t>
      </w:r>
      <w:commentRangeEnd w:id="277"/>
      <w:r w:rsidR="000422F9">
        <w:rPr>
          <w:rStyle w:val="CommentReference"/>
        </w:rPr>
        <w:commentReference w:id="277"/>
      </w:r>
      <w:r>
        <w:rPr>
          <w:rFonts w:ascii="Calibri" w:eastAsia="Calibri" w:hAnsi="Calibri" w:cs="Calibri"/>
          <w:highlight w:val="white"/>
        </w:rPr>
        <w:t xml:space="preserve">Chris Gerdes is a professor </w:t>
      </w:r>
      <w:ins w:id="278" w:author="Caraleigh" w:date="2017-01-05T15:01:00Z">
        <w:r w:rsidR="00686668">
          <w:rPr>
            <w:rFonts w:ascii="Calibri" w:eastAsia="Calibri" w:hAnsi="Calibri" w:cs="Calibri"/>
            <w:highlight w:val="white"/>
          </w:rPr>
          <w:t xml:space="preserve">on leave from </w:t>
        </w:r>
      </w:ins>
      <w:del w:id="279" w:author="Caraleigh" w:date="2017-01-05T15:01:00Z">
        <w:r w:rsidDel="00686668">
          <w:rPr>
            <w:rFonts w:ascii="Calibri" w:eastAsia="Calibri" w:hAnsi="Calibri" w:cs="Calibri"/>
            <w:highlight w:val="white"/>
          </w:rPr>
          <w:delText>of</w:delText>
        </w:r>
      </w:del>
      <w:ins w:id="280" w:author="Caraleigh" w:date="2017-01-05T15:01:00Z">
        <w:r w:rsidR="00686668">
          <w:rPr>
            <w:rFonts w:ascii="Calibri" w:eastAsia="Calibri" w:hAnsi="Calibri" w:cs="Calibri"/>
            <w:highlight w:val="white"/>
          </w:rPr>
          <w:t xml:space="preserve"> the </w:t>
        </w:r>
      </w:ins>
      <w:del w:id="281" w:author="Caraleigh" w:date="2017-01-05T15:01:00Z">
        <w:r w:rsidDel="00686668">
          <w:rPr>
            <w:rFonts w:ascii="Calibri" w:eastAsia="Calibri" w:hAnsi="Calibri" w:cs="Calibri"/>
            <w:highlight w:val="white"/>
          </w:rPr>
          <w:delText xml:space="preserve"> </w:delText>
        </w:r>
      </w:del>
      <w:r>
        <w:rPr>
          <w:rFonts w:ascii="Calibri" w:eastAsia="Calibri" w:hAnsi="Calibri" w:cs="Calibri"/>
          <w:highlight w:val="white"/>
        </w:rPr>
        <w:t>Mechanical Engineering at Stanford University as well as the Director of the Center for Automotive Research at Stanford.</w:t>
      </w:r>
      <w:commentRangeEnd w:id="276"/>
      <w:r w:rsidR="001F3E14">
        <w:rPr>
          <w:rStyle w:val="CommentReference"/>
        </w:rPr>
        <w:commentReference w:id="276"/>
      </w:r>
    </w:p>
    <w:p w14:paraId="6A186AB1" w14:textId="77777777" w:rsidR="00150FCA" w:rsidRDefault="00150FCA">
      <w:pPr>
        <w:spacing w:line="240" w:lineRule="auto"/>
      </w:pPr>
    </w:p>
    <w:p w14:paraId="45C202BC" w14:textId="705ACAD1" w:rsidR="00150FCA" w:rsidRDefault="000422F9">
      <w:pPr>
        <w:spacing w:line="240" w:lineRule="auto"/>
      </w:pPr>
      <w:ins w:id="282" w:author="Pena, Vanessa I" w:date="2016-12-29T11:28:00Z">
        <w:del w:id="283" w:author="Caraleigh" w:date="2017-01-05T15:03:00Z">
          <w:r w:rsidDel="00686668">
            <w:rPr>
              <w:rFonts w:ascii="Calibri" w:eastAsia="Calibri" w:hAnsi="Calibri" w:cs="Calibri"/>
            </w:rPr>
            <w:delText xml:space="preserve">Dr. </w:delText>
          </w:r>
        </w:del>
      </w:ins>
      <w:del w:id="284" w:author="Caraleigh" w:date="2017-01-05T15:03:00Z">
        <w:r w:rsidR="0031373C" w:rsidDel="00686668">
          <w:rPr>
            <w:rFonts w:ascii="Calibri" w:eastAsia="Calibri" w:hAnsi="Calibri" w:cs="Calibri"/>
          </w:rPr>
          <w:delText xml:space="preserve">Chris </w:delText>
        </w:r>
      </w:del>
      <w:r>
        <w:rPr>
          <w:rFonts w:ascii="Calibri" w:eastAsia="Calibri" w:hAnsi="Calibri" w:cs="Calibri"/>
        </w:rPr>
        <w:t xml:space="preserve">Gerdes explains </w:t>
      </w:r>
      <w:r w:rsidR="0031373C">
        <w:rPr>
          <w:rFonts w:ascii="Calibri" w:eastAsia="Calibri" w:hAnsi="Calibri" w:cs="Calibri"/>
        </w:rPr>
        <w:t xml:space="preserve">his role as </w:t>
      </w:r>
      <w:r w:rsidR="001F3E14">
        <w:rPr>
          <w:rFonts w:ascii="Calibri" w:eastAsia="Calibri" w:hAnsi="Calibri" w:cs="Calibri"/>
        </w:rPr>
        <w:t>CINO</w:t>
      </w:r>
      <w:r w:rsidR="0031373C">
        <w:rPr>
          <w:rFonts w:ascii="Calibri" w:eastAsia="Calibri" w:hAnsi="Calibri" w:cs="Calibri"/>
        </w:rPr>
        <w:t xml:space="preserve"> as having </w:t>
      </w:r>
      <w:r>
        <w:rPr>
          <w:rFonts w:ascii="Calibri" w:eastAsia="Calibri" w:hAnsi="Calibri" w:cs="Calibri"/>
        </w:rPr>
        <w:t xml:space="preserve">three </w:t>
      </w:r>
      <w:r w:rsidR="0031373C">
        <w:rPr>
          <w:rFonts w:ascii="Calibri" w:eastAsia="Calibri" w:hAnsi="Calibri" w:cs="Calibri"/>
        </w:rPr>
        <w:t>primary objectives</w:t>
      </w:r>
      <w:ins w:id="285" w:author="Caraleigh" w:date="2017-01-05T20:05:00Z">
        <w:r w:rsidR="00BE24FF">
          <w:rPr>
            <w:rFonts w:ascii="Calibri" w:eastAsia="Calibri" w:hAnsi="Calibri" w:cs="Calibri"/>
          </w:rPr>
          <w:t>:</w:t>
        </w:r>
      </w:ins>
      <w:ins w:id="286" w:author="Pena, Vanessa I" w:date="2016-12-29T11:28:00Z">
        <w:r>
          <w:rPr>
            <w:rFonts w:ascii="Calibri" w:eastAsia="Calibri" w:hAnsi="Calibri" w:cs="Calibri"/>
          </w:rPr>
          <w:t xml:space="preserve"> </w:t>
        </w:r>
        <w:del w:id="287" w:author="Caraleigh" w:date="2017-01-05T15:03:00Z">
          <w:r w:rsidDel="00686668">
            <w:rPr>
              <w:rFonts w:asciiTheme="minorHAnsi" w:eastAsia="Times New Roman" w:hAnsiTheme="minorHAnsi"/>
            </w:rPr>
            <w:delText>[</w:delText>
          </w:r>
        </w:del>
      </w:ins>
      <w:ins w:id="288" w:author="Caraleigh" w:date="2017-01-05T15:03:00Z">
        <w:r w:rsidR="00686668">
          <w:rPr>
            <w:rFonts w:ascii="Calibri" w:eastAsia="Calibri" w:hAnsi="Calibri" w:cs="Calibri"/>
          </w:rPr>
          <w:t>[Gerdes, C., phone interview by Policy Design Lab, July 1, 2016.]</w:t>
        </w:r>
      </w:ins>
      <w:commentRangeStart w:id="289"/>
      <w:ins w:id="290" w:author="Pena, Vanessa I" w:date="2016-12-29T11:28:00Z">
        <w:del w:id="291" w:author="Caraleigh" w:date="2017-01-05T15:03:00Z">
          <w:r w:rsidDel="00686668">
            <w:rPr>
              <w:rFonts w:asciiTheme="minorHAnsi" w:eastAsia="Times New Roman" w:hAnsiTheme="minorHAnsi"/>
            </w:rPr>
            <w:delText>Source</w:delText>
          </w:r>
          <w:commentRangeEnd w:id="289"/>
          <w:r w:rsidDel="00686668">
            <w:rPr>
              <w:rStyle w:val="CommentReference"/>
            </w:rPr>
            <w:commentReference w:id="289"/>
          </w:r>
          <w:r w:rsidDel="00686668">
            <w:rPr>
              <w:rFonts w:asciiTheme="minorHAnsi" w:eastAsia="Times New Roman" w:hAnsiTheme="minorHAnsi"/>
            </w:rPr>
            <w:delText>]</w:delText>
          </w:r>
        </w:del>
      </w:ins>
      <w:del w:id="292" w:author="Caraleigh" w:date="2017-01-05T20:05:00Z">
        <w:r w:rsidR="0031373C" w:rsidDel="00BE24FF">
          <w:rPr>
            <w:rFonts w:ascii="Calibri" w:eastAsia="Calibri" w:hAnsi="Calibri" w:cs="Calibri"/>
          </w:rPr>
          <w:delText xml:space="preserve">: </w:delText>
        </w:r>
      </w:del>
    </w:p>
    <w:p w14:paraId="3EEFB87E" w14:textId="77777777" w:rsidR="00150FCA" w:rsidRDefault="0031373C">
      <w:pPr>
        <w:numPr>
          <w:ilvl w:val="0"/>
          <w:numId w:val="4"/>
        </w:numPr>
        <w:spacing w:line="240" w:lineRule="auto"/>
        <w:ind w:hanging="360"/>
        <w:contextualSpacing/>
        <w:rPr>
          <w:rFonts w:ascii="Calibri" w:eastAsia="Calibri" w:hAnsi="Calibri" w:cs="Calibri"/>
        </w:rPr>
      </w:pPr>
      <w:r>
        <w:rPr>
          <w:rFonts w:ascii="Calibri" w:eastAsia="Calibri" w:hAnsi="Calibri" w:cs="Calibri"/>
        </w:rPr>
        <w:t>Fostering the department’s culture of innovation</w:t>
      </w:r>
    </w:p>
    <w:p w14:paraId="0D859D95" w14:textId="77777777" w:rsidR="00150FCA" w:rsidRDefault="0031373C">
      <w:pPr>
        <w:numPr>
          <w:ilvl w:val="0"/>
          <w:numId w:val="4"/>
        </w:numPr>
        <w:spacing w:line="240" w:lineRule="auto"/>
        <w:ind w:hanging="360"/>
        <w:contextualSpacing/>
        <w:rPr>
          <w:rFonts w:ascii="Calibri" w:eastAsia="Calibri" w:hAnsi="Calibri" w:cs="Calibri"/>
        </w:rPr>
      </w:pPr>
      <w:r>
        <w:rPr>
          <w:rFonts w:ascii="Calibri" w:eastAsia="Calibri" w:hAnsi="Calibri" w:cs="Calibri"/>
        </w:rPr>
        <w:t>Reducing the internal barriers to innovation</w:t>
      </w:r>
    </w:p>
    <w:p w14:paraId="59FB0E81" w14:textId="77777777" w:rsidR="00150FCA" w:rsidRDefault="0031373C">
      <w:pPr>
        <w:numPr>
          <w:ilvl w:val="0"/>
          <w:numId w:val="4"/>
        </w:numPr>
        <w:spacing w:line="240" w:lineRule="auto"/>
        <w:ind w:hanging="360"/>
        <w:contextualSpacing/>
        <w:rPr>
          <w:rFonts w:ascii="Calibri" w:eastAsia="Calibri" w:hAnsi="Calibri" w:cs="Calibri"/>
        </w:rPr>
      </w:pPr>
      <w:r>
        <w:rPr>
          <w:rFonts w:ascii="Calibri" w:eastAsia="Calibri" w:hAnsi="Calibri" w:cs="Calibri"/>
        </w:rPr>
        <w:t>Looking for other ways the department can further support outside innovation</w:t>
      </w:r>
    </w:p>
    <w:p w14:paraId="0F685F9B" w14:textId="77777777" w:rsidR="00150FCA" w:rsidRDefault="00150FCA">
      <w:pPr>
        <w:spacing w:line="240" w:lineRule="auto"/>
        <w:ind w:firstLine="60"/>
      </w:pPr>
    </w:p>
    <w:p w14:paraId="322870A3" w14:textId="026355E7" w:rsidR="00150FCA" w:rsidRDefault="0031373C">
      <w:pPr>
        <w:spacing w:line="240" w:lineRule="auto"/>
      </w:pPr>
      <w:r>
        <w:rPr>
          <w:rFonts w:ascii="Calibri" w:eastAsia="Calibri" w:hAnsi="Calibri" w:cs="Calibri"/>
        </w:rPr>
        <w:t xml:space="preserve">He sees himself as an evangelist for popularizing innovative tools. His day-to-day work focuses on empowering </w:t>
      </w:r>
      <w:r w:rsidR="005631D2">
        <w:rPr>
          <w:rFonts w:ascii="Calibri" w:eastAsia="Calibri" w:hAnsi="Calibri" w:cs="Calibri"/>
        </w:rPr>
        <w:t xml:space="preserve">Federal </w:t>
      </w:r>
      <w:r>
        <w:rPr>
          <w:rFonts w:ascii="Calibri" w:eastAsia="Calibri" w:hAnsi="Calibri" w:cs="Calibri"/>
        </w:rPr>
        <w:t>employees, understanding their struggle points, and helping them to work through them. “People are trying to do things differently and they’re really open to people who can help do that,” he says</w:t>
      </w:r>
      <w:ins w:id="293" w:author="Pena, Vanessa I" w:date="2016-12-29T11:30:00Z">
        <w:r w:rsidR="000422F9">
          <w:rPr>
            <w:rFonts w:ascii="Calibri" w:eastAsia="Calibri" w:hAnsi="Calibri" w:cs="Calibri"/>
          </w:rPr>
          <w:t xml:space="preserve"> </w:t>
        </w:r>
      </w:ins>
      <w:ins w:id="294" w:author="Caraleigh" w:date="2017-01-05T15:04:00Z">
        <w:r w:rsidR="00686668">
          <w:rPr>
            <w:rFonts w:ascii="Calibri" w:eastAsia="Calibri" w:hAnsi="Calibri" w:cs="Calibri"/>
          </w:rPr>
          <w:t>[Gerdes, C., phone interview by Policy Design Lab, July 1, 2016.]</w:t>
        </w:r>
        <w:r w:rsidR="00686668" w:rsidDel="00686668">
          <w:rPr>
            <w:rFonts w:asciiTheme="minorHAnsi" w:eastAsia="Times New Roman" w:hAnsiTheme="minorHAnsi"/>
          </w:rPr>
          <w:t xml:space="preserve"> </w:t>
        </w:r>
      </w:ins>
      <w:ins w:id="295" w:author="Pena, Vanessa I" w:date="2016-12-29T11:30:00Z">
        <w:del w:id="296" w:author="Caraleigh" w:date="2017-01-05T15:04:00Z">
          <w:r w:rsidR="000422F9" w:rsidDel="00686668">
            <w:rPr>
              <w:rFonts w:asciiTheme="minorHAnsi" w:eastAsia="Times New Roman" w:hAnsiTheme="minorHAnsi"/>
            </w:rPr>
            <w:delText>[</w:delText>
          </w:r>
          <w:commentRangeStart w:id="297"/>
          <w:r w:rsidR="000422F9" w:rsidDel="00686668">
            <w:rPr>
              <w:rFonts w:asciiTheme="minorHAnsi" w:eastAsia="Times New Roman" w:hAnsiTheme="minorHAnsi"/>
            </w:rPr>
            <w:delText>Source</w:delText>
          </w:r>
          <w:commentRangeEnd w:id="297"/>
          <w:r w:rsidR="000422F9" w:rsidDel="00686668">
            <w:rPr>
              <w:rStyle w:val="CommentReference"/>
            </w:rPr>
            <w:commentReference w:id="297"/>
          </w:r>
          <w:r w:rsidR="000422F9" w:rsidDel="00686668">
            <w:rPr>
              <w:rFonts w:asciiTheme="minorHAnsi" w:eastAsia="Times New Roman" w:hAnsiTheme="minorHAnsi"/>
            </w:rPr>
            <w:delText>]</w:delText>
          </w:r>
        </w:del>
      </w:ins>
      <w:r>
        <w:rPr>
          <w:rFonts w:ascii="Calibri" w:eastAsia="Calibri" w:hAnsi="Calibri" w:cs="Calibri"/>
        </w:rPr>
        <w:t>. “I try to be very high energy and excited about this and about the new ideas. But it’s important that this is not about me; I’m not the chief innovator, but really the chief facilitator of innovation.”</w:t>
      </w:r>
      <w:ins w:id="298" w:author="Pena, Vanessa I" w:date="2016-12-29T11:30:00Z">
        <w:r w:rsidR="000422F9">
          <w:rPr>
            <w:rFonts w:ascii="Calibri" w:eastAsia="Calibri" w:hAnsi="Calibri" w:cs="Calibri"/>
          </w:rPr>
          <w:t xml:space="preserve"> </w:t>
        </w:r>
      </w:ins>
      <w:ins w:id="299" w:author="Caraleigh" w:date="2017-01-05T15:04:00Z">
        <w:r w:rsidR="00686668">
          <w:rPr>
            <w:rFonts w:ascii="Calibri" w:eastAsia="Calibri" w:hAnsi="Calibri" w:cs="Calibri"/>
          </w:rPr>
          <w:t>[Gerdes, C., phone interview by Policy Design Lab, July 1, 2016.]</w:t>
        </w:r>
      </w:ins>
      <w:ins w:id="300" w:author="Pena, Vanessa I" w:date="2016-12-29T11:30:00Z">
        <w:del w:id="301" w:author="Caraleigh" w:date="2017-01-05T15:04:00Z">
          <w:r w:rsidR="000422F9" w:rsidDel="00686668">
            <w:rPr>
              <w:rFonts w:asciiTheme="minorHAnsi" w:eastAsia="Times New Roman" w:hAnsiTheme="minorHAnsi"/>
            </w:rPr>
            <w:delText>[</w:delText>
          </w:r>
          <w:commentRangeStart w:id="302"/>
          <w:r w:rsidR="000422F9" w:rsidDel="00686668">
            <w:rPr>
              <w:rFonts w:asciiTheme="minorHAnsi" w:eastAsia="Times New Roman" w:hAnsiTheme="minorHAnsi"/>
            </w:rPr>
            <w:delText>Source</w:delText>
          </w:r>
          <w:commentRangeEnd w:id="302"/>
          <w:r w:rsidR="000422F9" w:rsidDel="00686668">
            <w:rPr>
              <w:rStyle w:val="CommentReference"/>
            </w:rPr>
            <w:commentReference w:id="302"/>
          </w:r>
          <w:r w:rsidR="000422F9" w:rsidDel="00686668">
            <w:rPr>
              <w:rFonts w:asciiTheme="minorHAnsi" w:eastAsia="Times New Roman" w:hAnsiTheme="minorHAnsi"/>
            </w:rPr>
            <w:delText>]</w:delText>
          </w:r>
        </w:del>
      </w:ins>
    </w:p>
    <w:p w14:paraId="5475E0F3" w14:textId="77777777" w:rsidR="00150FCA" w:rsidRDefault="00150FCA">
      <w:pPr>
        <w:spacing w:line="240" w:lineRule="auto"/>
      </w:pPr>
    </w:p>
    <w:p w14:paraId="4943ABE9" w14:textId="77777777" w:rsidR="00150FCA" w:rsidRPr="000422F9" w:rsidRDefault="0031373C">
      <w:pPr>
        <w:spacing w:line="240" w:lineRule="auto"/>
        <w:rPr>
          <w:rFonts w:ascii="Calibri" w:eastAsia="Calibri" w:hAnsi="Calibri" w:cs="Calibri"/>
          <w:b/>
          <w:rPrChange w:id="303" w:author="Pena, Vanessa I" w:date="2016-12-29T11:30:00Z">
            <w:rPr/>
          </w:rPrChange>
        </w:rPr>
      </w:pPr>
      <w:r w:rsidRPr="000422F9">
        <w:rPr>
          <w:rFonts w:ascii="Calibri" w:eastAsia="Calibri" w:hAnsi="Calibri" w:cs="Calibri"/>
          <w:b/>
          <w:rPrChange w:id="304" w:author="Pena, Vanessa I" w:date="2016-12-29T11:30:00Z">
            <w:rPr>
              <w:b/>
            </w:rPr>
          </w:rPrChange>
        </w:rPr>
        <w:t>How he has led innovation:</w:t>
      </w:r>
    </w:p>
    <w:p w14:paraId="4426D71F" w14:textId="3F92B4D4" w:rsidR="00150FCA" w:rsidRDefault="0031373C">
      <w:pPr>
        <w:spacing w:line="240" w:lineRule="auto"/>
      </w:pPr>
      <w:r>
        <w:rPr>
          <w:rFonts w:ascii="Calibri" w:eastAsia="Calibri" w:hAnsi="Calibri" w:cs="Calibri"/>
        </w:rPr>
        <w:t>Gerdes’ experience provides an interesting contrast to several other CINO positions, underscoring that there is no one-size-fits-all prescription.</w:t>
      </w:r>
      <w:r w:rsidR="00680883">
        <w:rPr>
          <w:rFonts w:ascii="Calibri" w:eastAsia="Calibri" w:hAnsi="Calibri" w:cs="Calibri"/>
        </w:rPr>
        <w:t xml:space="preserve"> </w:t>
      </w:r>
      <w:r>
        <w:rPr>
          <w:rFonts w:ascii="Calibri" w:eastAsia="Calibri" w:hAnsi="Calibri" w:cs="Calibri"/>
        </w:rPr>
        <w:t xml:space="preserve">Each appointment needs to be tailored to a department or agency. He lacks his own budget and staff, and sees himself as somewhat outside of the organizational structure – but is adamant that this has helped him be more effective. Because his role is not strongly defined within the organizational hierarchy, he has </w:t>
      </w:r>
      <w:r w:rsidR="000422F9">
        <w:rPr>
          <w:rFonts w:ascii="Calibri" w:eastAsia="Calibri" w:hAnsi="Calibri" w:cs="Calibri"/>
        </w:rPr>
        <w:t xml:space="preserve">flexibility </w:t>
      </w:r>
      <w:r>
        <w:rPr>
          <w:rFonts w:ascii="Calibri" w:eastAsia="Calibri" w:hAnsi="Calibri" w:cs="Calibri"/>
        </w:rPr>
        <w:t>to go up and down the organization and relies on strongly motivated volunteers to diffuse a more innovation-minded culture. He even sees an upside to not having a budget, noting, “You’re not tracking it, you’re busy creating value</w:t>
      </w:r>
      <w:ins w:id="305" w:author="Caraleigh" w:date="2017-01-05T15:04:00Z">
        <w:r w:rsidR="00686668">
          <w:rPr>
            <w:rFonts w:ascii="Calibri" w:eastAsia="Calibri" w:hAnsi="Calibri" w:cs="Calibri"/>
          </w:rPr>
          <w:t>.</w:t>
        </w:r>
      </w:ins>
      <w:del w:id="306" w:author="Pena, Vanessa I" w:date="2016-12-29T11:31:00Z">
        <w:r w:rsidDel="000422F9">
          <w:rPr>
            <w:rFonts w:ascii="Calibri" w:eastAsia="Calibri" w:hAnsi="Calibri" w:cs="Calibri"/>
          </w:rPr>
          <w:delText>.</w:delText>
        </w:r>
      </w:del>
      <w:r>
        <w:rPr>
          <w:rFonts w:ascii="Calibri" w:eastAsia="Calibri" w:hAnsi="Calibri" w:cs="Calibri"/>
        </w:rPr>
        <w:t>”</w:t>
      </w:r>
      <w:ins w:id="307" w:author="Pena, Vanessa I" w:date="2016-12-29T11:31:00Z">
        <w:r w:rsidR="000422F9">
          <w:rPr>
            <w:rFonts w:ascii="Calibri" w:eastAsia="Calibri" w:hAnsi="Calibri" w:cs="Calibri"/>
          </w:rPr>
          <w:t xml:space="preserve"> </w:t>
        </w:r>
      </w:ins>
      <w:ins w:id="308" w:author="Caraleigh" w:date="2017-01-05T15:04:00Z">
        <w:r w:rsidR="00686668">
          <w:rPr>
            <w:rFonts w:ascii="Calibri" w:eastAsia="Calibri" w:hAnsi="Calibri" w:cs="Calibri"/>
          </w:rPr>
          <w:t>[Gerdes, C., phone interview by Policy Design Lab, July 1, 2016.]</w:t>
        </w:r>
      </w:ins>
      <w:ins w:id="309" w:author="Pena, Vanessa I" w:date="2016-12-29T11:31:00Z">
        <w:del w:id="310" w:author="Caraleigh" w:date="2017-01-05T15:04:00Z">
          <w:r w:rsidR="000422F9" w:rsidDel="00686668">
            <w:rPr>
              <w:rFonts w:asciiTheme="minorHAnsi" w:eastAsia="Times New Roman" w:hAnsiTheme="minorHAnsi"/>
            </w:rPr>
            <w:delText>[</w:delText>
          </w:r>
          <w:commentRangeStart w:id="311"/>
          <w:r w:rsidR="000422F9" w:rsidDel="00686668">
            <w:rPr>
              <w:rFonts w:asciiTheme="minorHAnsi" w:eastAsia="Times New Roman" w:hAnsiTheme="minorHAnsi"/>
            </w:rPr>
            <w:delText>Source</w:delText>
          </w:r>
          <w:commentRangeEnd w:id="311"/>
          <w:r w:rsidR="000422F9" w:rsidDel="00686668">
            <w:rPr>
              <w:rStyle w:val="CommentReference"/>
            </w:rPr>
            <w:commentReference w:id="311"/>
          </w:r>
          <w:r w:rsidR="000422F9" w:rsidDel="00686668">
            <w:rPr>
              <w:rFonts w:asciiTheme="minorHAnsi" w:eastAsia="Times New Roman" w:hAnsiTheme="minorHAnsi"/>
            </w:rPr>
            <w:delText>].</w:delText>
          </w:r>
        </w:del>
      </w:ins>
    </w:p>
    <w:p w14:paraId="2117930F" w14:textId="77777777" w:rsidR="00150FCA" w:rsidRDefault="00150FCA">
      <w:pPr>
        <w:spacing w:line="240" w:lineRule="auto"/>
      </w:pPr>
    </w:p>
    <w:p w14:paraId="20717547" w14:textId="20859430" w:rsidR="00150FCA" w:rsidRDefault="0031373C">
      <w:pPr>
        <w:spacing w:line="240" w:lineRule="auto"/>
      </w:pPr>
      <w:r>
        <w:rPr>
          <w:rFonts w:ascii="Calibri" w:eastAsia="Calibri" w:hAnsi="Calibri" w:cs="Calibri"/>
        </w:rPr>
        <w:t>For Gerdes, just getting staff talking about and appreciating new approaches has been a significant step in shifting agency culture – and approaches that may seem trivial can have big impacts. For example,</w:t>
      </w:r>
      <w:r w:rsidR="000422F9">
        <w:rPr>
          <w:rFonts w:ascii="Calibri" w:eastAsia="Calibri" w:hAnsi="Calibri" w:cs="Calibri"/>
        </w:rPr>
        <w:t xml:space="preserve"> </w:t>
      </w:r>
      <w:r>
        <w:rPr>
          <w:rFonts w:ascii="Calibri" w:eastAsia="Calibri" w:hAnsi="Calibri" w:cs="Calibri"/>
        </w:rPr>
        <w:t>Gerdes began carving out a few minutes in the weekly agency meeting of senior leadership to spotlight staff doing innovative work. He saw that with everyone intently focused on day-to-day demand, there hadn’t been time to celebrate people who were doing things in different ways. When Monday morning meetings began acknowledging and celebrating that new approaches were important and were succeeding, he received very positive feedback that it was changing the narrative.</w:t>
      </w:r>
    </w:p>
    <w:p w14:paraId="3BACDB91" w14:textId="77777777" w:rsidR="00150FCA" w:rsidRDefault="00150FCA">
      <w:pPr>
        <w:spacing w:line="240" w:lineRule="auto"/>
      </w:pPr>
    </w:p>
    <w:p w14:paraId="71701B0C" w14:textId="4A09438E" w:rsidR="00150FCA" w:rsidRDefault="0031373C">
      <w:pPr>
        <w:spacing w:line="240" w:lineRule="auto"/>
      </w:pPr>
      <w:r>
        <w:rPr>
          <w:rFonts w:ascii="Calibri" w:eastAsia="Calibri" w:hAnsi="Calibri" w:cs="Calibri"/>
        </w:rPr>
        <w:t xml:space="preserve">Two phrases were essential tools for getting things done: “What if?” and “Yes, and.” </w:t>
      </w:r>
      <w:r w:rsidR="000422F9">
        <w:rPr>
          <w:rFonts w:ascii="Calibri" w:eastAsia="Calibri" w:hAnsi="Calibri" w:cs="Calibri"/>
        </w:rPr>
        <w:t xml:space="preserve">Gerdes </w:t>
      </w:r>
      <w:r>
        <w:rPr>
          <w:rFonts w:ascii="Calibri" w:eastAsia="Calibri" w:hAnsi="Calibri" w:cs="Calibri"/>
        </w:rPr>
        <w:t xml:space="preserve">pushed agency employees to set aside constraints and imagine the solutions. “Everywhere has constraints,” he observed; a useful way forward is to set obstacles aside momentarily. Start envisioning ideal outcomes, and then add the constraints back in. Frequently, perceived constraints are not the same thing as actual constraints. One of the most commonly barriers is the </w:t>
      </w:r>
      <w:r>
        <w:rPr>
          <w:rFonts w:ascii="Calibri" w:eastAsia="Calibri" w:hAnsi="Calibri" w:cs="Calibri"/>
          <w:i/>
        </w:rPr>
        <w:t>perception</w:t>
      </w:r>
      <w:r>
        <w:rPr>
          <w:rFonts w:ascii="Calibri" w:eastAsia="Calibri" w:hAnsi="Calibri" w:cs="Calibri"/>
        </w:rPr>
        <w:t xml:space="preserve"> of legal constraints (whether or not they exist in practice). Saying, “Oh, you need to talk to counsel,” often functions as a conversation-ender and initiative-killer. From there, the idea of a legal obstacle often “takes on urban legend [status], and it grows and it grows until you can’t do anything. […] What I did in a couple of cases was say, ‘Well, okay, I’m going to counsel,’’’ </w:t>
      </w:r>
      <w:r w:rsidR="000422F9">
        <w:rPr>
          <w:rFonts w:ascii="Calibri" w:eastAsia="Calibri" w:hAnsi="Calibri" w:cs="Calibri"/>
        </w:rPr>
        <w:t xml:space="preserve">Gerdes </w:t>
      </w:r>
      <w:r>
        <w:rPr>
          <w:rFonts w:ascii="Calibri" w:eastAsia="Calibri" w:hAnsi="Calibri" w:cs="Calibri"/>
        </w:rPr>
        <w:t xml:space="preserve">said. He stressed that in his experience, counsel was actually thrilled </w:t>
      </w:r>
      <w:r w:rsidR="0089194D">
        <w:rPr>
          <w:rFonts w:ascii="Calibri" w:eastAsia="Calibri" w:hAnsi="Calibri" w:cs="Calibri"/>
        </w:rPr>
        <w:t xml:space="preserve">to </w:t>
      </w:r>
      <w:r>
        <w:rPr>
          <w:rFonts w:ascii="Calibri" w:eastAsia="Calibri" w:hAnsi="Calibri" w:cs="Calibri"/>
        </w:rPr>
        <w:t xml:space="preserve">be engaged and take part in problem-solving conversations. </w:t>
      </w:r>
    </w:p>
    <w:p w14:paraId="74CA7F3C" w14:textId="77777777" w:rsidR="00150FCA" w:rsidRDefault="00150FCA">
      <w:pPr>
        <w:spacing w:line="240" w:lineRule="auto"/>
      </w:pPr>
    </w:p>
    <w:p w14:paraId="178025F2" w14:textId="77777777" w:rsidR="00150FCA" w:rsidRDefault="0031373C">
      <w:pPr>
        <w:spacing w:line="240" w:lineRule="auto"/>
        <w:rPr>
          <w:rFonts w:ascii="Calibri" w:eastAsia="Calibri" w:hAnsi="Calibri" w:cs="Calibri"/>
        </w:rPr>
      </w:pPr>
      <w:r>
        <w:rPr>
          <w:rFonts w:ascii="Calibri" w:eastAsia="Calibri" w:hAnsi="Calibri" w:cs="Calibri"/>
        </w:rPr>
        <w:t xml:space="preserve">The concept of “Yes, and” was also brought to bear on perceived obstacles. The goal of “Yes, and” is to consciously think about what somebody is saying, acknowledge that it’s been heard, but deliberately build on top of it instead of rejecting the communication. Asking counsel to apply “Yes, and” may not eliminate actual legal barriers; the answer may be “Yes, and you will go to jail,” but the goal is to keep the conversation active and to explore ways to (legally) accomplish the great idea. </w:t>
      </w:r>
    </w:p>
    <w:p w14:paraId="2A3C8637" w14:textId="77777777" w:rsidR="0089194D" w:rsidRDefault="0089194D">
      <w:pPr>
        <w:spacing w:line="240" w:lineRule="auto"/>
        <w:rPr>
          <w:rFonts w:ascii="Calibri" w:eastAsia="Calibri" w:hAnsi="Calibri" w:cs="Calibri"/>
        </w:rPr>
      </w:pPr>
    </w:p>
    <w:p w14:paraId="6EF5A287" w14:textId="60717CEB" w:rsidR="0089194D" w:rsidRDefault="0089194D">
      <w:pPr>
        <w:spacing w:line="240" w:lineRule="auto"/>
      </w:pPr>
      <w:r>
        <w:rPr>
          <w:rFonts w:ascii="Calibri" w:eastAsia="Calibri" w:hAnsi="Calibri" w:cs="Calibri"/>
        </w:rPr>
        <w:t xml:space="preserve">The final step was popularizing the concept of a prototype. </w:t>
      </w:r>
      <w:del w:id="312" w:author="Pena, Vanessa I" w:date="2016-12-29T11:33:00Z">
        <w:r w:rsidDel="000422F9">
          <w:rPr>
            <w:rFonts w:ascii="Calibri" w:eastAsia="Calibri" w:hAnsi="Calibri" w:cs="Calibri"/>
          </w:rPr>
          <w:delText xml:space="preserve"> </w:delText>
        </w:r>
      </w:del>
      <w:r>
        <w:rPr>
          <w:rFonts w:ascii="Calibri" w:eastAsia="Calibri" w:hAnsi="Calibri" w:cs="Calibri"/>
        </w:rPr>
        <w:t>Just as the moon landing resulted from a series of very carefully designed and incremental missions with their associated prototypes, every innovative idea requires a starting point.</w:t>
      </w:r>
      <w:r w:rsidR="00AC2702">
        <w:rPr>
          <w:rFonts w:ascii="Calibri" w:eastAsia="Calibri" w:hAnsi="Calibri" w:cs="Calibri"/>
        </w:rPr>
        <w:t xml:space="preserve"> </w:t>
      </w:r>
      <w:r w:rsidR="00AC2702" w:rsidRPr="00AC2702">
        <w:rPr>
          <w:rFonts w:ascii="Calibri" w:eastAsia="Calibri" w:hAnsi="Calibri" w:cs="Calibri"/>
          <w:highlight w:val="lightGray"/>
        </w:rPr>
        <w:t xml:space="preserve">[[crosslink to V8 </w:t>
      </w:r>
      <w:ins w:id="313" w:author="Pena, Vanessa I" w:date="2016-12-29T11:33:00Z">
        <w:r w:rsidR="000422F9">
          <w:rPr>
            <w:rFonts w:ascii="Calibri" w:eastAsia="Calibri" w:hAnsi="Calibri" w:cs="Calibri"/>
            <w:highlight w:val="lightGray"/>
          </w:rPr>
          <w:t>M</w:t>
        </w:r>
      </w:ins>
      <w:del w:id="314" w:author="Pena, Vanessa I" w:date="2016-12-29T11:33:00Z">
        <w:r w:rsidR="00AC2702" w:rsidRPr="00AC2702" w:rsidDel="000422F9">
          <w:rPr>
            <w:rFonts w:ascii="Calibri" w:eastAsia="Calibri" w:hAnsi="Calibri" w:cs="Calibri"/>
            <w:highlight w:val="lightGray"/>
          </w:rPr>
          <w:delText>m</w:delText>
        </w:r>
      </w:del>
      <w:r w:rsidR="00AC2702" w:rsidRPr="00AC2702">
        <w:rPr>
          <w:rFonts w:ascii="Calibri" w:eastAsia="Calibri" w:hAnsi="Calibri" w:cs="Calibri"/>
          <w:highlight w:val="lightGray"/>
        </w:rPr>
        <w:t>oonshot text]]</w:t>
      </w:r>
      <w:r>
        <w:rPr>
          <w:rFonts w:ascii="Calibri" w:eastAsia="Calibri" w:hAnsi="Calibri" w:cs="Calibri"/>
        </w:rPr>
        <w:t xml:space="preserve">  “I often suggest people think of the simplest way to test their idea.  Then make it simpler,” says Gerdes</w:t>
      </w:r>
      <w:ins w:id="315" w:author="Caraleigh" w:date="2017-01-05T15:05:00Z">
        <w:r w:rsidR="00686668">
          <w:rPr>
            <w:rFonts w:ascii="Calibri" w:eastAsia="Calibri" w:hAnsi="Calibri" w:cs="Calibri"/>
          </w:rPr>
          <w:t>.</w:t>
        </w:r>
      </w:ins>
      <w:ins w:id="316" w:author="Pena, Vanessa I" w:date="2016-12-29T11:33:00Z">
        <w:r w:rsidR="000422F9">
          <w:rPr>
            <w:rFonts w:ascii="Calibri" w:eastAsia="Calibri" w:hAnsi="Calibri" w:cs="Calibri"/>
          </w:rPr>
          <w:t xml:space="preserve"> </w:t>
        </w:r>
      </w:ins>
      <w:ins w:id="317" w:author="Caraleigh" w:date="2017-01-05T15:05:00Z">
        <w:r w:rsidR="00686668">
          <w:rPr>
            <w:rFonts w:ascii="Calibri" w:eastAsia="Calibri" w:hAnsi="Calibri" w:cs="Calibri"/>
          </w:rPr>
          <w:t>[Gerdes, C., phone interview by Policy Design Lab, July 1, 2016.]</w:t>
        </w:r>
      </w:ins>
      <w:ins w:id="318" w:author="Pena, Vanessa I" w:date="2016-12-29T11:33:00Z">
        <w:del w:id="319" w:author="Caraleigh" w:date="2017-01-05T15:05:00Z">
          <w:r w:rsidR="000422F9" w:rsidDel="00686668">
            <w:rPr>
              <w:rFonts w:asciiTheme="minorHAnsi" w:eastAsia="Times New Roman" w:hAnsiTheme="minorHAnsi"/>
            </w:rPr>
            <w:delText>[</w:delText>
          </w:r>
          <w:commentRangeStart w:id="320"/>
          <w:r w:rsidR="000422F9" w:rsidDel="00686668">
            <w:rPr>
              <w:rFonts w:asciiTheme="minorHAnsi" w:eastAsia="Times New Roman" w:hAnsiTheme="minorHAnsi"/>
            </w:rPr>
            <w:delText>Source</w:delText>
          </w:r>
          <w:commentRangeEnd w:id="320"/>
          <w:r w:rsidR="000422F9" w:rsidDel="00686668">
            <w:rPr>
              <w:rStyle w:val="CommentReference"/>
            </w:rPr>
            <w:commentReference w:id="320"/>
          </w:r>
          <w:r w:rsidR="000422F9" w:rsidDel="00686668">
            <w:rPr>
              <w:rFonts w:asciiTheme="minorHAnsi" w:eastAsia="Times New Roman" w:hAnsiTheme="minorHAnsi"/>
            </w:rPr>
            <w:delText>]</w:delText>
          </w:r>
        </w:del>
      </w:ins>
      <w:del w:id="321" w:author="Caraleigh" w:date="2017-01-05T15:05:00Z">
        <w:r w:rsidDel="00686668">
          <w:rPr>
            <w:rFonts w:ascii="Calibri" w:eastAsia="Calibri" w:hAnsi="Calibri" w:cs="Calibri"/>
          </w:rPr>
          <w:delText xml:space="preserve">.  </w:delText>
        </w:r>
      </w:del>
      <w:r>
        <w:rPr>
          <w:rFonts w:ascii="Calibri" w:eastAsia="Calibri" w:hAnsi="Calibri" w:cs="Calibri"/>
        </w:rPr>
        <w:t>Committing to making a prototype or concrete step in 30</w:t>
      </w:r>
      <w:r w:rsidR="000422F9">
        <w:rPr>
          <w:rFonts w:ascii="Calibri" w:eastAsia="Calibri" w:hAnsi="Calibri" w:cs="Calibri"/>
        </w:rPr>
        <w:t xml:space="preserve"> to </w:t>
      </w:r>
      <w:r>
        <w:rPr>
          <w:rFonts w:ascii="Calibri" w:eastAsia="Calibri" w:hAnsi="Calibri" w:cs="Calibri"/>
        </w:rPr>
        <w:t>60 days keeps ideas moving forward.</w:t>
      </w:r>
    </w:p>
    <w:p w14:paraId="6068F7DF" w14:textId="77777777" w:rsidR="00150FCA" w:rsidRDefault="00150FCA">
      <w:pPr>
        <w:spacing w:line="240" w:lineRule="auto"/>
      </w:pPr>
    </w:p>
    <w:p w14:paraId="35FA1655" w14:textId="4DA93F45" w:rsidR="00150FCA" w:rsidDel="00686668" w:rsidRDefault="0031373C">
      <w:pPr>
        <w:spacing w:line="240" w:lineRule="auto"/>
        <w:rPr>
          <w:del w:id="322" w:author="Caraleigh" w:date="2017-01-05T15:05:00Z"/>
        </w:rPr>
      </w:pPr>
      <w:r>
        <w:rPr>
          <w:rFonts w:ascii="Calibri" w:eastAsia="Calibri" w:hAnsi="Calibri" w:cs="Calibri"/>
          <w:b/>
        </w:rPr>
        <w:t>Ingredients for CINO success:</w:t>
      </w:r>
      <w:r>
        <w:rPr>
          <w:rFonts w:ascii="Calibri" w:eastAsia="Calibri" w:hAnsi="Calibri" w:cs="Calibri"/>
        </w:rPr>
        <w:br/>
      </w:r>
      <w:r w:rsidR="000422F9">
        <w:rPr>
          <w:rFonts w:ascii="Calibri" w:eastAsia="Calibri" w:hAnsi="Calibri" w:cs="Calibri"/>
        </w:rPr>
        <w:t xml:space="preserve">Gerdes’ </w:t>
      </w:r>
      <w:r>
        <w:rPr>
          <w:rFonts w:ascii="Calibri" w:eastAsia="Calibri" w:hAnsi="Calibri" w:cs="Calibri"/>
        </w:rPr>
        <w:t>comfort with pedagogy and background in improvisation have been crucial tools in his work. For any CINO, though, he</w:t>
      </w:r>
      <w:ins w:id="323" w:author="Pena, Vanessa I" w:date="2016-12-29T11:34:00Z">
        <w:r w:rsidR="000422F9">
          <w:rPr>
            <w:rFonts w:ascii="Calibri" w:eastAsia="Calibri" w:hAnsi="Calibri" w:cs="Calibri"/>
          </w:rPr>
          <w:t xml:space="preserve"> </w:t>
        </w:r>
      </w:ins>
      <w:r w:rsidR="000422F9">
        <w:rPr>
          <w:rFonts w:ascii="Calibri" w:eastAsia="Calibri" w:hAnsi="Calibri" w:cs="Calibri"/>
        </w:rPr>
        <w:t>explained that it is</w:t>
      </w:r>
      <w:r>
        <w:rPr>
          <w:rFonts w:ascii="Calibri" w:eastAsia="Calibri" w:hAnsi="Calibri" w:cs="Calibri"/>
        </w:rPr>
        <w:t xml:space="preserve"> vital to take an interest in the hands-on details as well as the big picture. “I do feel like that’s really important to be willing to kind of roll up your sleeves and say, Let me help,’ as </w:t>
      </w:r>
      <w:r w:rsidR="000422F9">
        <w:rPr>
          <w:rFonts w:ascii="Calibri" w:eastAsia="Calibri" w:hAnsi="Calibri" w:cs="Calibri"/>
        </w:rPr>
        <w:t>o</w:t>
      </w:r>
      <w:r>
        <w:rPr>
          <w:rFonts w:ascii="Calibri" w:eastAsia="Calibri" w:hAnsi="Calibri" w:cs="Calibri"/>
        </w:rPr>
        <w:t xml:space="preserve">pposed to, ‘Let me just talk in bullet points,’” Gerdes </w:t>
      </w:r>
      <w:r w:rsidR="000422F9">
        <w:rPr>
          <w:rFonts w:ascii="Calibri" w:eastAsia="Calibri" w:hAnsi="Calibri" w:cs="Calibri"/>
        </w:rPr>
        <w:t xml:space="preserve">states, continuing to say </w:t>
      </w:r>
      <w:r>
        <w:rPr>
          <w:rFonts w:ascii="Calibri" w:eastAsia="Calibri" w:hAnsi="Calibri" w:cs="Calibri"/>
        </w:rPr>
        <w:t xml:space="preserve">“We are made up of a lot of different agencies here in the </w:t>
      </w:r>
      <w:r w:rsidR="000422F9">
        <w:rPr>
          <w:rFonts w:ascii="Calibri" w:eastAsia="Calibri" w:hAnsi="Calibri" w:cs="Calibri"/>
        </w:rPr>
        <w:t>DOT</w:t>
      </w:r>
      <w:r>
        <w:rPr>
          <w:rFonts w:ascii="Calibri" w:eastAsia="Calibri" w:hAnsi="Calibri" w:cs="Calibri"/>
        </w:rPr>
        <w:t xml:space="preserve"> and some of them are much more mature in their thinking than others. The FAA, for instance, their idea generation is pretty good. But what they’re struggling with is, “Now, how do we actually take that first step?” […] Whereas some of the other agencies, the Maritime Administration </w:t>
      </w:r>
      <w:r w:rsidR="0089194D">
        <w:rPr>
          <w:rFonts w:ascii="Calibri" w:eastAsia="Calibri" w:hAnsi="Calibri" w:cs="Calibri"/>
        </w:rPr>
        <w:t>in coming to terms with a</w:t>
      </w:r>
      <w:r>
        <w:rPr>
          <w:rFonts w:ascii="Calibri" w:eastAsia="Calibri" w:hAnsi="Calibri" w:cs="Calibri"/>
        </w:rPr>
        <w:t>utomation, for instance, they’re asking, ‘How do we start to think of ideas? How do we think about possible things that we can do?’”</w:t>
      </w:r>
      <w:ins w:id="324" w:author="Pena, Vanessa I" w:date="2016-12-29T11:36:00Z">
        <w:r w:rsidR="000422F9" w:rsidRPr="000422F9">
          <w:rPr>
            <w:rFonts w:asciiTheme="minorHAnsi" w:eastAsia="Times New Roman" w:hAnsiTheme="minorHAnsi"/>
          </w:rPr>
          <w:t xml:space="preserve"> </w:t>
        </w:r>
      </w:ins>
      <w:ins w:id="325" w:author="Caraleigh" w:date="2017-01-05T15:05:00Z">
        <w:r w:rsidR="00686668">
          <w:rPr>
            <w:rFonts w:ascii="Calibri" w:eastAsia="Calibri" w:hAnsi="Calibri" w:cs="Calibri"/>
          </w:rPr>
          <w:t>[Gerdes, C., phone interview by Policy Design Lab, July 1, 2016.]</w:t>
        </w:r>
      </w:ins>
      <w:ins w:id="326" w:author="Pena, Vanessa I" w:date="2016-12-29T11:36:00Z">
        <w:del w:id="327" w:author="Caraleigh" w:date="2017-01-05T15:05:00Z">
          <w:r w:rsidR="000422F9" w:rsidDel="00686668">
            <w:rPr>
              <w:rFonts w:asciiTheme="minorHAnsi" w:eastAsia="Times New Roman" w:hAnsiTheme="minorHAnsi"/>
            </w:rPr>
            <w:delText>[</w:delText>
          </w:r>
          <w:commentRangeStart w:id="328"/>
          <w:r w:rsidR="000422F9" w:rsidDel="00686668">
            <w:rPr>
              <w:rFonts w:asciiTheme="minorHAnsi" w:eastAsia="Times New Roman" w:hAnsiTheme="minorHAnsi"/>
            </w:rPr>
            <w:delText>Source</w:delText>
          </w:r>
          <w:commentRangeEnd w:id="328"/>
          <w:r w:rsidR="000422F9" w:rsidDel="00686668">
            <w:rPr>
              <w:rStyle w:val="CommentReference"/>
            </w:rPr>
            <w:commentReference w:id="328"/>
          </w:r>
          <w:r w:rsidR="000422F9" w:rsidDel="00686668">
            <w:rPr>
              <w:rFonts w:asciiTheme="minorHAnsi" w:eastAsia="Times New Roman" w:hAnsiTheme="minorHAnsi"/>
            </w:rPr>
            <w:delText>]</w:delText>
          </w:r>
        </w:del>
      </w:ins>
    </w:p>
    <w:p w14:paraId="56377912" w14:textId="77777777" w:rsidR="00150FCA" w:rsidRDefault="00150FCA">
      <w:pPr>
        <w:spacing w:line="240" w:lineRule="auto"/>
      </w:pPr>
    </w:p>
    <w:p w14:paraId="292C783D" w14:textId="77777777" w:rsidR="00150FCA" w:rsidRDefault="0031373C">
      <w:pPr>
        <w:spacing w:line="240" w:lineRule="auto"/>
      </w:pPr>
      <w:r>
        <w:rPr>
          <w:rFonts w:ascii="Calibri" w:eastAsia="Calibri" w:hAnsi="Calibri" w:cs="Calibri"/>
          <w:b/>
        </w:rPr>
        <w:t>Why a CINO is essential:</w:t>
      </w:r>
    </w:p>
    <w:p w14:paraId="2A0D87B1" w14:textId="58D92971" w:rsidR="00150FCA" w:rsidRDefault="0031373C">
      <w:pPr>
        <w:spacing w:line="240" w:lineRule="auto"/>
      </w:pPr>
      <w:r>
        <w:rPr>
          <w:rFonts w:ascii="Calibri" w:eastAsia="Calibri" w:hAnsi="Calibri" w:cs="Calibri"/>
        </w:rPr>
        <w:t>Innovation can't be an add-on; it has to be core to an agency’s mission, argues Gerdes: “It can't be an "other duty as assigned," or an add-on -- it needs to be somebody's job.” At the same time, he observes, there are numerous people with different titles related to innovation here across DOT. His goal is not to consolidate innovation solely under him, but rather act as a connector and enabler, offering to build a network across stove</w:t>
      </w:r>
      <w:ins w:id="329" w:author="Pena, Vanessa I" w:date="2016-12-29T11:38:00Z">
        <w:r w:rsidR="000E729D">
          <w:rPr>
            <w:rFonts w:ascii="Calibri" w:eastAsia="Calibri" w:hAnsi="Calibri" w:cs="Calibri"/>
          </w:rPr>
          <w:t>-</w:t>
        </w:r>
      </w:ins>
      <w:r>
        <w:rPr>
          <w:rFonts w:ascii="Calibri" w:eastAsia="Calibri" w:hAnsi="Calibri" w:cs="Calibri"/>
        </w:rPr>
        <w:t>piped portfolios and sending the message that he is a resource to help others do their job.</w:t>
      </w:r>
      <w:ins w:id="330" w:author="Pena, Vanessa I" w:date="2016-12-29T11:38:00Z">
        <w:r w:rsidR="000E729D">
          <w:rPr>
            <w:rFonts w:ascii="Calibri" w:eastAsia="Calibri" w:hAnsi="Calibri" w:cs="Calibri"/>
          </w:rPr>
          <w:t xml:space="preserve"> </w:t>
        </w:r>
      </w:ins>
      <w:ins w:id="331" w:author="Caraleigh" w:date="2017-01-05T15:06:00Z">
        <w:r w:rsidR="00686668">
          <w:rPr>
            <w:rFonts w:ascii="Calibri" w:eastAsia="Calibri" w:hAnsi="Calibri" w:cs="Calibri"/>
          </w:rPr>
          <w:t>[Gerdes, C., phone interview by Policy Design Lab, July 1, 2016.]</w:t>
        </w:r>
      </w:ins>
      <w:ins w:id="332" w:author="Pena, Vanessa I" w:date="2016-12-29T11:38:00Z">
        <w:del w:id="333" w:author="Caraleigh" w:date="2017-01-05T15:06:00Z">
          <w:r w:rsidR="000E729D" w:rsidDel="00686668">
            <w:rPr>
              <w:rFonts w:asciiTheme="minorHAnsi" w:eastAsia="Times New Roman" w:hAnsiTheme="minorHAnsi"/>
            </w:rPr>
            <w:delText>[</w:delText>
          </w:r>
          <w:commentRangeStart w:id="334"/>
          <w:r w:rsidR="000E729D" w:rsidDel="00686668">
            <w:rPr>
              <w:rFonts w:asciiTheme="minorHAnsi" w:eastAsia="Times New Roman" w:hAnsiTheme="minorHAnsi"/>
            </w:rPr>
            <w:delText>Source</w:delText>
          </w:r>
          <w:commentRangeEnd w:id="334"/>
          <w:r w:rsidR="000E729D" w:rsidDel="00686668">
            <w:rPr>
              <w:rStyle w:val="CommentReference"/>
            </w:rPr>
            <w:commentReference w:id="334"/>
          </w:r>
          <w:r w:rsidR="000E729D" w:rsidDel="00686668">
            <w:rPr>
              <w:rFonts w:asciiTheme="minorHAnsi" w:eastAsia="Times New Roman" w:hAnsiTheme="minorHAnsi"/>
            </w:rPr>
            <w:delText>]</w:delText>
          </w:r>
        </w:del>
      </w:ins>
    </w:p>
    <w:p w14:paraId="641B485F" w14:textId="77777777" w:rsidR="00150FCA" w:rsidRDefault="00150FCA">
      <w:pPr>
        <w:spacing w:line="240" w:lineRule="auto"/>
      </w:pPr>
    </w:p>
    <w:p w14:paraId="05B451C3" w14:textId="01D5A11F" w:rsidR="00150FCA" w:rsidRDefault="0031373C">
      <w:pPr>
        <w:spacing w:line="240" w:lineRule="auto"/>
      </w:pPr>
      <w:r>
        <w:rPr>
          <w:rFonts w:ascii="Calibri" w:eastAsia="Calibri" w:hAnsi="Calibri" w:cs="Calibri"/>
        </w:rPr>
        <w:t>But Gerdes’ “outsider status” has allowed him to push breakthroughs in ways of thinking. “People here are so smart, so dedicated,” he says</w:t>
      </w:r>
      <w:r w:rsidR="000E729D">
        <w:rPr>
          <w:rFonts w:ascii="Calibri" w:eastAsia="Calibri" w:hAnsi="Calibri" w:cs="Calibri"/>
        </w:rPr>
        <w:t>,</w:t>
      </w:r>
      <w:r>
        <w:rPr>
          <w:rFonts w:ascii="Calibri" w:eastAsia="Calibri" w:hAnsi="Calibri" w:cs="Calibri"/>
        </w:rPr>
        <w:t xml:space="preserve"> “[</w:t>
      </w:r>
      <w:r w:rsidR="000E729D">
        <w:rPr>
          <w:rFonts w:ascii="Calibri" w:eastAsia="Calibri" w:hAnsi="Calibri" w:cs="Calibri"/>
        </w:rPr>
        <w:t>b</w:t>
      </w:r>
      <w:r>
        <w:rPr>
          <w:rFonts w:ascii="Calibri" w:eastAsia="Calibri" w:hAnsi="Calibri" w:cs="Calibri"/>
        </w:rPr>
        <w:t xml:space="preserve">ut] they do get locked into patterns of the ways that things have always been done. What I find is that sometimes just a slight suggestion, a slight reframe, sets people really off and running. A lot of times it may just even be an observation about where the discussion is going, and people are like, ‘Wow, that’s brilliant. You changed our thinking’” </w:t>
      </w:r>
      <w:ins w:id="335" w:author="Caraleigh" w:date="2017-01-05T15:08:00Z">
        <w:r w:rsidR="00686668">
          <w:rPr>
            <w:rFonts w:ascii="Calibri" w:eastAsia="Calibri" w:hAnsi="Calibri" w:cs="Calibri"/>
          </w:rPr>
          <w:t>[Gerdes, C., phone interview by Policy Design Lab, July 1, 2016.]</w:t>
        </w:r>
      </w:ins>
      <w:ins w:id="336" w:author="Caraleigh" w:date="2017-01-05T20:00:00Z">
        <w:r w:rsidR="00270E18">
          <w:rPr>
            <w:rFonts w:ascii="Calibri" w:eastAsia="Calibri" w:hAnsi="Calibri" w:cs="Calibri"/>
          </w:rPr>
          <w:t xml:space="preserve"> </w:t>
        </w:r>
      </w:ins>
      <w:ins w:id="337" w:author="Pena, Vanessa I" w:date="2016-12-29T11:39:00Z">
        <w:del w:id="338" w:author="Caraleigh" w:date="2017-01-05T15:08:00Z">
          <w:r w:rsidR="000E729D" w:rsidDel="00686668">
            <w:rPr>
              <w:rFonts w:asciiTheme="minorHAnsi" w:eastAsia="Times New Roman" w:hAnsiTheme="minorHAnsi"/>
            </w:rPr>
            <w:delText>[</w:delText>
          </w:r>
          <w:commentRangeStart w:id="339"/>
          <w:r w:rsidR="000E729D" w:rsidDel="00686668">
            <w:rPr>
              <w:rFonts w:asciiTheme="minorHAnsi" w:eastAsia="Times New Roman" w:hAnsiTheme="minorHAnsi"/>
            </w:rPr>
            <w:delText>Source</w:delText>
          </w:r>
          <w:commentRangeEnd w:id="339"/>
          <w:r w:rsidR="000E729D" w:rsidDel="00686668">
            <w:rPr>
              <w:rStyle w:val="CommentReference"/>
            </w:rPr>
            <w:commentReference w:id="339"/>
          </w:r>
          <w:r w:rsidR="000E729D" w:rsidDel="00686668">
            <w:rPr>
              <w:rFonts w:asciiTheme="minorHAnsi" w:eastAsia="Times New Roman" w:hAnsiTheme="minorHAnsi"/>
            </w:rPr>
            <w:delText xml:space="preserve">]. </w:delText>
          </w:r>
        </w:del>
      </w:ins>
      <w:r>
        <w:rPr>
          <w:rFonts w:ascii="Calibri" w:eastAsia="Calibri" w:hAnsi="Calibri" w:cs="Calibri"/>
        </w:rPr>
        <w:t xml:space="preserve">Actually, </w:t>
      </w:r>
      <w:r w:rsidR="000E729D">
        <w:rPr>
          <w:rFonts w:ascii="Calibri" w:eastAsia="Calibri" w:hAnsi="Calibri" w:cs="Calibri"/>
        </w:rPr>
        <w:t xml:space="preserve">Gerdes </w:t>
      </w:r>
      <w:r>
        <w:rPr>
          <w:rFonts w:ascii="Calibri" w:eastAsia="Calibri" w:hAnsi="Calibri" w:cs="Calibri"/>
        </w:rPr>
        <w:t>says, “I didn’t do much. [They] were [already] thinking that way. I just pointed [something] out.”</w:t>
      </w:r>
      <w:ins w:id="340" w:author="Caraleigh" w:date="2017-01-05T20:00:00Z">
        <w:r w:rsidR="00270E18">
          <w:rPr>
            <w:rFonts w:ascii="Calibri" w:eastAsia="Calibri" w:hAnsi="Calibri" w:cs="Calibri"/>
          </w:rPr>
          <w:t xml:space="preserve"> [Gerdes, C., phone interview by Policy Design Lab, July 1, 2016.]</w:t>
        </w:r>
      </w:ins>
    </w:p>
    <w:p w14:paraId="71B152DE" w14:textId="77777777" w:rsidR="00150FCA" w:rsidRDefault="00150FCA">
      <w:pPr>
        <w:spacing w:line="240" w:lineRule="auto"/>
        <w:jc w:val="both"/>
      </w:pPr>
    </w:p>
    <w:p w14:paraId="3AC51538" w14:textId="125E5DF7" w:rsidR="00150FCA" w:rsidRDefault="0031373C">
      <w:pPr>
        <w:spacing w:line="240" w:lineRule="auto"/>
        <w:jc w:val="both"/>
        <w:rPr>
          <w:ins w:id="341" w:author="Caraleigh" w:date="2017-01-05T15:19:00Z"/>
          <w:rFonts w:ascii="Calibri" w:eastAsia="Calibri" w:hAnsi="Calibri" w:cs="Calibri"/>
          <w:color w:val="auto"/>
        </w:rPr>
      </w:pPr>
      <w:r>
        <w:rPr>
          <w:rFonts w:ascii="Calibri" w:eastAsia="Calibri" w:hAnsi="Calibri" w:cs="Calibri"/>
          <w:b/>
        </w:rPr>
        <w:t>Read more:</w:t>
      </w:r>
      <w:r w:rsidR="00680883">
        <w:rPr>
          <w:rFonts w:ascii="Calibri" w:eastAsia="Calibri" w:hAnsi="Calibri" w:cs="Calibri"/>
        </w:rPr>
        <w:t xml:space="preserve"> </w:t>
      </w:r>
      <w:r>
        <w:rPr>
          <w:rFonts w:ascii="Calibri" w:eastAsia="Calibri" w:hAnsi="Calibri" w:cs="Calibri"/>
        </w:rPr>
        <w:t xml:space="preserve"> </w:t>
      </w:r>
      <w:hyperlink r:id="rId17">
        <w:r>
          <w:rPr>
            <w:rFonts w:ascii="Calibri" w:eastAsia="Calibri" w:hAnsi="Calibri" w:cs="Calibri"/>
            <w:color w:val="0000FF"/>
            <w:u w:val="single"/>
          </w:rPr>
          <w:t>Where Does USDOT Fit in with Innovation?</w:t>
        </w:r>
      </w:hyperlink>
      <w:r>
        <w:rPr>
          <w:rFonts w:ascii="Calibri" w:eastAsia="Calibri" w:hAnsi="Calibri" w:cs="Calibri"/>
          <w:color w:val="194178"/>
        </w:rPr>
        <w:t xml:space="preserve"> </w:t>
      </w:r>
      <w:commentRangeStart w:id="342"/>
      <w:r w:rsidRPr="000A1268">
        <w:rPr>
          <w:rFonts w:ascii="Calibri" w:eastAsia="Calibri" w:hAnsi="Calibri" w:cs="Calibri"/>
          <w:color w:val="auto"/>
        </w:rPr>
        <w:t xml:space="preserve">Blog post by </w:t>
      </w:r>
      <w:r w:rsidR="000E729D">
        <w:rPr>
          <w:rFonts w:ascii="Calibri" w:eastAsia="Calibri" w:hAnsi="Calibri" w:cs="Calibri"/>
          <w:color w:val="auto"/>
        </w:rPr>
        <w:t>Dr.</w:t>
      </w:r>
      <w:r w:rsidR="000E729D" w:rsidRPr="000A1268">
        <w:rPr>
          <w:rFonts w:ascii="Calibri" w:eastAsia="Calibri" w:hAnsi="Calibri" w:cs="Calibri"/>
          <w:color w:val="auto"/>
        </w:rPr>
        <w:t xml:space="preserve"> </w:t>
      </w:r>
      <w:r w:rsidRPr="000A1268">
        <w:rPr>
          <w:rFonts w:ascii="Calibri" w:eastAsia="Calibri" w:hAnsi="Calibri" w:cs="Calibri"/>
          <w:color w:val="auto"/>
        </w:rPr>
        <w:t>Gerdes</w:t>
      </w:r>
      <w:commentRangeEnd w:id="342"/>
      <w:r w:rsidR="00A24286">
        <w:rPr>
          <w:rStyle w:val="CommentReference"/>
        </w:rPr>
        <w:commentReference w:id="342"/>
      </w:r>
    </w:p>
    <w:p w14:paraId="1FEBCF0E" w14:textId="1B54A7F7" w:rsidR="00E85F4B" w:rsidDel="00E85F4B" w:rsidRDefault="00E85F4B" w:rsidP="00E85F4B">
      <w:pPr>
        <w:spacing w:line="240" w:lineRule="auto"/>
        <w:jc w:val="both"/>
        <w:rPr>
          <w:del w:id="343" w:author="Caraleigh" w:date="2017-01-05T15:19:00Z"/>
        </w:rPr>
      </w:pPr>
      <w:ins w:id="344" w:author="Caraleigh" w:date="2017-01-05T15:19:00Z">
        <w:r>
          <w:rPr>
            <w:rFonts w:ascii="Calibri" w:eastAsia="Calibri" w:hAnsi="Calibri" w:cs="Calibri"/>
            <w:color w:val="auto"/>
          </w:rPr>
          <w:t>Read more: “</w:t>
        </w:r>
        <w:r w:rsidRPr="00E85F4B">
          <w:rPr>
            <w:rFonts w:ascii="Calibri" w:eastAsia="Calibri" w:hAnsi="Calibri" w:cs="Calibri"/>
            <w:color w:val="auto"/>
          </w:rPr>
          <w:t>FMCSA and the Future of Safety</w:t>
        </w:r>
        <w:r>
          <w:rPr>
            <w:rFonts w:ascii="Calibri" w:eastAsia="Calibri" w:hAnsi="Calibri" w:cs="Calibri"/>
            <w:color w:val="auto"/>
          </w:rPr>
          <w:t>,” Dr.</w:t>
        </w:r>
        <w:r w:rsidRPr="00E85F4B">
          <w:rPr>
            <w:rFonts w:ascii="Calibri" w:eastAsia="Calibri" w:hAnsi="Calibri" w:cs="Calibri"/>
            <w:color w:val="auto"/>
          </w:rPr>
          <w:t xml:space="preserve"> Gerdes</w:t>
        </w:r>
        <w:r>
          <w:rPr>
            <w:rFonts w:ascii="Calibri" w:eastAsia="Calibri" w:hAnsi="Calibri" w:cs="Calibri"/>
            <w:color w:val="auto"/>
          </w:rPr>
          <w:t>, O</w:t>
        </w:r>
        <w:r w:rsidRPr="00E85F4B">
          <w:rPr>
            <w:rFonts w:ascii="Calibri" w:eastAsia="Calibri" w:hAnsi="Calibri" w:cs="Calibri"/>
            <w:color w:val="auto"/>
          </w:rPr>
          <w:t>ctober 18, 2016</w:t>
        </w:r>
        <w:r>
          <w:rPr>
            <w:rFonts w:ascii="Calibri" w:eastAsia="Calibri" w:hAnsi="Calibri" w:cs="Calibri"/>
            <w:color w:val="auto"/>
          </w:rPr>
          <w:t xml:space="preserve"> </w:t>
        </w:r>
      </w:ins>
      <w:moveToRangeStart w:id="345" w:author="Caraleigh" w:date="2017-01-05T15:19:00Z" w:name="move471392900"/>
      <w:commentRangeStart w:id="346"/>
      <w:moveTo w:id="347" w:author="Caraleigh" w:date="2017-01-05T15:19:00Z">
        <w:r w:rsidRPr="00270E18">
          <w:rPr>
            <w:rFonts w:ascii="Calibri" w:eastAsia="Calibri" w:hAnsi="Calibri" w:cs="Calibri"/>
            <w:highlight w:val="lightGray"/>
            <w:rPrChange w:id="348" w:author="Caraleigh" w:date="2017-01-05T20:00:00Z">
              <w:rPr>
                <w:rFonts w:ascii="Calibri" w:eastAsia="Calibri" w:hAnsi="Calibri" w:cs="Calibri"/>
                <w:highlight w:val="yellow"/>
              </w:rPr>
            </w:rPrChange>
          </w:rPr>
          <w:t>[[Upload Gerdes PPT]]</w:t>
        </w:r>
        <w:commentRangeEnd w:id="346"/>
        <w:r w:rsidRPr="00270E18">
          <w:rPr>
            <w:rStyle w:val="CommentReference"/>
            <w:highlight w:val="lightGray"/>
            <w:rPrChange w:id="349" w:author="Caraleigh" w:date="2017-01-05T20:00:00Z">
              <w:rPr>
                <w:rStyle w:val="CommentReference"/>
              </w:rPr>
            </w:rPrChange>
          </w:rPr>
          <w:commentReference w:id="346"/>
        </w:r>
      </w:moveTo>
    </w:p>
    <w:moveToRangeEnd w:id="345"/>
    <w:p w14:paraId="54B2D892" w14:textId="6FBF06FF" w:rsidR="00E85F4B" w:rsidRDefault="00E85F4B" w:rsidP="00E85F4B">
      <w:pPr>
        <w:spacing w:line="240" w:lineRule="auto"/>
        <w:jc w:val="both"/>
      </w:pPr>
    </w:p>
    <w:p w14:paraId="35CBE7E0" w14:textId="77777777" w:rsidR="00150FCA" w:rsidRDefault="0031373C">
      <w:pPr>
        <w:pStyle w:val="Heading1"/>
        <w:spacing w:before="0" w:after="0"/>
      </w:pPr>
      <w:r>
        <w:rPr>
          <w:rFonts w:ascii="Calibri" w:eastAsia="Calibri" w:hAnsi="Calibri" w:cs="Calibri"/>
          <w:b/>
          <w:sz w:val="22"/>
          <w:szCs w:val="22"/>
        </w:rPr>
        <w:t>Listen:</w:t>
      </w:r>
      <w:r w:rsidR="00680883">
        <w:rPr>
          <w:rFonts w:ascii="Calibri" w:eastAsia="Calibri" w:hAnsi="Calibri" w:cs="Calibri"/>
          <w:sz w:val="22"/>
          <w:szCs w:val="22"/>
        </w:rPr>
        <w:t xml:space="preserve"> </w:t>
      </w:r>
      <w:hyperlink r:id="rId18">
        <w:r>
          <w:rPr>
            <w:rFonts w:ascii="Calibri" w:eastAsia="Calibri" w:hAnsi="Calibri" w:cs="Calibri"/>
            <w:color w:val="0000FF"/>
            <w:sz w:val="22"/>
            <w:szCs w:val="22"/>
            <w:u w:val="single"/>
          </w:rPr>
          <w:t>HHS, DoT making the buzz around innovation a reality</w:t>
        </w:r>
      </w:hyperlink>
      <w:r>
        <w:rPr>
          <w:rFonts w:ascii="Calibri" w:eastAsia="Calibri" w:hAnsi="Calibri" w:cs="Calibri"/>
          <w:color w:val="001B2E"/>
          <w:sz w:val="22"/>
          <w:szCs w:val="22"/>
        </w:rPr>
        <w:t xml:space="preserve"> (</w:t>
      </w:r>
      <w:commentRangeStart w:id="350"/>
      <w:r>
        <w:rPr>
          <w:rFonts w:ascii="Calibri" w:eastAsia="Calibri" w:hAnsi="Calibri" w:cs="Calibri"/>
          <w:color w:val="001B2E"/>
          <w:sz w:val="22"/>
          <w:szCs w:val="22"/>
        </w:rPr>
        <w:t>July 2016 interview</w:t>
      </w:r>
      <w:commentRangeEnd w:id="350"/>
      <w:r w:rsidR="00A24286">
        <w:rPr>
          <w:rStyle w:val="CommentReference"/>
        </w:rPr>
        <w:commentReference w:id="350"/>
      </w:r>
      <w:r>
        <w:rPr>
          <w:rFonts w:ascii="Calibri" w:eastAsia="Calibri" w:hAnsi="Calibri" w:cs="Calibri"/>
          <w:color w:val="001B2E"/>
          <w:sz w:val="22"/>
          <w:szCs w:val="22"/>
        </w:rPr>
        <w:t>)</w:t>
      </w:r>
    </w:p>
    <w:p w14:paraId="6A8B50BE" w14:textId="77777777" w:rsidR="00150FCA" w:rsidRDefault="0031373C">
      <w:pPr>
        <w:spacing w:line="240" w:lineRule="auto"/>
        <w:jc w:val="both"/>
        <w:rPr>
          <w:rFonts w:ascii="Calibri" w:eastAsia="Calibri" w:hAnsi="Calibri" w:cs="Calibri"/>
        </w:rPr>
      </w:pPr>
      <w:r>
        <w:rPr>
          <w:rFonts w:ascii="Calibri" w:eastAsia="Calibri" w:hAnsi="Calibri" w:cs="Calibri"/>
          <w:b/>
        </w:rPr>
        <w:t>Watch:</w:t>
      </w:r>
      <w:r>
        <w:rPr>
          <w:rFonts w:ascii="Calibri" w:eastAsia="Calibri" w:hAnsi="Calibri" w:cs="Calibri"/>
        </w:rPr>
        <w:t xml:space="preserve"> </w:t>
      </w:r>
      <w:hyperlink r:id="rId19">
        <w:r>
          <w:rPr>
            <w:rFonts w:ascii="Calibri" w:eastAsia="Calibri" w:hAnsi="Calibri" w:cs="Calibri"/>
            <w:color w:val="0000FF"/>
            <w:u w:val="single"/>
          </w:rPr>
          <w:t>Culture of Innovation</w:t>
        </w:r>
      </w:hyperlink>
      <w:r>
        <w:rPr>
          <w:rFonts w:ascii="Calibri" w:eastAsia="Calibri" w:hAnsi="Calibri" w:cs="Calibri"/>
        </w:rPr>
        <w:t xml:space="preserve"> (</w:t>
      </w:r>
      <w:commentRangeStart w:id="351"/>
      <w:r>
        <w:rPr>
          <w:rFonts w:ascii="Calibri" w:eastAsia="Calibri" w:hAnsi="Calibri" w:cs="Calibri"/>
        </w:rPr>
        <w:t>1 hour webinar led by Dr. Gerdes</w:t>
      </w:r>
      <w:commentRangeEnd w:id="351"/>
      <w:r w:rsidR="00A24286">
        <w:rPr>
          <w:rStyle w:val="CommentReference"/>
        </w:rPr>
        <w:commentReference w:id="351"/>
      </w:r>
      <w:r>
        <w:rPr>
          <w:rFonts w:ascii="Calibri" w:eastAsia="Calibri" w:hAnsi="Calibri" w:cs="Calibri"/>
        </w:rPr>
        <w:t>)</w:t>
      </w:r>
    </w:p>
    <w:p w14:paraId="7DA57717" w14:textId="77777777" w:rsidR="000A1268" w:rsidRDefault="000A1268">
      <w:pPr>
        <w:spacing w:line="240" w:lineRule="auto"/>
        <w:jc w:val="both"/>
        <w:rPr>
          <w:rFonts w:ascii="Calibri" w:eastAsia="Calibri" w:hAnsi="Calibri" w:cs="Calibri"/>
        </w:rPr>
      </w:pPr>
    </w:p>
    <w:p w14:paraId="4FD6A70A" w14:textId="5615DDD3" w:rsidR="000A1268" w:rsidDel="00E85F4B" w:rsidRDefault="000A1268">
      <w:pPr>
        <w:spacing w:line="240" w:lineRule="auto"/>
        <w:jc w:val="both"/>
      </w:pPr>
      <w:moveFromRangeStart w:id="352" w:author="Caraleigh" w:date="2017-01-05T15:19:00Z" w:name="move471392900"/>
      <w:commentRangeStart w:id="353"/>
      <w:moveFrom w:id="354" w:author="Caraleigh" w:date="2017-01-05T15:19:00Z">
        <w:r w:rsidRPr="000A1268" w:rsidDel="00E85F4B">
          <w:rPr>
            <w:rFonts w:ascii="Calibri" w:eastAsia="Calibri" w:hAnsi="Calibri" w:cs="Calibri"/>
            <w:highlight w:val="yellow"/>
          </w:rPr>
          <w:t>[[Upload Gerdes PPT]]</w:t>
        </w:r>
        <w:commentRangeEnd w:id="353"/>
        <w:r w:rsidR="000E729D" w:rsidDel="00E85F4B">
          <w:rPr>
            <w:rStyle w:val="CommentReference"/>
          </w:rPr>
          <w:commentReference w:id="353"/>
        </w:r>
      </w:moveFrom>
    </w:p>
    <w:moveFromRangeEnd w:id="352"/>
    <w:p w14:paraId="78D303DF" w14:textId="77777777" w:rsidR="00150FCA" w:rsidRDefault="00150FCA">
      <w:pPr>
        <w:spacing w:line="240" w:lineRule="auto"/>
        <w:jc w:val="both"/>
      </w:pPr>
    </w:p>
    <w:p w14:paraId="524868AA" w14:textId="076D0AFF" w:rsidR="00150FCA" w:rsidRDefault="0031373C">
      <w:pPr>
        <w:spacing w:line="240" w:lineRule="auto"/>
      </w:pPr>
      <w:commentRangeStart w:id="355"/>
      <w:r>
        <w:rPr>
          <w:b/>
          <w:sz w:val="24"/>
          <w:szCs w:val="24"/>
        </w:rPr>
        <w:t>3.</w:t>
      </w:r>
      <w:r w:rsidR="00680883">
        <w:rPr>
          <w:b/>
          <w:sz w:val="24"/>
          <w:szCs w:val="24"/>
        </w:rPr>
        <w:t xml:space="preserve"> </w:t>
      </w:r>
      <w:r>
        <w:rPr>
          <w:b/>
          <w:sz w:val="24"/>
          <w:szCs w:val="24"/>
        </w:rPr>
        <w:t>Ann Mei Chang – CINO and Executive Director, U.S. Global Development Lab</w:t>
      </w:r>
      <w:r w:rsidR="000E729D">
        <w:rPr>
          <w:b/>
          <w:sz w:val="24"/>
          <w:szCs w:val="24"/>
        </w:rPr>
        <w:t>, United States Agency for International Development (</w:t>
      </w:r>
      <w:r>
        <w:rPr>
          <w:b/>
          <w:sz w:val="24"/>
          <w:szCs w:val="24"/>
        </w:rPr>
        <w:t>USAID</w:t>
      </w:r>
      <w:r w:rsidR="000E729D">
        <w:rPr>
          <w:b/>
          <w:sz w:val="24"/>
          <w:szCs w:val="24"/>
        </w:rPr>
        <w:t>)</w:t>
      </w:r>
      <w:commentRangeEnd w:id="355"/>
      <w:r w:rsidR="00A24286">
        <w:rPr>
          <w:rStyle w:val="CommentReference"/>
        </w:rPr>
        <w:commentReference w:id="355"/>
      </w:r>
    </w:p>
    <w:p w14:paraId="3EE415E7" w14:textId="0A321369" w:rsidR="00150FCA" w:rsidRDefault="00E85F4B">
      <w:pPr>
        <w:spacing w:line="240" w:lineRule="auto"/>
        <w:rPr>
          <w:ins w:id="356" w:author="Caraleigh" w:date="2017-01-05T15:21:00Z"/>
        </w:rPr>
      </w:pPr>
      <w:ins w:id="357" w:author="Caraleigh" w:date="2017-01-05T15:21:00Z">
        <w:r w:rsidRPr="00E85F4B">
          <w:t>[Case study derived from Chang, A.M., in-person interview by Policy Design Lab, July 7, 2016]</w:t>
        </w:r>
      </w:ins>
    </w:p>
    <w:p w14:paraId="3E1F4C0E" w14:textId="77777777" w:rsidR="00E85F4B" w:rsidRDefault="00E85F4B">
      <w:pPr>
        <w:spacing w:line="240" w:lineRule="auto"/>
      </w:pPr>
    </w:p>
    <w:p w14:paraId="4F291815" w14:textId="0E7C45E6" w:rsidR="00150FCA" w:rsidRPr="00E85F4B" w:rsidRDefault="0031373C">
      <w:pPr>
        <w:spacing w:line="240" w:lineRule="auto"/>
        <w:rPr>
          <w:rFonts w:ascii="Calibri" w:eastAsia="Calibri" w:hAnsi="Calibri" w:cs="Calibri"/>
          <w:b/>
        </w:rPr>
      </w:pPr>
      <w:r w:rsidRPr="00E85F4B">
        <w:rPr>
          <w:rFonts w:ascii="Calibri" w:eastAsia="Calibri" w:hAnsi="Calibri" w:cs="Calibri"/>
          <w:b/>
        </w:rPr>
        <w:t>Background:</w:t>
      </w:r>
    </w:p>
    <w:p w14:paraId="768DBD4F" w14:textId="2F7BB2BF" w:rsidR="00150FCA" w:rsidRDefault="0031373C">
      <w:pPr>
        <w:spacing w:line="240" w:lineRule="auto"/>
      </w:pPr>
      <w:r>
        <w:rPr>
          <w:rFonts w:ascii="Calibri" w:eastAsia="Calibri" w:hAnsi="Calibri" w:cs="Calibri"/>
        </w:rPr>
        <w:t xml:space="preserve">Before coming to USAID, </w:t>
      </w:r>
      <w:commentRangeStart w:id="358"/>
      <w:ins w:id="359" w:author="Pena, Vanessa I" w:date="2016-12-29T11:44:00Z">
        <w:del w:id="360" w:author="Caraleigh" w:date="2017-01-05T15:21:00Z">
          <w:r w:rsidR="000E729D" w:rsidDel="00E85F4B">
            <w:rPr>
              <w:rFonts w:ascii="Calibri" w:eastAsia="Calibri" w:hAnsi="Calibri" w:cs="Calibri"/>
            </w:rPr>
            <w:delText xml:space="preserve">Ms. </w:delText>
          </w:r>
          <w:commentRangeEnd w:id="358"/>
          <w:r w:rsidR="000E729D" w:rsidDel="00E85F4B">
            <w:rPr>
              <w:rStyle w:val="CommentReference"/>
            </w:rPr>
            <w:commentReference w:id="358"/>
          </w:r>
        </w:del>
      </w:ins>
      <w:r>
        <w:rPr>
          <w:rFonts w:ascii="Calibri" w:eastAsia="Calibri" w:hAnsi="Calibri" w:cs="Calibri"/>
        </w:rPr>
        <w:t xml:space="preserve">Ann Mei Chang spent more than 20 years in Silicon Valley, including serving as Senior Engineering Director at Google for 8 years. There, she led global engineering for Google's mobile applications and services, oversaw </w:t>
      </w:r>
      <w:r w:rsidR="000E729D">
        <w:rPr>
          <w:rFonts w:ascii="Calibri" w:eastAsia="Calibri" w:hAnsi="Calibri" w:cs="Calibri"/>
        </w:rPr>
        <w:t>the</w:t>
      </w:r>
      <w:r>
        <w:rPr>
          <w:rFonts w:ascii="Calibri" w:eastAsia="Calibri" w:hAnsi="Calibri" w:cs="Calibri"/>
        </w:rPr>
        <w:t xml:space="preserve"> growth of Google's mobile business </w:t>
      </w:r>
      <w:r w:rsidR="000E729D">
        <w:rPr>
          <w:rFonts w:ascii="Calibri" w:eastAsia="Calibri" w:hAnsi="Calibri" w:cs="Calibri"/>
        </w:rPr>
        <w:t xml:space="preserve">by a factor of 20 </w:t>
      </w:r>
      <w:r>
        <w:rPr>
          <w:rFonts w:ascii="Calibri" w:eastAsia="Calibri" w:hAnsi="Calibri" w:cs="Calibri"/>
        </w:rPr>
        <w:t>in just three years, delivering over $1 billion in annualized revenues.</w:t>
      </w:r>
    </w:p>
    <w:p w14:paraId="36A47E2E" w14:textId="77777777" w:rsidR="00150FCA" w:rsidRDefault="0031373C">
      <w:r>
        <w:rPr>
          <w:color w:val="757575"/>
          <w:sz w:val="26"/>
          <w:szCs w:val="26"/>
        </w:rPr>
        <w:t xml:space="preserve"> </w:t>
      </w:r>
    </w:p>
    <w:p w14:paraId="5F897590" w14:textId="0F3CAE09" w:rsidR="00150FCA" w:rsidRDefault="0031373C">
      <w:pPr>
        <w:spacing w:line="240" w:lineRule="auto"/>
      </w:pPr>
      <w:del w:id="361" w:author="Caraleigh" w:date="2017-01-05T15:26:00Z">
        <w:r w:rsidDel="00E85F4B">
          <w:rPr>
            <w:rFonts w:ascii="Calibri" w:eastAsia="Calibri" w:hAnsi="Calibri" w:cs="Calibri"/>
          </w:rPr>
          <w:delText xml:space="preserve">Ann Mei </w:delText>
        </w:r>
      </w:del>
      <w:ins w:id="362" w:author="Caraleigh" w:date="2017-01-05T15:26:00Z">
        <w:r w:rsidR="00E85F4B">
          <w:rPr>
            <w:rFonts w:ascii="Calibri" w:eastAsia="Calibri" w:hAnsi="Calibri" w:cs="Calibri"/>
          </w:rPr>
          <w:t xml:space="preserve">Chang </w:t>
        </w:r>
      </w:ins>
      <w:r>
        <w:rPr>
          <w:rFonts w:ascii="Calibri" w:eastAsia="Calibri" w:hAnsi="Calibri" w:cs="Calibri"/>
        </w:rPr>
        <w:t xml:space="preserve">was recruited as the first Executive Director for the </w:t>
      </w:r>
      <w:ins w:id="363" w:author="Caraleigh" w:date="2017-01-05T15:22:00Z">
        <w:r w:rsidR="00E85F4B">
          <w:rPr>
            <w:rFonts w:ascii="Calibri" w:eastAsia="Calibri" w:hAnsi="Calibri" w:cs="Calibri"/>
          </w:rPr>
          <w:fldChar w:fldCharType="begin"/>
        </w:r>
        <w:r w:rsidR="00E85F4B">
          <w:rPr>
            <w:rFonts w:ascii="Calibri" w:eastAsia="Calibri" w:hAnsi="Calibri" w:cs="Calibri"/>
          </w:rPr>
          <w:instrText xml:space="preserve"> HYPERLINK "https://www.usaid.gov/globaldevlab" </w:instrText>
        </w:r>
        <w:r w:rsidR="00E85F4B">
          <w:rPr>
            <w:rFonts w:ascii="Calibri" w:eastAsia="Calibri" w:hAnsi="Calibri" w:cs="Calibri"/>
          </w:rPr>
          <w:fldChar w:fldCharType="separate"/>
        </w:r>
        <w:r w:rsidRPr="00E85F4B">
          <w:rPr>
            <w:rStyle w:val="Hyperlink"/>
            <w:rFonts w:ascii="Calibri" w:eastAsia="Calibri" w:hAnsi="Calibri" w:cs="Calibri"/>
          </w:rPr>
          <w:t>U</w:t>
        </w:r>
        <w:commentRangeStart w:id="364"/>
        <w:r w:rsidRPr="00E85F4B">
          <w:rPr>
            <w:rStyle w:val="Hyperlink"/>
            <w:rFonts w:ascii="Calibri" w:eastAsia="Calibri" w:hAnsi="Calibri" w:cs="Calibri"/>
          </w:rPr>
          <w:t>.S. Global Development Lab</w:t>
        </w:r>
        <w:r w:rsidR="00E85F4B">
          <w:rPr>
            <w:rFonts w:ascii="Calibri" w:eastAsia="Calibri" w:hAnsi="Calibri" w:cs="Calibri"/>
          </w:rPr>
          <w:fldChar w:fldCharType="end"/>
        </w:r>
      </w:ins>
      <w:r>
        <w:rPr>
          <w:rFonts w:ascii="Calibri" w:eastAsia="Calibri" w:hAnsi="Calibri" w:cs="Calibri"/>
        </w:rPr>
        <w:t xml:space="preserve"> </w:t>
      </w:r>
      <w:commentRangeEnd w:id="364"/>
      <w:r w:rsidR="000E729D">
        <w:rPr>
          <w:rStyle w:val="CommentReference"/>
        </w:rPr>
        <w:commentReference w:id="364"/>
      </w:r>
      <w:r>
        <w:rPr>
          <w:rFonts w:ascii="Calibri" w:eastAsia="Calibri" w:hAnsi="Calibri" w:cs="Calibri"/>
        </w:rPr>
        <w:t>(</w:t>
      </w:r>
      <w:r w:rsidR="000E729D">
        <w:rPr>
          <w:rFonts w:ascii="Calibri" w:eastAsia="Calibri" w:hAnsi="Calibri" w:cs="Calibri"/>
        </w:rPr>
        <w:t>herein “</w:t>
      </w:r>
      <w:r>
        <w:rPr>
          <w:rFonts w:ascii="Calibri" w:eastAsia="Calibri" w:hAnsi="Calibri" w:cs="Calibri"/>
        </w:rPr>
        <w:t>the Lab</w:t>
      </w:r>
      <w:r w:rsidR="000E729D">
        <w:rPr>
          <w:rFonts w:ascii="Calibri" w:eastAsia="Calibri" w:hAnsi="Calibri" w:cs="Calibri"/>
        </w:rPr>
        <w:t>”</w:t>
      </w:r>
      <w:r>
        <w:rPr>
          <w:rFonts w:ascii="Calibri" w:eastAsia="Calibri" w:hAnsi="Calibri" w:cs="Calibri"/>
        </w:rPr>
        <w:t xml:space="preserve">). The title of </w:t>
      </w:r>
      <w:r w:rsidR="000E729D">
        <w:rPr>
          <w:rFonts w:ascii="Calibri" w:eastAsia="Calibri" w:hAnsi="Calibri" w:cs="Calibri"/>
        </w:rPr>
        <w:t>CINO</w:t>
      </w:r>
      <w:r>
        <w:rPr>
          <w:rFonts w:ascii="Calibri" w:eastAsia="Calibri" w:hAnsi="Calibri" w:cs="Calibri"/>
        </w:rPr>
        <w:t xml:space="preserve"> came later when the office became vacant. The Lab was established in April 2014. The U.S. Global Development Lab serves as an innovation hub.</w:t>
      </w:r>
      <w:r w:rsidR="00680883">
        <w:rPr>
          <w:rFonts w:ascii="Calibri" w:eastAsia="Calibri" w:hAnsi="Calibri" w:cs="Calibri"/>
        </w:rPr>
        <w:t xml:space="preserve"> </w:t>
      </w:r>
      <w:r>
        <w:rPr>
          <w:rFonts w:ascii="Calibri" w:eastAsia="Calibri" w:hAnsi="Calibri" w:cs="Calibri"/>
        </w:rPr>
        <w:t xml:space="preserve">It takes smart risks to test new ideas and partner within </w:t>
      </w:r>
      <w:r w:rsidR="000E729D">
        <w:rPr>
          <w:rFonts w:ascii="Calibri" w:eastAsia="Calibri" w:hAnsi="Calibri" w:cs="Calibri"/>
        </w:rPr>
        <w:t>USAID</w:t>
      </w:r>
      <w:r>
        <w:rPr>
          <w:rFonts w:ascii="Calibri" w:eastAsia="Calibri" w:hAnsi="Calibri" w:cs="Calibri"/>
        </w:rPr>
        <w:t xml:space="preserve"> and with other actors to harness the power of innovative tools and approaches that accelerate development impact.</w:t>
      </w:r>
      <w:r w:rsidR="00680883">
        <w:rPr>
          <w:rFonts w:ascii="Calibri" w:eastAsia="Calibri" w:hAnsi="Calibri" w:cs="Calibri"/>
        </w:rPr>
        <w:t xml:space="preserve"> </w:t>
      </w:r>
      <w:r>
        <w:rPr>
          <w:rFonts w:ascii="Calibri" w:eastAsia="Calibri" w:hAnsi="Calibri" w:cs="Calibri"/>
        </w:rPr>
        <w:t>Its two-part mission is to</w:t>
      </w:r>
      <w:ins w:id="365" w:author="Caraleigh" w:date="2017-01-05T15:29:00Z">
        <w:r w:rsidR="00EE738C">
          <w:rPr>
            <w:rFonts w:ascii="Calibri" w:eastAsia="Calibri" w:hAnsi="Calibri" w:cs="Calibri"/>
          </w:rPr>
          <w:t>:</w:t>
        </w:r>
      </w:ins>
      <w:ins w:id="366" w:author="Pena, Vanessa I" w:date="2016-12-29T11:46:00Z">
        <w:r w:rsidR="000E729D">
          <w:rPr>
            <w:rFonts w:ascii="Calibri" w:eastAsia="Calibri" w:hAnsi="Calibri" w:cs="Calibri"/>
          </w:rPr>
          <w:t xml:space="preserve"> </w:t>
        </w:r>
        <w:del w:id="367" w:author="Caraleigh" w:date="2017-01-05T15:29:00Z">
          <w:r w:rsidR="000E729D" w:rsidDel="00EE738C">
            <w:rPr>
              <w:rFonts w:asciiTheme="minorHAnsi" w:eastAsia="Times New Roman" w:hAnsiTheme="minorHAnsi"/>
            </w:rPr>
            <w:delText>[</w:delText>
          </w:r>
          <w:commentRangeStart w:id="368"/>
          <w:r w:rsidR="000E729D" w:rsidDel="00EE738C">
            <w:rPr>
              <w:rFonts w:asciiTheme="minorHAnsi" w:eastAsia="Times New Roman" w:hAnsiTheme="minorHAnsi"/>
            </w:rPr>
            <w:delText>Source</w:delText>
          </w:r>
          <w:commentRangeEnd w:id="368"/>
          <w:r w:rsidR="000E729D" w:rsidDel="00EE738C">
            <w:rPr>
              <w:rStyle w:val="CommentReference"/>
            </w:rPr>
            <w:commentReference w:id="368"/>
          </w:r>
          <w:r w:rsidR="000E729D" w:rsidDel="00EE738C">
            <w:rPr>
              <w:rFonts w:asciiTheme="minorHAnsi" w:eastAsia="Times New Roman" w:hAnsiTheme="minorHAnsi"/>
            </w:rPr>
            <w:delText>]</w:delText>
          </w:r>
        </w:del>
      </w:ins>
      <w:del w:id="369" w:author="Caraleigh" w:date="2017-01-05T15:29:00Z">
        <w:r w:rsidDel="00EE738C">
          <w:rPr>
            <w:rFonts w:ascii="Calibri" w:eastAsia="Calibri" w:hAnsi="Calibri" w:cs="Calibri"/>
          </w:rPr>
          <w:delText>:</w:delText>
        </w:r>
      </w:del>
      <w:ins w:id="370" w:author="Caraleigh" w:date="2017-01-05T15:29:00Z">
        <w:r w:rsidR="00EE738C">
          <w:rPr>
            <w:rFonts w:ascii="Calibri" w:eastAsia="Calibri" w:hAnsi="Calibri" w:cs="Calibri"/>
          </w:rPr>
          <w:t xml:space="preserve">  </w:t>
        </w:r>
        <w:r w:rsidR="00EE738C">
          <w:rPr>
            <w:rFonts w:ascii="Calibri" w:eastAsia="Calibri" w:hAnsi="Calibri" w:cs="Calibri"/>
          </w:rPr>
          <w:fldChar w:fldCharType="begin"/>
        </w:r>
        <w:r w:rsidR="00EE738C">
          <w:rPr>
            <w:rFonts w:ascii="Calibri" w:eastAsia="Calibri" w:hAnsi="Calibri" w:cs="Calibri"/>
          </w:rPr>
          <w:instrText xml:space="preserve"> HYPERLINK "https://www.usaid.gov/GlobalDevLab/about" </w:instrText>
        </w:r>
        <w:r w:rsidR="00EE738C">
          <w:rPr>
            <w:rFonts w:ascii="Calibri" w:eastAsia="Calibri" w:hAnsi="Calibri" w:cs="Calibri"/>
          </w:rPr>
          <w:fldChar w:fldCharType="separate"/>
        </w:r>
        <w:r w:rsidR="00EE738C" w:rsidRPr="00EE738C">
          <w:rPr>
            <w:rStyle w:val="Hyperlink"/>
            <w:rFonts w:ascii="Calibri" w:eastAsia="Calibri" w:hAnsi="Calibri" w:cs="Calibri"/>
          </w:rPr>
          <w:t>[“Our Mission,” USAID Global Development Lab.</w:t>
        </w:r>
        <w:r w:rsidR="00EE738C">
          <w:rPr>
            <w:rFonts w:ascii="Calibri" w:eastAsia="Calibri" w:hAnsi="Calibri" w:cs="Calibri"/>
          </w:rPr>
          <w:fldChar w:fldCharType="end"/>
        </w:r>
        <w:r w:rsidR="00EE738C">
          <w:rPr>
            <w:rFonts w:ascii="Calibri" w:eastAsia="Calibri" w:hAnsi="Calibri" w:cs="Calibri"/>
          </w:rPr>
          <w:t>]</w:t>
        </w:r>
      </w:ins>
    </w:p>
    <w:p w14:paraId="377000C3" w14:textId="77777777" w:rsidR="00150FCA" w:rsidRDefault="00150FCA">
      <w:pPr>
        <w:spacing w:line="240" w:lineRule="auto"/>
      </w:pPr>
    </w:p>
    <w:p w14:paraId="5ED9FE72" w14:textId="77777777" w:rsidR="00150FCA" w:rsidRDefault="0031373C">
      <w:pPr>
        <w:numPr>
          <w:ilvl w:val="0"/>
          <w:numId w:val="3"/>
        </w:numPr>
        <w:spacing w:line="240" w:lineRule="auto"/>
        <w:ind w:hanging="360"/>
        <w:contextualSpacing/>
        <w:rPr>
          <w:rFonts w:ascii="Calibri" w:eastAsia="Calibri" w:hAnsi="Calibri" w:cs="Calibri"/>
        </w:rPr>
      </w:pPr>
      <w:r>
        <w:rPr>
          <w:rFonts w:ascii="Calibri" w:eastAsia="Calibri" w:hAnsi="Calibri" w:cs="Calibri"/>
        </w:rPr>
        <w:t>Using open and directed innovation to produce breakthrough development innovations that are sourced, tested, and scaled solutions with proven impact; and</w:t>
      </w:r>
    </w:p>
    <w:p w14:paraId="6F75D2F9" w14:textId="7D78429D" w:rsidR="00EE738C" w:rsidRPr="00EE738C" w:rsidRDefault="0031373C" w:rsidP="00EE738C">
      <w:pPr>
        <w:numPr>
          <w:ilvl w:val="0"/>
          <w:numId w:val="3"/>
        </w:numPr>
        <w:spacing w:line="240" w:lineRule="auto"/>
        <w:ind w:hanging="360"/>
        <w:contextualSpacing/>
        <w:rPr>
          <w:rFonts w:ascii="Calibri" w:eastAsia="Calibri" w:hAnsi="Calibri" w:cs="Calibri"/>
        </w:rPr>
      </w:pPr>
      <w:r>
        <w:rPr>
          <w:rFonts w:ascii="Calibri" w:eastAsia="Calibri" w:hAnsi="Calibri" w:cs="Calibri"/>
        </w:rPr>
        <w:t>Catalyzing the transformation of the development community, opening up development work to anyone with good ideas, creating new and sustaining existing partnerships, applying data and evidence to decision-making, and harnessing advances in science and technology.</w:t>
      </w:r>
    </w:p>
    <w:p w14:paraId="5665FF03" w14:textId="77777777" w:rsidR="00150FCA" w:rsidDel="000E729D" w:rsidRDefault="00150FCA">
      <w:pPr>
        <w:spacing w:line="240" w:lineRule="auto"/>
        <w:rPr>
          <w:del w:id="371" w:author="Pena, Vanessa I" w:date="2016-12-29T11:43:00Z"/>
        </w:rPr>
      </w:pPr>
    </w:p>
    <w:p w14:paraId="21F4F254" w14:textId="77777777" w:rsidR="00150FCA" w:rsidRDefault="00150FCA">
      <w:pPr>
        <w:spacing w:line="240" w:lineRule="auto"/>
      </w:pPr>
    </w:p>
    <w:p w14:paraId="4D014AFE" w14:textId="77777777" w:rsidR="00150FCA" w:rsidRPr="000E729D" w:rsidRDefault="0031373C">
      <w:pPr>
        <w:spacing w:line="240" w:lineRule="auto"/>
        <w:rPr>
          <w:rFonts w:ascii="Calibri" w:eastAsia="Calibri" w:hAnsi="Calibri" w:cs="Calibri"/>
          <w:b/>
          <w:rPrChange w:id="372" w:author="Pena, Vanessa I" w:date="2016-12-29T11:43:00Z">
            <w:rPr/>
          </w:rPrChange>
        </w:rPr>
      </w:pPr>
      <w:r w:rsidRPr="000E729D">
        <w:rPr>
          <w:rFonts w:ascii="Calibri" w:eastAsia="Calibri" w:hAnsi="Calibri" w:cs="Calibri"/>
          <w:b/>
          <w:rPrChange w:id="373" w:author="Pena, Vanessa I" w:date="2016-12-29T11:43:00Z">
            <w:rPr>
              <w:b/>
              <w:u w:val="single"/>
            </w:rPr>
          </w:rPrChange>
        </w:rPr>
        <w:t>Key accomplishments:</w:t>
      </w:r>
    </w:p>
    <w:p w14:paraId="45A6E13E" w14:textId="6C94401F" w:rsidR="00150FCA" w:rsidRDefault="0031373C">
      <w:pPr>
        <w:spacing w:line="240" w:lineRule="auto"/>
      </w:pPr>
      <w:r>
        <w:rPr>
          <w:rFonts w:ascii="Calibri" w:eastAsia="Calibri" w:hAnsi="Calibri" w:cs="Calibri"/>
        </w:rPr>
        <w:t>In a short period of time, the Global Development Lab has begun to transform the Agency’s work – through building internal capacity for science, technology, and innovation while deepening the impact of partnerships. The Lab’s innovation programs have invested in 900 innovations in more than 60 countries, which are helping USAID and its partners reach the massive scale needed to promote growth and reduce global poverty</w:t>
      </w:r>
      <w:ins w:id="374" w:author="Caraleigh" w:date="2017-01-05T19:59:00Z">
        <w:r w:rsidR="00270E18">
          <w:rPr>
            <w:rFonts w:ascii="Calibri" w:eastAsia="Calibri" w:hAnsi="Calibri" w:cs="Calibri"/>
          </w:rPr>
          <w:t>.</w:t>
        </w:r>
      </w:ins>
      <w:ins w:id="375" w:author="Pena, Vanessa I" w:date="2016-12-29T11:47:00Z">
        <w:r w:rsidR="000E729D">
          <w:rPr>
            <w:rFonts w:ascii="Calibri" w:eastAsia="Calibri" w:hAnsi="Calibri" w:cs="Calibri"/>
          </w:rPr>
          <w:t xml:space="preserve"> </w:t>
        </w:r>
      </w:ins>
      <w:ins w:id="376" w:author="Caraleigh" w:date="2017-01-05T19:59:00Z">
        <w:r w:rsidR="00270E18">
          <w:rPr>
            <w:rFonts w:ascii="Calibri" w:eastAsia="Calibri" w:hAnsi="Calibri" w:cs="Calibri"/>
          </w:rPr>
          <w:t>[</w:t>
        </w:r>
      </w:ins>
      <w:ins w:id="377" w:author="Caraleigh" w:date="2017-01-05T15:37:00Z">
        <w:r w:rsidR="00EE738C" w:rsidRPr="00EE738C">
          <w:rPr>
            <w:rFonts w:asciiTheme="minorHAnsi" w:eastAsia="Times New Roman" w:hAnsiTheme="minorHAnsi"/>
          </w:rPr>
          <w:t>Pepek, C., email communications, USAID communications team, December 5, 2016</w:t>
        </w:r>
      </w:ins>
      <w:ins w:id="378" w:author="Caraleigh" w:date="2017-01-05T19:59:00Z">
        <w:r w:rsidR="00270E18">
          <w:rPr>
            <w:rFonts w:asciiTheme="minorHAnsi" w:eastAsia="Times New Roman" w:hAnsiTheme="minorHAnsi"/>
          </w:rPr>
          <w:t>]</w:t>
        </w:r>
      </w:ins>
      <w:ins w:id="379" w:author="Caraleigh" w:date="2017-01-05T15:37:00Z">
        <w:r w:rsidR="00EE738C" w:rsidRPr="00EE738C" w:rsidDel="00EE738C">
          <w:rPr>
            <w:rFonts w:asciiTheme="minorHAnsi" w:eastAsia="Times New Roman" w:hAnsiTheme="minorHAnsi"/>
          </w:rPr>
          <w:t xml:space="preserve"> </w:t>
        </w:r>
      </w:ins>
      <w:ins w:id="380" w:author="Pena, Vanessa I" w:date="2016-12-29T11:47:00Z">
        <w:del w:id="381" w:author="Caraleigh" w:date="2017-01-05T15:35:00Z">
          <w:r w:rsidR="000E729D" w:rsidDel="00EE738C">
            <w:rPr>
              <w:rFonts w:asciiTheme="minorHAnsi" w:eastAsia="Times New Roman" w:hAnsiTheme="minorHAnsi"/>
            </w:rPr>
            <w:delText>[</w:delText>
          </w:r>
          <w:commentRangeStart w:id="382"/>
          <w:r w:rsidR="000E729D" w:rsidDel="00EE738C">
            <w:rPr>
              <w:rFonts w:asciiTheme="minorHAnsi" w:eastAsia="Times New Roman" w:hAnsiTheme="minorHAnsi"/>
            </w:rPr>
            <w:delText>Source</w:delText>
          </w:r>
          <w:commentRangeEnd w:id="382"/>
          <w:r w:rsidR="000E729D" w:rsidDel="00EE738C">
            <w:rPr>
              <w:rStyle w:val="CommentReference"/>
            </w:rPr>
            <w:commentReference w:id="382"/>
          </w:r>
          <w:r w:rsidR="000E729D" w:rsidDel="00EE738C">
            <w:rPr>
              <w:rFonts w:asciiTheme="minorHAnsi" w:eastAsia="Times New Roman" w:hAnsiTheme="minorHAnsi"/>
            </w:rPr>
            <w:delText>]</w:delText>
          </w:r>
        </w:del>
      </w:ins>
      <w:del w:id="383" w:author="Caraleigh" w:date="2017-01-05T15:35:00Z">
        <w:r w:rsidDel="00EE738C">
          <w:rPr>
            <w:rFonts w:ascii="Calibri" w:eastAsia="Calibri" w:hAnsi="Calibri" w:cs="Calibri"/>
          </w:rPr>
          <w:delText xml:space="preserve">. </w:delText>
        </w:r>
      </w:del>
      <w:r>
        <w:rPr>
          <w:rFonts w:ascii="Calibri" w:eastAsia="Calibri" w:hAnsi="Calibri" w:cs="Calibri"/>
        </w:rPr>
        <w:t>The Lab is also testing new ways to catalyze investment in entrepreneurs in developing countries by working with 40 incubators, accelerators, and seed-stage impact investors, and is expected to leverage more than $100 million in private resources</w:t>
      </w:r>
      <w:ins w:id="384" w:author="Caraleigh" w:date="2017-01-05T15:35:00Z">
        <w:r w:rsidR="00EE738C">
          <w:rPr>
            <w:rFonts w:ascii="Calibri" w:eastAsia="Calibri" w:hAnsi="Calibri" w:cs="Calibri"/>
          </w:rPr>
          <w:t>.</w:t>
        </w:r>
      </w:ins>
      <w:ins w:id="385" w:author="Pena, Vanessa I" w:date="2016-12-29T11:47:00Z">
        <w:r w:rsidR="000E729D">
          <w:rPr>
            <w:rFonts w:ascii="Calibri" w:eastAsia="Calibri" w:hAnsi="Calibri" w:cs="Calibri"/>
          </w:rPr>
          <w:t xml:space="preserve"> </w:t>
        </w:r>
      </w:ins>
      <w:ins w:id="386" w:author="Caraleigh" w:date="2017-01-05T19:59:00Z">
        <w:r w:rsidR="00270E18">
          <w:rPr>
            <w:rFonts w:ascii="Calibri" w:eastAsia="Calibri" w:hAnsi="Calibri" w:cs="Calibri"/>
          </w:rPr>
          <w:t>[</w:t>
        </w:r>
      </w:ins>
      <w:ins w:id="387" w:author="Caraleigh" w:date="2017-01-05T15:37:00Z">
        <w:r w:rsidR="00EE738C" w:rsidRPr="00EE738C">
          <w:rPr>
            <w:rFonts w:asciiTheme="minorHAnsi" w:eastAsia="Times New Roman" w:hAnsiTheme="minorHAnsi"/>
          </w:rPr>
          <w:t>Pepek, C., email communications, USAID communications team, December 5, 2016</w:t>
        </w:r>
      </w:ins>
      <w:ins w:id="388" w:author="Caraleigh" w:date="2017-01-05T19:59:00Z">
        <w:r w:rsidR="00270E18">
          <w:rPr>
            <w:rFonts w:asciiTheme="minorHAnsi" w:eastAsia="Times New Roman" w:hAnsiTheme="minorHAnsi"/>
          </w:rPr>
          <w:t>]</w:t>
        </w:r>
      </w:ins>
      <w:ins w:id="389" w:author="Caraleigh" w:date="2017-01-05T15:35:00Z">
        <w:r w:rsidR="00EE738C" w:rsidRPr="00EE738C" w:rsidDel="00EE738C">
          <w:rPr>
            <w:rFonts w:asciiTheme="minorHAnsi" w:eastAsia="Times New Roman" w:hAnsiTheme="minorHAnsi"/>
          </w:rPr>
          <w:t xml:space="preserve"> </w:t>
        </w:r>
      </w:ins>
      <w:ins w:id="390" w:author="Pena, Vanessa I" w:date="2016-12-29T11:47:00Z">
        <w:del w:id="391" w:author="Caraleigh" w:date="2017-01-05T15:35:00Z">
          <w:r w:rsidR="000E729D" w:rsidDel="00EE738C">
            <w:rPr>
              <w:rFonts w:asciiTheme="minorHAnsi" w:eastAsia="Times New Roman" w:hAnsiTheme="minorHAnsi"/>
            </w:rPr>
            <w:delText>[</w:delText>
          </w:r>
          <w:commentRangeStart w:id="392"/>
          <w:r w:rsidR="000E729D" w:rsidDel="00EE738C">
            <w:rPr>
              <w:rFonts w:asciiTheme="minorHAnsi" w:eastAsia="Times New Roman" w:hAnsiTheme="minorHAnsi"/>
            </w:rPr>
            <w:delText>Source</w:delText>
          </w:r>
          <w:commentRangeEnd w:id="392"/>
          <w:r w:rsidR="000E729D" w:rsidDel="00EE738C">
            <w:rPr>
              <w:rStyle w:val="CommentReference"/>
            </w:rPr>
            <w:commentReference w:id="392"/>
          </w:r>
          <w:r w:rsidR="000E729D" w:rsidDel="00EE738C">
            <w:rPr>
              <w:rFonts w:asciiTheme="minorHAnsi" w:eastAsia="Times New Roman" w:hAnsiTheme="minorHAnsi"/>
            </w:rPr>
            <w:delText>]</w:delText>
          </w:r>
        </w:del>
      </w:ins>
      <w:del w:id="393" w:author="Caraleigh" w:date="2017-01-05T15:35:00Z">
        <w:r w:rsidDel="00EE738C">
          <w:rPr>
            <w:rFonts w:ascii="Calibri" w:eastAsia="Calibri" w:hAnsi="Calibri" w:cs="Calibri"/>
          </w:rPr>
          <w:delText xml:space="preserve">. </w:delText>
        </w:r>
      </w:del>
      <w:r>
        <w:rPr>
          <w:rFonts w:ascii="Calibri" w:eastAsia="Calibri" w:hAnsi="Calibri" w:cs="Calibri"/>
        </w:rPr>
        <w:t>Additionally, in 2015, USAID had more than 360 active public-private partnerships with leverage commitments of $5.9 billion</w:t>
      </w:r>
      <w:ins w:id="394" w:author="Caraleigh" w:date="2017-01-05T15:35:00Z">
        <w:r w:rsidR="00EE738C">
          <w:rPr>
            <w:rFonts w:ascii="Calibri" w:eastAsia="Calibri" w:hAnsi="Calibri" w:cs="Calibri"/>
          </w:rPr>
          <w:t>.</w:t>
        </w:r>
        <w:r w:rsidR="00EE738C" w:rsidRPr="00EE738C">
          <w:t xml:space="preserve"> </w:t>
        </w:r>
      </w:ins>
      <w:ins w:id="395" w:author="Caraleigh" w:date="2017-01-05T20:00:00Z">
        <w:r w:rsidR="00270E18">
          <w:t>[</w:t>
        </w:r>
      </w:ins>
      <w:ins w:id="396" w:author="Caraleigh" w:date="2017-01-05T15:37:00Z">
        <w:r w:rsidR="00EE738C" w:rsidRPr="00EE738C">
          <w:rPr>
            <w:rFonts w:ascii="Calibri" w:eastAsia="Calibri" w:hAnsi="Calibri" w:cs="Calibri"/>
          </w:rPr>
          <w:t>Pepek, C., email communications, USAID communications team, December 5, 2016</w:t>
        </w:r>
      </w:ins>
      <w:ins w:id="397" w:author="Caraleigh" w:date="2017-01-05T20:00:00Z">
        <w:r w:rsidR="00270E18">
          <w:rPr>
            <w:rFonts w:ascii="Calibri" w:eastAsia="Calibri" w:hAnsi="Calibri" w:cs="Calibri"/>
          </w:rPr>
          <w:t xml:space="preserve">] </w:t>
        </w:r>
      </w:ins>
      <w:ins w:id="398" w:author="Pena, Vanessa I" w:date="2016-12-29T11:48:00Z">
        <w:del w:id="399" w:author="Caraleigh" w:date="2017-01-05T15:37:00Z">
          <w:r w:rsidR="00A24286" w:rsidDel="00EE738C">
            <w:rPr>
              <w:rFonts w:ascii="Calibri" w:eastAsia="Calibri" w:hAnsi="Calibri" w:cs="Calibri"/>
            </w:rPr>
            <w:delText xml:space="preserve"> </w:delText>
          </w:r>
        </w:del>
        <w:del w:id="400" w:author="Caraleigh" w:date="2017-01-05T15:35:00Z">
          <w:r w:rsidR="00A24286" w:rsidDel="00EE738C">
            <w:rPr>
              <w:rFonts w:asciiTheme="minorHAnsi" w:eastAsia="Times New Roman" w:hAnsiTheme="minorHAnsi"/>
            </w:rPr>
            <w:delText>[</w:delText>
          </w:r>
          <w:commentRangeStart w:id="401"/>
          <w:r w:rsidR="00A24286" w:rsidDel="00EE738C">
            <w:rPr>
              <w:rFonts w:asciiTheme="minorHAnsi" w:eastAsia="Times New Roman" w:hAnsiTheme="minorHAnsi"/>
            </w:rPr>
            <w:delText>Source</w:delText>
          </w:r>
          <w:commentRangeEnd w:id="401"/>
          <w:r w:rsidR="00A24286" w:rsidDel="00EE738C">
            <w:rPr>
              <w:rStyle w:val="CommentReference"/>
            </w:rPr>
            <w:commentReference w:id="401"/>
          </w:r>
          <w:r w:rsidR="00A24286" w:rsidDel="00EE738C">
            <w:rPr>
              <w:rFonts w:asciiTheme="minorHAnsi" w:eastAsia="Times New Roman" w:hAnsiTheme="minorHAnsi"/>
            </w:rPr>
            <w:delText>]</w:delText>
          </w:r>
        </w:del>
      </w:ins>
      <w:del w:id="402" w:author="Caraleigh" w:date="2017-01-05T15:35:00Z">
        <w:r w:rsidDel="00EE738C">
          <w:rPr>
            <w:rFonts w:ascii="Calibri" w:eastAsia="Calibri" w:hAnsi="Calibri" w:cs="Calibri"/>
          </w:rPr>
          <w:delText xml:space="preserve">. </w:delText>
        </w:r>
      </w:del>
      <w:r>
        <w:rPr>
          <w:rFonts w:ascii="Calibri" w:eastAsia="Calibri" w:hAnsi="Calibri" w:cs="Calibri"/>
        </w:rPr>
        <w:t>On average, for each dollar USAID invests through these partnerships, private sector partners have committed $3.35 over the life of the projects</w:t>
      </w:r>
      <w:ins w:id="403" w:author="Caraleigh" w:date="2017-01-05T15:35:00Z">
        <w:r w:rsidR="00EE738C">
          <w:rPr>
            <w:rFonts w:ascii="Calibri" w:eastAsia="Calibri" w:hAnsi="Calibri" w:cs="Calibri"/>
          </w:rPr>
          <w:t xml:space="preserve">. </w:t>
        </w:r>
      </w:ins>
      <w:ins w:id="404" w:author="Caraleigh" w:date="2017-01-05T20:00:00Z">
        <w:r w:rsidR="00270E18">
          <w:rPr>
            <w:rFonts w:ascii="Calibri" w:eastAsia="Calibri" w:hAnsi="Calibri" w:cs="Calibri"/>
          </w:rPr>
          <w:t>[</w:t>
        </w:r>
      </w:ins>
      <w:ins w:id="405" w:author="Caraleigh" w:date="2017-01-05T15:37:00Z">
        <w:r w:rsidR="00EE738C" w:rsidRPr="00EE738C">
          <w:rPr>
            <w:rFonts w:ascii="Calibri" w:eastAsia="Calibri" w:hAnsi="Calibri" w:cs="Calibri"/>
          </w:rPr>
          <w:t>Pepek, C., email communications, USAID communications team, December 5, 2016</w:t>
        </w:r>
      </w:ins>
      <w:ins w:id="406" w:author="Caraleigh" w:date="2017-01-05T20:00:00Z">
        <w:r w:rsidR="00270E18">
          <w:rPr>
            <w:rFonts w:ascii="Calibri" w:eastAsia="Calibri" w:hAnsi="Calibri" w:cs="Calibri"/>
          </w:rPr>
          <w:t>]</w:t>
        </w:r>
      </w:ins>
      <w:ins w:id="407" w:author="Pena, Vanessa I" w:date="2016-12-29T11:48:00Z">
        <w:r w:rsidR="00A24286">
          <w:rPr>
            <w:rFonts w:ascii="Calibri" w:eastAsia="Calibri" w:hAnsi="Calibri" w:cs="Calibri"/>
          </w:rPr>
          <w:t xml:space="preserve"> </w:t>
        </w:r>
        <w:del w:id="408" w:author="Caraleigh" w:date="2017-01-05T15:35:00Z">
          <w:r w:rsidR="00A24286" w:rsidDel="00EE738C">
            <w:rPr>
              <w:rFonts w:asciiTheme="minorHAnsi" w:eastAsia="Times New Roman" w:hAnsiTheme="minorHAnsi"/>
            </w:rPr>
            <w:delText>[</w:delText>
          </w:r>
          <w:commentRangeStart w:id="409"/>
          <w:r w:rsidR="00A24286" w:rsidDel="00EE738C">
            <w:rPr>
              <w:rFonts w:asciiTheme="minorHAnsi" w:eastAsia="Times New Roman" w:hAnsiTheme="minorHAnsi"/>
            </w:rPr>
            <w:delText>Source</w:delText>
          </w:r>
          <w:commentRangeEnd w:id="409"/>
          <w:r w:rsidR="00A24286" w:rsidDel="00EE738C">
            <w:rPr>
              <w:rStyle w:val="CommentReference"/>
            </w:rPr>
            <w:commentReference w:id="409"/>
          </w:r>
          <w:r w:rsidR="00A24286" w:rsidDel="00EE738C">
            <w:rPr>
              <w:rFonts w:asciiTheme="minorHAnsi" w:eastAsia="Times New Roman" w:hAnsiTheme="minorHAnsi"/>
            </w:rPr>
            <w:delText>]</w:delText>
          </w:r>
        </w:del>
      </w:ins>
      <w:del w:id="410" w:author="Caraleigh" w:date="2017-01-05T15:35:00Z">
        <w:r w:rsidDel="00EE738C">
          <w:rPr>
            <w:rFonts w:ascii="Calibri" w:eastAsia="Calibri" w:hAnsi="Calibri" w:cs="Calibri"/>
          </w:rPr>
          <w:delText xml:space="preserve">. </w:delText>
        </w:r>
      </w:del>
    </w:p>
    <w:p w14:paraId="2E1BE1BD" w14:textId="77777777" w:rsidR="00150FCA" w:rsidRDefault="00150FCA">
      <w:pPr>
        <w:spacing w:line="240" w:lineRule="auto"/>
      </w:pPr>
    </w:p>
    <w:p w14:paraId="7EAFDDCF" w14:textId="77777777" w:rsidR="00150FCA" w:rsidRPr="000E729D" w:rsidRDefault="0031373C">
      <w:pPr>
        <w:spacing w:line="240" w:lineRule="auto"/>
      </w:pPr>
      <w:r w:rsidRPr="000E729D">
        <w:rPr>
          <w:rFonts w:ascii="Calibri" w:eastAsia="Calibri" w:hAnsi="Calibri" w:cs="Calibri"/>
          <w:b/>
          <w:rPrChange w:id="411" w:author="Pena, Vanessa I" w:date="2016-12-29T11:43:00Z">
            <w:rPr>
              <w:rFonts w:ascii="Calibri" w:eastAsia="Calibri" w:hAnsi="Calibri" w:cs="Calibri"/>
              <w:b/>
              <w:u w:val="single"/>
            </w:rPr>
          </w:rPrChange>
        </w:rPr>
        <w:t>How she leads innovation:</w:t>
      </w:r>
    </w:p>
    <w:p w14:paraId="5D43CD34" w14:textId="0CCC1E7A" w:rsidR="00A24286" w:rsidRDefault="0031373C">
      <w:pPr>
        <w:spacing w:line="240" w:lineRule="auto"/>
        <w:rPr>
          <w:ins w:id="412" w:author="Pena, Vanessa I" w:date="2016-12-29T11:49:00Z"/>
          <w:rFonts w:ascii="Calibri" w:eastAsia="Calibri" w:hAnsi="Calibri" w:cs="Calibri"/>
        </w:rPr>
      </w:pPr>
      <w:bookmarkStart w:id="413" w:name="_3znysh7" w:colFirst="0" w:colLast="0"/>
      <w:bookmarkEnd w:id="413"/>
      <w:del w:id="414" w:author="Caraleigh" w:date="2017-01-05T15:26:00Z">
        <w:r w:rsidDel="00E85F4B">
          <w:rPr>
            <w:rFonts w:ascii="Calibri" w:eastAsia="Calibri" w:hAnsi="Calibri" w:cs="Calibri"/>
          </w:rPr>
          <w:delText>Ann Mei</w:delText>
        </w:r>
      </w:del>
      <w:ins w:id="415" w:author="Caraleigh" w:date="2017-01-05T15:26:00Z">
        <w:r w:rsidR="00E85F4B">
          <w:rPr>
            <w:rFonts w:ascii="Calibri" w:eastAsia="Calibri" w:hAnsi="Calibri" w:cs="Calibri"/>
          </w:rPr>
          <w:t>Chang</w:t>
        </w:r>
      </w:ins>
      <w:r>
        <w:rPr>
          <w:rFonts w:ascii="Calibri" w:eastAsia="Calibri" w:hAnsi="Calibri" w:cs="Calibri"/>
        </w:rPr>
        <w:t xml:space="preserve"> describes </w:t>
      </w:r>
      <w:r w:rsidR="00A24286">
        <w:rPr>
          <w:rFonts w:ascii="Calibri" w:eastAsia="Calibri" w:hAnsi="Calibri" w:cs="Calibri"/>
        </w:rPr>
        <w:t>the</w:t>
      </w:r>
      <w:r>
        <w:rPr>
          <w:rFonts w:ascii="Calibri" w:eastAsia="Calibri" w:hAnsi="Calibri" w:cs="Calibri"/>
        </w:rPr>
        <w:t xml:space="preserve"> Lab’s role as leading a three-stage innovation process:</w:t>
      </w:r>
      <w:r w:rsidR="00A24286">
        <w:rPr>
          <w:rFonts w:ascii="Calibri" w:eastAsia="Calibri" w:hAnsi="Calibri" w:cs="Calibri"/>
        </w:rPr>
        <w:t xml:space="preserve"> d</w:t>
      </w:r>
      <w:r>
        <w:rPr>
          <w:rFonts w:ascii="Calibri" w:eastAsia="Calibri" w:hAnsi="Calibri" w:cs="Calibri"/>
        </w:rPr>
        <w:t>isrupt, develop, and mainstream.</w:t>
      </w:r>
      <w:r w:rsidR="00680883">
        <w:rPr>
          <w:rFonts w:ascii="Calibri" w:eastAsia="Calibri" w:hAnsi="Calibri" w:cs="Calibri"/>
        </w:rPr>
        <w:t xml:space="preserve"> </w:t>
      </w:r>
    </w:p>
    <w:p w14:paraId="118D0E41" w14:textId="77777777" w:rsidR="00A24286" w:rsidRPr="00A24286" w:rsidRDefault="0031373C">
      <w:pPr>
        <w:numPr>
          <w:ilvl w:val="0"/>
          <w:numId w:val="26"/>
        </w:numPr>
        <w:spacing w:line="240" w:lineRule="auto"/>
        <w:rPr>
          <w:ins w:id="416" w:author="Pena, Vanessa I" w:date="2016-12-29T11:49:00Z"/>
          <w:rPrChange w:id="417" w:author="Pena, Vanessa I" w:date="2016-12-29T11:49:00Z">
            <w:rPr>
              <w:ins w:id="418" w:author="Pena, Vanessa I" w:date="2016-12-29T11:49:00Z"/>
              <w:rFonts w:ascii="Calibri" w:eastAsia="Calibri" w:hAnsi="Calibri" w:cs="Calibri"/>
            </w:rPr>
          </w:rPrChange>
        </w:rPr>
        <w:pPrChange w:id="419" w:author="Pena, Vanessa I" w:date="2016-12-29T11:49:00Z">
          <w:pPr>
            <w:spacing w:line="240" w:lineRule="auto"/>
          </w:pPr>
        </w:pPrChange>
      </w:pPr>
      <w:r>
        <w:rPr>
          <w:rFonts w:ascii="Calibri" w:eastAsia="Calibri" w:hAnsi="Calibri" w:cs="Calibri"/>
        </w:rPr>
        <w:t xml:space="preserve">Disruption is sourcing new ideas for innovations, tools, or approaches that could be transformative. The goal is to test as many ideas as possible, as quickly as possible, to figure out which have most potential impact. Failure is common and expected at this point. </w:t>
      </w:r>
    </w:p>
    <w:p w14:paraId="25C83B5F" w14:textId="77777777" w:rsidR="00A24286" w:rsidRPr="00A24286" w:rsidRDefault="0031373C">
      <w:pPr>
        <w:numPr>
          <w:ilvl w:val="0"/>
          <w:numId w:val="26"/>
        </w:numPr>
        <w:spacing w:line="240" w:lineRule="auto"/>
        <w:rPr>
          <w:ins w:id="420" w:author="Pena, Vanessa I" w:date="2016-12-29T11:49:00Z"/>
          <w:rPrChange w:id="421" w:author="Pena, Vanessa I" w:date="2016-12-29T11:49:00Z">
            <w:rPr>
              <w:ins w:id="422" w:author="Pena, Vanessa I" w:date="2016-12-29T11:49:00Z"/>
              <w:rFonts w:ascii="Calibri" w:eastAsia="Calibri" w:hAnsi="Calibri" w:cs="Calibri"/>
            </w:rPr>
          </w:rPrChange>
        </w:rPr>
        <w:pPrChange w:id="423" w:author="Pena, Vanessa I" w:date="2016-12-29T11:49:00Z">
          <w:pPr>
            <w:spacing w:line="240" w:lineRule="auto"/>
          </w:pPr>
        </w:pPrChange>
      </w:pPr>
      <w:r>
        <w:rPr>
          <w:rFonts w:ascii="Calibri" w:eastAsia="Calibri" w:hAnsi="Calibri" w:cs="Calibri"/>
        </w:rPr>
        <w:t xml:space="preserve">At the develop stage, the Lab works with missions and the rest of USAID to apply the most promising solutions to the agency’s most pressing problems – commonly by embedding elements in existing programs. In this stage, the goal is to gather evidence that the innovation can have positive impact on the agency priority. </w:t>
      </w:r>
    </w:p>
    <w:p w14:paraId="3BDD3959" w14:textId="0D9A7877" w:rsidR="00150FCA" w:rsidRDefault="0031373C">
      <w:pPr>
        <w:numPr>
          <w:ilvl w:val="0"/>
          <w:numId w:val="26"/>
        </w:numPr>
        <w:spacing w:line="240" w:lineRule="auto"/>
        <w:pPrChange w:id="424" w:author="Pena, Vanessa I" w:date="2016-12-29T11:49:00Z">
          <w:pPr>
            <w:spacing w:line="240" w:lineRule="auto"/>
          </w:pPr>
        </w:pPrChange>
      </w:pPr>
      <w:r>
        <w:rPr>
          <w:rFonts w:ascii="Calibri" w:eastAsia="Calibri" w:hAnsi="Calibri" w:cs="Calibri"/>
        </w:rPr>
        <w:t>Idea iteration and refinement continues, and eventually the successful and validated solutions are mainstreamed into standard best practice across the agency. Chang notes that some innovation teams focus too heavily on the “disrupt” phase; the Lab emphasizes the whole life cycle, to ensure that impactful innovations are integrated into the agency.</w:t>
      </w:r>
    </w:p>
    <w:p w14:paraId="30EDDB95" w14:textId="77777777" w:rsidR="00150FCA" w:rsidRDefault="00150FCA">
      <w:pPr>
        <w:spacing w:line="240" w:lineRule="auto"/>
      </w:pPr>
    </w:p>
    <w:p w14:paraId="300DAB36" w14:textId="5E6539E6" w:rsidR="00150FCA" w:rsidRDefault="0031373C">
      <w:pPr>
        <w:spacing w:line="240" w:lineRule="auto"/>
      </w:pPr>
      <w:r>
        <w:rPr>
          <w:rFonts w:ascii="Calibri" w:eastAsia="Calibri" w:hAnsi="Calibri" w:cs="Calibri"/>
        </w:rPr>
        <w:t>Chang believes that “sexy” new things tend to get over-emphasized when promoting innovation: “That’s the flashy part, but not the substance. Innovation is about achieving dramatically better results – which comes from taking risks, a persistent focus on testing and improving on a solution, and breaking through impediments in the current system.</w:t>
      </w:r>
      <w:r w:rsidR="00680883">
        <w:rPr>
          <w:rFonts w:ascii="Calibri" w:eastAsia="Calibri" w:hAnsi="Calibri" w:cs="Calibri"/>
        </w:rPr>
        <w:t xml:space="preserve"> </w:t>
      </w:r>
      <w:r>
        <w:rPr>
          <w:rFonts w:ascii="Calibri" w:eastAsia="Calibri" w:hAnsi="Calibri" w:cs="Calibri"/>
        </w:rPr>
        <w:t>Sometimes that comes in the form of a cool gadget, but more often it is the result of application and tedious refinement of existing tools</w:t>
      </w:r>
      <w:del w:id="425" w:author="Pena, Vanessa I" w:date="2016-12-29T11:50:00Z">
        <w:r w:rsidDel="00A24286">
          <w:rPr>
            <w:rFonts w:ascii="Calibri" w:eastAsia="Calibri" w:hAnsi="Calibri" w:cs="Calibri"/>
          </w:rPr>
          <w:delText>.</w:delText>
        </w:r>
      </w:del>
      <w:r>
        <w:rPr>
          <w:rFonts w:ascii="Calibri" w:eastAsia="Calibri" w:hAnsi="Calibri" w:cs="Calibri"/>
        </w:rPr>
        <w:t>”</w:t>
      </w:r>
      <w:ins w:id="426" w:author="Pena, Vanessa I" w:date="2016-12-29T11:50:00Z">
        <w:r w:rsidR="00A24286">
          <w:rPr>
            <w:rFonts w:ascii="Calibri" w:eastAsia="Calibri" w:hAnsi="Calibri" w:cs="Calibri"/>
          </w:rPr>
          <w:t xml:space="preserve"> </w:t>
        </w:r>
      </w:ins>
      <w:ins w:id="427" w:author="Caraleigh" w:date="2017-01-05T15:27:00Z">
        <w:r w:rsidR="00EE738C" w:rsidRPr="00EE738C">
          <w:rPr>
            <w:rFonts w:asciiTheme="minorHAnsi" w:eastAsia="Times New Roman" w:hAnsiTheme="minorHAnsi"/>
          </w:rPr>
          <w:t>[Chang, A.M., in-person interview by Policy Design Lab, July 7, 2016]</w:t>
        </w:r>
      </w:ins>
      <w:ins w:id="428" w:author="Pena, Vanessa I" w:date="2016-12-29T11:50:00Z">
        <w:del w:id="429" w:author="Caraleigh" w:date="2017-01-05T15:27:00Z">
          <w:r w:rsidR="00A24286" w:rsidDel="00EE738C">
            <w:rPr>
              <w:rFonts w:asciiTheme="minorHAnsi" w:eastAsia="Times New Roman" w:hAnsiTheme="minorHAnsi"/>
            </w:rPr>
            <w:delText>[</w:delText>
          </w:r>
          <w:commentRangeStart w:id="430"/>
          <w:r w:rsidR="00A24286" w:rsidDel="00EE738C">
            <w:rPr>
              <w:rFonts w:asciiTheme="minorHAnsi" w:eastAsia="Times New Roman" w:hAnsiTheme="minorHAnsi"/>
            </w:rPr>
            <w:delText>Source</w:delText>
          </w:r>
          <w:commentRangeEnd w:id="430"/>
          <w:r w:rsidR="00A24286" w:rsidDel="00EE738C">
            <w:rPr>
              <w:rStyle w:val="CommentReference"/>
            </w:rPr>
            <w:commentReference w:id="430"/>
          </w:r>
          <w:r w:rsidR="00A24286" w:rsidDel="00EE738C">
            <w:rPr>
              <w:rFonts w:asciiTheme="minorHAnsi" w:eastAsia="Times New Roman" w:hAnsiTheme="minorHAnsi"/>
            </w:rPr>
            <w:delText>].</w:delText>
          </w:r>
        </w:del>
      </w:ins>
      <w:del w:id="431" w:author="Caraleigh" w:date="2017-01-05T15:27:00Z">
        <w:r w:rsidDel="00EE738C">
          <w:rPr>
            <w:rFonts w:ascii="Calibri" w:eastAsia="Calibri" w:hAnsi="Calibri" w:cs="Calibri"/>
          </w:rPr>
          <w:delText xml:space="preserve"> </w:delText>
        </w:r>
      </w:del>
      <w:r>
        <w:rPr>
          <w:rFonts w:ascii="Calibri" w:eastAsia="Calibri" w:hAnsi="Calibri" w:cs="Calibri"/>
        </w:rPr>
        <w:t>She says, “At the Lab we seek to drive greater innovation across the agency by changing the culture, the systems, the incentives and the mechanisms -- so that we become more open, agile, evidence-based, and catalytic with the result of more cost-effective and sustainable solutions</w:t>
      </w:r>
      <w:del w:id="432" w:author="Pena, Vanessa I" w:date="2016-12-29T11:50:00Z">
        <w:r w:rsidDel="00A24286">
          <w:rPr>
            <w:rFonts w:ascii="Calibri" w:eastAsia="Calibri" w:hAnsi="Calibri" w:cs="Calibri"/>
          </w:rPr>
          <w:delText>.</w:delText>
        </w:r>
      </w:del>
      <w:r>
        <w:rPr>
          <w:rFonts w:ascii="Calibri" w:eastAsia="Calibri" w:hAnsi="Calibri" w:cs="Calibri"/>
        </w:rPr>
        <w:t>”</w:t>
      </w:r>
      <w:ins w:id="433" w:author="Pena, Vanessa I" w:date="2016-12-29T11:50:00Z">
        <w:r w:rsidR="00A24286" w:rsidRPr="00A24286">
          <w:rPr>
            <w:rFonts w:asciiTheme="minorHAnsi" w:eastAsia="Times New Roman" w:hAnsiTheme="minorHAnsi"/>
          </w:rPr>
          <w:t xml:space="preserve"> </w:t>
        </w:r>
      </w:ins>
      <w:ins w:id="434" w:author="Caraleigh" w:date="2017-01-05T15:27:00Z">
        <w:r w:rsidR="00EE738C" w:rsidRPr="00EE738C">
          <w:rPr>
            <w:rFonts w:asciiTheme="minorHAnsi" w:eastAsia="Times New Roman" w:hAnsiTheme="minorHAnsi"/>
          </w:rPr>
          <w:t>[Chang, A.M., in-person interview by Policy Design Lab, July 7, 2016]</w:t>
        </w:r>
      </w:ins>
      <w:ins w:id="435" w:author="Pena, Vanessa I" w:date="2016-12-29T11:50:00Z">
        <w:del w:id="436" w:author="Caraleigh" w:date="2017-01-05T15:27:00Z">
          <w:r w:rsidR="00A24286" w:rsidDel="00EE738C">
            <w:rPr>
              <w:rFonts w:asciiTheme="minorHAnsi" w:eastAsia="Times New Roman" w:hAnsiTheme="minorHAnsi"/>
            </w:rPr>
            <w:delText>[</w:delText>
          </w:r>
          <w:commentRangeStart w:id="437"/>
          <w:r w:rsidR="00A24286" w:rsidDel="00EE738C">
            <w:rPr>
              <w:rFonts w:asciiTheme="minorHAnsi" w:eastAsia="Times New Roman" w:hAnsiTheme="minorHAnsi"/>
            </w:rPr>
            <w:delText>Source</w:delText>
          </w:r>
          <w:commentRangeEnd w:id="437"/>
          <w:r w:rsidR="00A24286" w:rsidDel="00EE738C">
            <w:rPr>
              <w:rStyle w:val="CommentReference"/>
            </w:rPr>
            <w:commentReference w:id="437"/>
          </w:r>
          <w:r w:rsidR="00A24286" w:rsidDel="00EE738C">
            <w:rPr>
              <w:rFonts w:asciiTheme="minorHAnsi" w:eastAsia="Times New Roman" w:hAnsiTheme="minorHAnsi"/>
            </w:rPr>
            <w:delText>].</w:delText>
          </w:r>
        </w:del>
      </w:ins>
      <w:del w:id="438" w:author="Caraleigh" w:date="2017-01-05T15:27:00Z">
        <w:r w:rsidR="00680883" w:rsidDel="00EE738C">
          <w:rPr>
            <w:rFonts w:ascii="Calibri" w:eastAsia="Calibri" w:hAnsi="Calibri" w:cs="Calibri"/>
          </w:rPr>
          <w:delText xml:space="preserve"> </w:delText>
        </w:r>
      </w:del>
    </w:p>
    <w:p w14:paraId="176E066B" w14:textId="77777777" w:rsidR="00150FCA" w:rsidRDefault="00150FCA"/>
    <w:p w14:paraId="72F8FB81" w14:textId="6C6B0AAA" w:rsidR="00150FCA" w:rsidRDefault="0031373C">
      <w:pPr>
        <w:spacing w:line="240" w:lineRule="auto"/>
      </w:pPr>
      <w:r>
        <w:rPr>
          <w:rFonts w:ascii="Calibri" w:eastAsia="Calibri" w:hAnsi="Calibri" w:cs="Calibri"/>
        </w:rPr>
        <w:t xml:space="preserve">“Often,” </w:t>
      </w:r>
      <w:del w:id="439" w:author="Caraleigh" w:date="2017-01-05T15:26:00Z">
        <w:r w:rsidDel="00E85F4B">
          <w:rPr>
            <w:rFonts w:ascii="Calibri" w:eastAsia="Calibri" w:hAnsi="Calibri" w:cs="Calibri"/>
          </w:rPr>
          <w:delText>Ann Mei</w:delText>
        </w:r>
      </w:del>
      <w:ins w:id="440" w:author="Caraleigh" w:date="2017-01-05T15:26:00Z">
        <w:r w:rsidR="00E85F4B">
          <w:rPr>
            <w:rFonts w:ascii="Calibri" w:eastAsia="Calibri" w:hAnsi="Calibri" w:cs="Calibri"/>
          </w:rPr>
          <w:t>Chang</w:t>
        </w:r>
      </w:ins>
      <w:r>
        <w:rPr>
          <w:rFonts w:ascii="Calibri" w:eastAsia="Calibri" w:hAnsi="Calibri" w:cs="Calibri"/>
        </w:rPr>
        <w:t xml:space="preserve"> observes, “We think of innovation as the </w:t>
      </w:r>
      <w:r>
        <w:rPr>
          <w:rFonts w:ascii="Calibri" w:eastAsia="Calibri" w:hAnsi="Calibri" w:cs="Calibri"/>
          <w:i/>
        </w:rPr>
        <w:t>thing</w:t>
      </w:r>
      <w:r>
        <w:rPr>
          <w:rFonts w:ascii="Calibri" w:eastAsia="Calibri" w:hAnsi="Calibri" w:cs="Calibri"/>
        </w:rPr>
        <w:t xml:space="preserve"> we’re trying to do -- and so we hold hackathons or contests, to invent something that no one has thought it before. But I believe that most of the good ideas that can transform our lives probably have already been thought of somewhere. The question is, how do we create the right systems and culture that will nurture those and help them thrive and become mainstream so that they can have massive impact?”</w:t>
      </w:r>
      <w:ins w:id="441" w:author="Caraleigh" w:date="2017-01-05T15:27:00Z">
        <w:r w:rsidR="00EE738C" w:rsidRPr="00EE738C">
          <w:t xml:space="preserve"> </w:t>
        </w:r>
        <w:r w:rsidR="00EE738C" w:rsidRPr="00EE738C">
          <w:rPr>
            <w:rFonts w:asciiTheme="minorHAnsi" w:eastAsia="Times New Roman" w:hAnsiTheme="minorHAnsi"/>
          </w:rPr>
          <w:t>[Chang, A.M., in-person interview by Policy Design Lab, July 7, 2016]</w:t>
        </w:r>
      </w:ins>
      <w:ins w:id="442" w:author="Pena, Vanessa I" w:date="2016-12-29T11:51:00Z">
        <w:del w:id="443" w:author="Caraleigh" w:date="2017-01-05T15:27:00Z">
          <w:r w:rsidR="00A24286" w:rsidRPr="00A24286" w:rsidDel="00EE738C">
            <w:rPr>
              <w:rFonts w:asciiTheme="minorHAnsi" w:eastAsia="Times New Roman" w:hAnsiTheme="minorHAnsi"/>
            </w:rPr>
            <w:delText xml:space="preserve"> </w:delText>
          </w:r>
          <w:r w:rsidR="00A24286" w:rsidDel="00EE738C">
            <w:rPr>
              <w:rFonts w:asciiTheme="minorHAnsi" w:eastAsia="Times New Roman" w:hAnsiTheme="minorHAnsi"/>
            </w:rPr>
            <w:delText>[</w:delText>
          </w:r>
          <w:commentRangeStart w:id="444"/>
          <w:r w:rsidR="00A24286" w:rsidDel="00EE738C">
            <w:rPr>
              <w:rFonts w:asciiTheme="minorHAnsi" w:eastAsia="Times New Roman" w:hAnsiTheme="minorHAnsi"/>
            </w:rPr>
            <w:delText>Source</w:delText>
          </w:r>
          <w:commentRangeEnd w:id="444"/>
          <w:r w:rsidR="00A24286" w:rsidDel="00EE738C">
            <w:rPr>
              <w:rStyle w:val="CommentReference"/>
            </w:rPr>
            <w:commentReference w:id="444"/>
          </w:r>
          <w:r w:rsidR="00A24286" w:rsidDel="00EE738C">
            <w:rPr>
              <w:rFonts w:asciiTheme="minorHAnsi" w:eastAsia="Times New Roman" w:hAnsiTheme="minorHAnsi"/>
            </w:rPr>
            <w:delText>].</w:delText>
          </w:r>
        </w:del>
      </w:ins>
    </w:p>
    <w:p w14:paraId="54D56C63" w14:textId="77777777" w:rsidR="00150FCA" w:rsidRDefault="00150FCA">
      <w:pPr>
        <w:spacing w:line="240" w:lineRule="auto"/>
      </w:pPr>
    </w:p>
    <w:p w14:paraId="1AABFACB" w14:textId="77777777" w:rsidR="00150FCA" w:rsidRDefault="0031373C">
      <w:pPr>
        <w:spacing w:line="240" w:lineRule="auto"/>
      </w:pPr>
      <w:r>
        <w:rPr>
          <w:rFonts w:ascii="Calibri" w:eastAsia="Calibri" w:hAnsi="Calibri" w:cs="Calibri"/>
          <w:b/>
        </w:rPr>
        <w:t>Why a CINO is essential:</w:t>
      </w:r>
    </w:p>
    <w:p w14:paraId="52C0F5A4" w14:textId="01F05610" w:rsidR="00150FCA" w:rsidRDefault="0031373C">
      <w:pPr>
        <w:spacing w:line="240" w:lineRule="auto"/>
      </w:pPr>
      <w:r>
        <w:rPr>
          <w:rFonts w:ascii="Calibri" w:eastAsia="Calibri" w:hAnsi="Calibri" w:cs="Calibri"/>
        </w:rPr>
        <w:t>If the agency’s top priority is delivering stronger results for the dollar, Chang argues, innovation is absolutely key to continue to move the needle: “Otherwise, most organizations have a tendency to stick with lower risk, proven approaches. The incentives are often to stick with the tried-and-true solutions that you won’t get in trouble for</w:t>
      </w:r>
      <w:del w:id="445" w:author="Pena, Vanessa I" w:date="2016-12-29T11:51:00Z">
        <w:r w:rsidDel="00A24286">
          <w:rPr>
            <w:rFonts w:ascii="Calibri" w:eastAsia="Calibri" w:hAnsi="Calibri" w:cs="Calibri"/>
          </w:rPr>
          <w:delText>.</w:delText>
        </w:r>
      </w:del>
      <w:r>
        <w:rPr>
          <w:rFonts w:ascii="Calibri" w:eastAsia="Calibri" w:hAnsi="Calibri" w:cs="Calibri"/>
        </w:rPr>
        <w:t>”</w:t>
      </w:r>
      <w:ins w:id="446" w:author="Pena, Vanessa I" w:date="2016-12-29T11:51:00Z">
        <w:r w:rsidR="00A24286" w:rsidRPr="00A24286">
          <w:rPr>
            <w:rFonts w:asciiTheme="minorHAnsi" w:eastAsia="Times New Roman" w:hAnsiTheme="minorHAnsi"/>
          </w:rPr>
          <w:t xml:space="preserve"> </w:t>
        </w:r>
      </w:ins>
      <w:ins w:id="447" w:author="Caraleigh" w:date="2017-01-05T15:26:00Z">
        <w:r w:rsidR="00E85F4B" w:rsidRPr="00E85F4B">
          <w:rPr>
            <w:rFonts w:asciiTheme="minorHAnsi" w:eastAsia="Times New Roman" w:hAnsiTheme="minorHAnsi"/>
          </w:rPr>
          <w:t>[Chang, A.M., in-person interview by Policy Design Lab, July 7, 2016]</w:t>
        </w:r>
      </w:ins>
      <w:ins w:id="448" w:author="Pena, Vanessa I" w:date="2016-12-29T11:51:00Z">
        <w:del w:id="449" w:author="Caraleigh" w:date="2017-01-05T15:26:00Z">
          <w:r w:rsidR="00A24286" w:rsidDel="00E85F4B">
            <w:rPr>
              <w:rFonts w:asciiTheme="minorHAnsi" w:eastAsia="Times New Roman" w:hAnsiTheme="minorHAnsi"/>
            </w:rPr>
            <w:delText>[</w:delText>
          </w:r>
          <w:commentRangeStart w:id="450"/>
          <w:r w:rsidR="00A24286" w:rsidDel="00E85F4B">
            <w:rPr>
              <w:rFonts w:asciiTheme="minorHAnsi" w:eastAsia="Times New Roman" w:hAnsiTheme="minorHAnsi"/>
            </w:rPr>
            <w:delText>Source</w:delText>
          </w:r>
          <w:commentRangeEnd w:id="450"/>
          <w:r w:rsidR="00A24286" w:rsidDel="00E85F4B">
            <w:rPr>
              <w:rStyle w:val="CommentReference"/>
            </w:rPr>
            <w:commentReference w:id="450"/>
          </w:r>
          <w:r w:rsidR="00A24286" w:rsidDel="00E85F4B">
            <w:rPr>
              <w:rFonts w:asciiTheme="minorHAnsi" w:eastAsia="Times New Roman" w:hAnsiTheme="minorHAnsi"/>
            </w:rPr>
            <w:delText>].</w:delText>
          </w:r>
        </w:del>
      </w:ins>
    </w:p>
    <w:p w14:paraId="4F9C81BF" w14:textId="77777777" w:rsidR="00150FCA" w:rsidRDefault="00150FCA">
      <w:pPr>
        <w:spacing w:line="240" w:lineRule="auto"/>
      </w:pPr>
    </w:p>
    <w:p w14:paraId="422A6F2D" w14:textId="394BAE80" w:rsidR="00150FCA" w:rsidRDefault="0031373C">
      <w:pPr>
        <w:spacing w:line="240" w:lineRule="auto"/>
      </w:pPr>
      <w:r>
        <w:rPr>
          <w:rFonts w:ascii="Calibri" w:eastAsia="Calibri" w:hAnsi="Calibri" w:cs="Calibri"/>
        </w:rPr>
        <w:t>Agency leadership faces so many different pressures, it’s key to have an innovation leader focused on building momentum for innovation and constantly trying to bend the curve in its direction. Even better yet to have a separate innovation team, as USAID does – because it generates more critical mass, bringing together best practices, and helping to evangelize across the organization. “It’s much harder,” she observes, “When people are trying to work in isolation to push the boulder up a hill rather than having a team and space to innovate together.”</w:t>
      </w:r>
      <w:ins w:id="451" w:author="Pena, Vanessa I" w:date="2016-12-29T11:52:00Z">
        <w:r w:rsidR="00A24286">
          <w:rPr>
            <w:rFonts w:ascii="Calibri" w:eastAsia="Calibri" w:hAnsi="Calibri" w:cs="Calibri"/>
          </w:rPr>
          <w:t xml:space="preserve"> </w:t>
        </w:r>
      </w:ins>
      <w:ins w:id="452" w:author="Caraleigh" w:date="2017-01-05T15:26:00Z">
        <w:r w:rsidR="00E85F4B" w:rsidRPr="00E85F4B">
          <w:rPr>
            <w:rFonts w:asciiTheme="minorHAnsi" w:eastAsia="Times New Roman" w:hAnsiTheme="minorHAnsi"/>
          </w:rPr>
          <w:t>[Chang, A.M., in-person interview by Policy Design Lab, July 7, 2016]</w:t>
        </w:r>
      </w:ins>
      <w:ins w:id="453" w:author="Pena, Vanessa I" w:date="2016-12-29T11:52:00Z">
        <w:del w:id="454" w:author="Caraleigh" w:date="2017-01-05T15:26:00Z">
          <w:r w:rsidR="00A24286" w:rsidDel="00E85F4B">
            <w:rPr>
              <w:rFonts w:asciiTheme="minorHAnsi" w:eastAsia="Times New Roman" w:hAnsiTheme="minorHAnsi"/>
            </w:rPr>
            <w:delText>[</w:delText>
          </w:r>
          <w:commentRangeStart w:id="455"/>
          <w:r w:rsidR="00A24286" w:rsidDel="00E85F4B">
            <w:rPr>
              <w:rFonts w:asciiTheme="minorHAnsi" w:eastAsia="Times New Roman" w:hAnsiTheme="minorHAnsi"/>
            </w:rPr>
            <w:delText>Source</w:delText>
          </w:r>
          <w:commentRangeEnd w:id="455"/>
          <w:r w:rsidR="00A24286" w:rsidDel="00E85F4B">
            <w:rPr>
              <w:rStyle w:val="CommentReference"/>
            </w:rPr>
            <w:commentReference w:id="455"/>
          </w:r>
          <w:r w:rsidR="00A24286" w:rsidDel="00E85F4B">
            <w:rPr>
              <w:rFonts w:asciiTheme="minorHAnsi" w:eastAsia="Times New Roman" w:hAnsiTheme="minorHAnsi"/>
            </w:rPr>
            <w:delText>].</w:delText>
          </w:r>
        </w:del>
      </w:ins>
    </w:p>
    <w:p w14:paraId="70F7F5AD" w14:textId="77777777" w:rsidR="00150FCA" w:rsidDel="00C25699" w:rsidRDefault="00150FCA">
      <w:pPr>
        <w:rPr>
          <w:del w:id="456" w:author="Pena, Vanessa I" w:date="2016-12-29T12:26:00Z"/>
        </w:rPr>
      </w:pPr>
    </w:p>
    <w:p w14:paraId="7398D000" w14:textId="77777777" w:rsidR="00150FCA" w:rsidRDefault="00150FCA"/>
    <w:p w14:paraId="48708E67" w14:textId="6DF18849" w:rsidR="00150FCA" w:rsidRDefault="0031373C">
      <w:pPr>
        <w:rPr>
          <w:ins w:id="457" w:author="Caraleigh" w:date="2017-01-05T15:52:00Z"/>
          <w:b/>
        </w:rPr>
      </w:pPr>
      <w:r>
        <w:rPr>
          <w:b/>
        </w:rPr>
        <w:t xml:space="preserve">4. Matthew Dunne, </w:t>
      </w:r>
      <w:ins w:id="458" w:author="Caraleigh" w:date="2017-01-05T20:01:00Z">
        <w:r w:rsidR="00270E18">
          <w:rPr>
            <w:b/>
          </w:rPr>
          <w:t xml:space="preserve">former </w:t>
        </w:r>
      </w:ins>
      <w:commentRangeStart w:id="459"/>
      <w:ins w:id="460" w:author="Pena, Vanessa I" w:date="2016-12-29T12:25:00Z">
        <w:del w:id="461" w:author="Caraleigh" w:date="2017-01-05T19:58:00Z">
          <w:r w:rsidR="00C25699" w:rsidDel="00270E18">
            <w:rPr>
              <w:b/>
            </w:rPr>
            <w:delText>TITLE</w:delText>
          </w:r>
          <w:commentRangeEnd w:id="459"/>
          <w:r w:rsidR="00C25699" w:rsidDel="00270E18">
            <w:rPr>
              <w:rStyle w:val="CommentReference"/>
            </w:rPr>
            <w:commentReference w:id="459"/>
          </w:r>
        </w:del>
      </w:ins>
      <w:ins w:id="462" w:author="Caraleigh" w:date="2017-01-05T19:58:00Z">
        <w:r w:rsidR="00270E18">
          <w:rPr>
            <w:b/>
          </w:rPr>
          <w:t>Strategic Innovations Officer</w:t>
        </w:r>
      </w:ins>
      <w:ins w:id="463" w:author="Pena, Vanessa I" w:date="2016-12-29T12:25:00Z">
        <w:r w:rsidR="00C25699">
          <w:rPr>
            <w:b/>
          </w:rPr>
          <w:t xml:space="preserve">, </w:t>
        </w:r>
      </w:ins>
      <w:r>
        <w:rPr>
          <w:b/>
        </w:rPr>
        <w:t xml:space="preserve">Department of Energy </w:t>
      </w:r>
      <w:r w:rsidR="00095A03">
        <w:rPr>
          <w:b/>
        </w:rPr>
        <w:t>(DOE)</w:t>
      </w:r>
    </w:p>
    <w:p w14:paraId="0291FB93" w14:textId="77777777" w:rsidR="006E7A53" w:rsidRDefault="006E7A53"/>
    <w:p w14:paraId="2113EFBE" w14:textId="437E1FEB" w:rsidR="00150FCA" w:rsidRDefault="006E7A53">
      <w:pPr>
        <w:rPr>
          <w:ins w:id="464" w:author="Caraleigh" w:date="2017-01-05T15:52:00Z"/>
          <w:rFonts w:asciiTheme="minorHAnsi" w:eastAsia="Times New Roman" w:hAnsiTheme="minorHAnsi"/>
        </w:rPr>
      </w:pPr>
      <w:ins w:id="465" w:author="Caraleigh" w:date="2017-01-05T15:52:00Z">
        <w:r>
          <w:t xml:space="preserve">[Case derived from </w:t>
        </w:r>
        <w:r>
          <w:rPr>
            <w:rFonts w:asciiTheme="minorHAnsi" w:eastAsia="Times New Roman" w:hAnsiTheme="minorHAnsi"/>
          </w:rPr>
          <w:t>Dunne, M., phone interview with Policy Design Lab, July 18. 2016]</w:t>
        </w:r>
      </w:ins>
    </w:p>
    <w:p w14:paraId="589B4FA3" w14:textId="77777777" w:rsidR="006E7A53" w:rsidRDefault="006E7A53"/>
    <w:p w14:paraId="14E11C33" w14:textId="7A1F85D4" w:rsidR="00150FCA" w:rsidRPr="007D6410" w:rsidRDefault="0031373C">
      <w:pPr>
        <w:spacing w:line="240" w:lineRule="auto"/>
        <w:rPr>
          <w:rFonts w:ascii="Calibri" w:eastAsia="Calibri" w:hAnsi="Calibri" w:cs="Calibri"/>
          <w:b/>
        </w:rPr>
      </w:pPr>
      <w:commentRangeStart w:id="466"/>
      <w:r w:rsidRPr="007D6410">
        <w:rPr>
          <w:rFonts w:ascii="Calibri" w:eastAsia="Calibri" w:hAnsi="Calibri" w:cs="Calibri"/>
          <w:b/>
        </w:rPr>
        <w:t>Background</w:t>
      </w:r>
      <w:commentRangeEnd w:id="466"/>
      <w:r w:rsidR="000D4886">
        <w:rPr>
          <w:rStyle w:val="CommentReference"/>
        </w:rPr>
        <w:commentReference w:id="466"/>
      </w:r>
      <w:r w:rsidRPr="007D6410">
        <w:rPr>
          <w:rFonts w:ascii="Calibri" w:eastAsia="Calibri" w:hAnsi="Calibri" w:cs="Calibri"/>
          <w:b/>
        </w:rPr>
        <w:t>:</w:t>
      </w:r>
    </w:p>
    <w:p w14:paraId="1B0391A5" w14:textId="3AE29410" w:rsidR="00150FCA" w:rsidRDefault="0031373C">
      <w:pPr>
        <w:spacing w:line="240" w:lineRule="auto"/>
      </w:pPr>
      <w:bookmarkStart w:id="467" w:name="2et92p0" w:colFirst="0" w:colLast="0"/>
      <w:bookmarkEnd w:id="467"/>
      <w:r>
        <w:rPr>
          <w:rFonts w:ascii="Calibri" w:eastAsia="Calibri" w:hAnsi="Calibri" w:cs="Calibri"/>
        </w:rPr>
        <w:t xml:space="preserve">While not </w:t>
      </w:r>
      <w:r w:rsidR="00A24286">
        <w:rPr>
          <w:rFonts w:ascii="Calibri" w:eastAsia="Calibri" w:hAnsi="Calibri" w:cs="Calibri"/>
        </w:rPr>
        <w:t xml:space="preserve">designated as </w:t>
      </w:r>
      <w:r>
        <w:rPr>
          <w:rFonts w:ascii="Calibri" w:eastAsia="Calibri" w:hAnsi="Calibri" w:cs="Calibri"/>
        </w:rPr>
        <w:t xml:space="preserve">a </w:t>
      </w:r>
      <w:r w:rsidR="00A24286">
        <w:rPr>
          <w:rFonts w:ascii="Calibri" w:eastAsia="Calibri" w:hAnsi="Calibri" w:cs="Calibri"/>
        </w:rPr>
        <w:t>CINO</w:t>
      </w:r>
      <w:r>
        <w:rPr>
          <w:rFonts w:ascii="Calibri" w:eastAsia="Calibri" w:hAnsi="Calibri" w:cs="Calibri"/>
        </w:rPr>
        <w:t xml:space="preserve">, Matthew Dunne played two key innovation leadership roles at </w:t>
      </w:r>
      <w:r w:rsidR="00A24286">
        <w:rPr>
          <w:rFonts w:ascii="Calibri" w:eastAsia="Calibri" w:hAnsi="Calibri" w:cs="Calibri"/>
        </w:rPr>
        <w:t>DOE</w:t>
      </w:r>
      <w:r>
        <w:rPr>
          <w:rFonts w:ascii="Calibri" w:eastAsia="Calibri" w:hAnsi="Calibri" w:cs="Calibri"/>
        </w:rPr>
        <w:t xml:space="preserve">. He was hired from the private sector, with a background </w:t>
      </w:r>
      <w:r w:rsidR="00A24286">
        <w:rPr>
          <w:rFonts w:ascii="Calibri" w:eastAsia="Calibri" w:hAnsi="Calibri" w:cs="Calibri"/>
        </w:rPr>
        <w:t xml:space="preserve">working in a </w:t>
      </w:r>
      <w:r>
        <w:rPr>
          <w:rFonts w:ascii="Calibri" w:eastAsia="Calibri" w:hAnsi="Calibri" w:cs="Calibri"/>
        </w:rPr>
        <w:t xml:space="preserve">law firm work </w:t>
      </w:r>
      <w:r w:rsidR="00A24286">
        <w:rPr>
          <w:rFonts w:ascii="Calibri" w:eastAsia="Calibri" w:hAnsi="Calibri" w:cs="Calibri"/>
        </w:rPr>
        <w:t xml:space="preserve">on </w:t>
      </w:r>
      <w:r>
        <w:rPr>
          <w:rFonts w:ascii="Calibri" w:eastAsia="Calibri" w:hAnsi="Calibri" w:cs="Calibri"/>
        </w:rPr>
        <w:t xml:space="preserve">international business litigation and counseling. He first served as the Acting Chief Counsel for then-nascent </w:t>
      </w:r>
      <w:r w:rsidR="00A24286">
        <w:rPr>
          <w:rFonts w:ascii="Calibri" w:eastAsia="Calibri" w:hAnsi="Calibri" w:cs="Calibri"/>
        </w:rPr>
        <w:t>Advanced Research Projects Agency for Energy (</w:t>
      </w:r>
      <w:r>
        <w:rPr>
          <w:rFonts w:ascii="Calibri" w:eastAsia="Calibri" w:hAnsi="Calibri" w:cs="Calibri"/>
        </w:rPr>
        <w:t xml:space="preserve">ARPA-E) from 2010 to 2012. </w:t>
      </w:r>
      <w:del w:id="468" w:author="Caraleigh" w:date="2017-01-05T15:42:00Z">
        <w:r w:rsidDel="007D6410">
          <w:rPr>
            <w:rFonts w:ascii="Calibri" w:eastAsia="Calibri" w:hAnsi="Calibri" w:cs="Calibri"/>
          </w:rPr>
          <w:delText>His transformative work in launching ARPA-E and codifying effective processes was recognized both internally by DOE and externally by industry</w:delText>
        </w:r>
      </w:del>
      <w:ins w:id="469" w:author="Caraleigh" w:date="2017-01-05T15:42:00Z">
        <w:r w:rsidR="007D6410">
          <w:rPr>
            <w:rFonts w:ascii="Calibri" w:eastAsia="Calibri" w:hAnsi="Calibri" w:cs="Calibri"/>
          </w:rPr>
          <w:t>He was subsequently recruited</w:t>
        </w:r>
      </w:ins>
      <w:ins w:id="470" w:author="Caraleigh" w:date="2017-01-05T19:58:00Z">
        <w:r w:rsidR="00270E18" w:rsidRPr="00270E18">
          <w:rPr>
            <w:rFonts w:ascii="Calibri" w:eastAsia="Calibri" w:hAnsi="Calibri" w:cs="Calibri"/>
          </w:rPr>
          <w:t xml:space="preserve"> </w:t>
        </w:r>
        <w:r w:rsidR="00270E18">
          <w:rPr>
            <w:rFonts w:ascii="Calibri" w:eastAsia="Calibri" w:hAnsi="Calibri" w:cs="Calibri"/>
          </w:rPr>
          <w:t>to be chief of operations and strategic innovations officer</w:t>
        </w:r>
      </w:ins>
      <w:del w:id="471" w:author="Caraleigh" w:date="2017-01-05T15:42:00Z">
        <w:r w:rsidDel="007D6410">
          <w:rPr>
            <w:rFonts w:ascii="Calibri" w:eastAsia="Calibri" w:hAnsi="Calibri" w:cs="Calibri"/>
          </w:rPr>
          <w:delText>, leading to his recruitment</w:delText>
        </w:r>
      </w:del>
      <w:r>
        <w:rPr>
          <w:rFonts w:ascii="Calibri" w:eastAsia="Calibri" w:hAnsi="Calibri" w:cs="Calibri"/>
        </w:rPr>
        <w:t xml:space="preserve"> by the Assistant Secretary </w:t>
      </w:r>
      <w:r w:rsidR="000D4886">
        <w:rPr>
          <w:rFonts w:ascii="Calibri" w:eastAsia="Calibri" w:hAnsi="Calibri" w:cs="Calibri"/>
        </w:rPr>
        <w:t xml:space="preserve">for </w:t>
      </w:r>
      <w:r>
        <w:rPr>
          <w:rFonts w:ascii="Calibri" w:eastAsia="Calibri" w:hAnsi="Calibri" w:cs="Calibri"/>
        </w:rPr>
        <w:t xml:space="preserve">Energy Efficient and Renewable Energy (EERE) </w:t>
      </w:r>
      <w:r w:rsidR="00095A03">
        <w:rPr>
          <w:rFonts w:ascii="Calibri" w:eastAsia="Calibri" w:hAnsi="Calibri" w:cs="Calibri"/>
        </w:rPr>
        <w:t>and led</w:t>
      </w:r>
      <w:r>
        <w:rPr>
          <w:rFonts w:ascii="Calibri" w:eastAsia="Calibri" w:hAnsi="Calibri" w:cs="Calibri"/>
        </w:rPr>
        <w:t xml:space="preserve"> a comprehensive transformation of </w:t>
      </w:r>
      <w:r w:rsidR="000D4886">
        <w:rPr>
          <w:rFonts w:ascii="Calibri" w:eastAsia="Calibri" w:hAnsi="Calibri" w:cs="Calibri"/>
        </w:rPr>
        <w:t xml:space="preserve">the </w:t>
      </w:r>
      <w:commentRangeStart w:id="472"/>
      <w:r w:rsidR="000D4886">
        <w:rPr>
          <w:rFonts w:ascii="Calibri" w:eastAsia="Calibri" w:hAnsi="Calibri" w:cs="Calibri"/>
        </w:rPr>
        <w:t>office</w:t>
      </w:r>
      <w:commentRangeEnd w:id="472"/>
      <w:r w:rsidR="00095A03">
        <w:rPr>
          <w:rStyle w:val="CommentReference"/>
        </w:rPr>
        <w:commentReference w:id="472"/>
      </w:r>
      <w:r>
        <w:rPr>
          <w:rFonts w:ascii="Calibri" w:eastAsia="Calibri" w:hAnsi="Calibri" w:cs="Calibri"/>
        </w:rPr>
        <w:t>.</w:t>
      </w:r>
    </w:p>
    <w:p w14:paraId="72F7147F" w14:textId="77777777" w:rsidR="00150FCA" w:rsidRDefault="00150FCA"/>
    <w:p w14:paraId="0BDA36C3" w14:textId="77777777" w:rsidR="00150FCA" w:rsidRPr="000D4886" w:rsidRDefault="0031373C">
      <w:pPr>
        <w:spacing w:line="240" w:lineRule="auto"/>
        <w:rPr>
          <w:rFonts w:ascii="Calibri" w:eastAsia="Calibri" w:hAnsi="Calibri" w:cs="Calibri"/>
          <w:b/>
          <w:rPrChange w:id="473" w:author="Pena, Vanessa I" w:date="2016-12-29T11:59:00Z">
            <w:rPr/>
          </w:rPrChange>
        </w:rPr>
      </w:pPr>
      <w:r w:rsidRPr="000D4886">
        <w:rPr>
          <w:rFonts w:ascii="Calibri" w:eastAsia="Calibri" w:hAnsi="Calibri" w:cs="Calibri"/>
          <w:b/>
          <w:rPrChange w:id="474" w:author="Pena, Vanessa I" w:date="2016-12-29T11:59:00Z">
            <w:rPr>
              <w:b/>
            </w:rPr>
          </w:rPrChange>
        </w:rPr>
        <w:t>Key accomplishments:</w:t>
      </w:r>
    </w:p>
    <w:p w14:paraId="4D739C99" w14:textId="26289424" w:rsidR="00150FCA" w:rsidRDefault="0031373C">
      <w:pPr>
        <w:spacing w:line="240" w:lineRule="auto"/>
      </w:pPr>
      <w:r>
        <w:rPr>
          <w:rFonts w:ascii="Calibri" w:eastAsia="Calibri" w:hAnsi="Calibri" w:cs="Calibri"/>
        </w:rPr>
        <w:t xml:space="preserve">He helped </w:t>
      </w:r>
      <w:ins w:id="475" w:author="Caraleigh" w:date="2017-01-05T15:41:00Z">
        <w:r w:rsidR="007D6410">
          <w:rPr>
            <w:rFonts w:ascii="Calibri" w:eastAsia="Calibri" w:hAnsi="Calibri" w:cs="Calibri"/>
          </w:rPr>
          <w:t xml:space="preserve">support the </w:t>
        </w:r>
      </w:ins>
      <w:del w:id="476" w:author="Caraleigh" w:date="2017-01-05T15:41:00Z">
        <w:r w:rsidDel="007D6410">
          <w:rPr>
            <w:rFonts w:ascii="Calibri" w:eastAsia="Calibri" w:hAnsi="Calibri" w:cs="Calibri"/>
          </w:rPr>
          <w:delText>successfully</w:delText>
        </w:r>
      </w:del>
      <w:r>
        <w:rPr>
          <w:rFonts w:ascii="Calibri" w:eastAsia="Calibri" w:hAnsi="Calibri" w:cs="Calibri"/>
        </w:rPr>
        <w:t xml:space="preserve"> launch</w:t>
      </w:r>
      <w:ins w:id="477" w:author="Caraleigh" w:date="2017-01-05T15:41:00Z">
        <w:r w:rsidR="007D6410">
          <w:rPr>
            <w:rFonts w:ascii="Calibri" w:eastAsia="Calibri" w:hAnsi="Calibri" w:cs="Calibri"/>
          </w:rPr>
          <w:t xml:space="preserve"> of</w:t>
        </w:r>
      </w:ins>
      <w:r>
        <w:rPr>
          <w:rFonts w:ascii="Calibri" w:eastAsia="Calibri" w:hAnsi="Calibri" w:cs="Calibri"/>
        </w:rPr>
        <w:t xml:space="preserve"> ARPA-E, functioning (with support of agency leadership) as the acting COO. There’s no handbook on how to launch an agency, but Matthew </w:t>
      </w:r>
      <w:r w:rsidR="000D4886">
        <w:rPr>
          <w:rFonts w:ascii="Calibri" w:eastAsia="Calibri" w:hAnsi="Calibri" w:cs="Calibri"/>
        </w:rPr>
        <w:t xml:space="preserve">influenced </w:t>
      </w:r>
      <w:r>
        <w:rPr>
          <w:rFonts w:ascii="Calibri" w:eastAsia="Calibri" w:hAnsi="Calibri" w:cs="Calibri"/>
        </w:rPr>
        <w:t>the creation of its organizational structure.</w:t>
      </w:r>
    </w:p>
    <w:p w14:paraId="674B778A" w14:textId="77777777" w:rsidR="00150FCA" w:rsidRDefault="00150FCA">
      <w:pPr>
        <w:spacing w:line="240" w:lineRule="auto"/>
      </w:pPr>
    </w:p>
    <w:p w14:paraId="0EFDA8A9" w14:textId="0F54970D" w:rsidR="00150FCA" w:rsidRDefault="0031373C">
      <w:pPr>
        <w:spacing w:line="240" w:lineRule="auto"/>
      </w:pPr>
      <w:r>
        <w:rPr>
          <w:rFonts w:ascii="Calibri" w:eastAsia="Calibri" w:hAnsi="Calibri" w:cs="Calibri"/>
        </w:rPr>
        <w:t>When Dunne came on board, ARPA-E had a small staff and had only been in existence for less than a year</w:t>
      </w:r>
      <w:r w:rsidR="000D4886">
        <w:rPr>
          <w:rFonts w:ascii="Calibri" w:eastAsia="Calibri" w:hAnsi="Calibri" w:cs="Calibri"/>
        </w:rPr>
        <w:t xml:space="preserve">. ARPA-E received </w:t>
      </w:r>
      <w:r>
        <w:rPr>
          <w:rFonts w:ascii="Calibri" w:eastAsia="Calibri" w:hAnsi="Calibri" w:cs="Calibri"/>
        </w:rPr>
        <w:t xml:space="preserve">$400 million allocated through the </w:t>
      </w:r>
      <w:ins w:id="478" w:author="Caraleigh" w:date="2017-01-05T15:45:00Z">
        <w:r w:rsidR="007D6410">
          <w:rPr>
            <w:rFonts w:ascii="Calibri" w:eastAsia="Calibri" w:hAnsi="Calibri" w:cs="Calibri"/>
          </w:rPr>
          <w:fldChar w:fldCharType="begin"/>
        </w:r>
        <w:r w:rsidR="007D6410">
          <w:rPr>
            <w:rFonts w:ascii="Calibri" w:eastAsia="Calibri" w:hAnsi="Calibri" w:cs="Calibri"/>
          </w:rPr>
          <w:instrText xml:space="preserve"> HYPERLINK "https://www.gpo.gov/fdsys/pkg/BILLS-111hr1enr/pdf/BILLS-111hr1enr.pdf" </w:instrText>
        </w:r>
        <w:r w:rsidR="007D6410">
          <w:rPr>
            <w:rFonts w:ascii="Calibri" w:eastAsia="Calibri" w:hAnsi="Calibri" w:cs="Calibri"/>
          </w:rPr>
          <w:fldChar w:fldCharType="separate"/>
        </w:r>
        <w:r w:rsidR="007D6410" w:rsidRPr="007D6410">
          <w:rPr>
            <w:rStyle w:val="Hyperlink"/>
            <w:rFonts w:ascii="Calibri" w:eastAsia="Calibri" w:hAnsi="Calibri" w:cs="Calibri"/>
          </w:rPr>
          <w:t xml:space="preserve">2009 American </w:t>
        </w:r>
        <w:r w:rsidRPr="007D6410">
          <w:rPr>
            <w:rStyle w:val="Hyperlink"/>
            <w:rFonts w:ascii="Calibri" w:eastAsia="Calibri" w:hAnsi="Calibri" w:cs="Calibri"/>
          </w:rPr>
          <w:t xml:space="preserve">Recovery </w:t>
        </w:r>
        <w:r w:rsidR="007D6410" w:rsidRPr="007D6410">
          <w:rPr>
            <w:rStyle w:val="Hyperlink"/>
            <w:rFonts w:ascii="Calibri" w:eastAsia="Calibri" w:hAnsi="Calibri" w:cs="Calibri"/>
          </w:rPr>
          <w:t xml:space="preserve">and Reinvestment </w:t>
        </w:r>
        <w:r w:rsidRPr="007D6410">
          <w:rPr>
            <w:rStyle w:val="Hyperlink"/>
            <w:rFonts w:ascii="Calibri" w:eastAsia="Calibri" w:hAnsi="Calibri" w:cs="Calibri"/>
          </w:rPr>
          <w:t>Act</w:t>
        </w:r>
        <w:r w:rsidR="007D6410">
          <w:rPr>
            <w:rFonts w:ascii="Calibri" w:eastAsia="Calibri" w:hAnsi="Calibri" w:cs="Calibri"/>
          </w:rPr>
          <w:fldChar w:fldCharType="end"/>
        </w:r>
      </w:ins>
      <w:ins w:id="479" w:author="Caraleigh" w:date="2017-01-05T15:46:00Z">
        <w:r w:rsidR="007D6410">
          <w:rPr>
            <w:rFonts w:ascii="Calibri" w:eastAsia="Calibri" w:hAnsi="Calibri" w:cs="Calibri"/>
          </w:rPr>
          <w:t>.</w:t>
        </w:r>
      </w:ins>
      <w:r w:rsidR="000D4886">
        <w:rPr>
          <w:rFonts w:ascii="Calibri" w:eastAsia="Calibri" w:hAnsi="Calibri" w:cs="Calibri"/>
        </w:rPr>
        <w:t xml:space="preserve"> </w:t>
      </w:r>
      <w:ins w:id="480" w:author="Caraleigh" w:date="2017-01-05T15:47:00Z">
        <w:r w:rsidR="007D6410">
          <w:rPr>
            <w:rFonts w:asciiTheme="minorHAnsi" w:eastAsia="Times New Roman" w:hAnsiTheme="minorHAnsi"/>
          </w:rPr>
          <w:fldChar w:fldCharType="begin"/>
        </w:r>
        <w:r w:rsidR="007D6410">
          <w:rPr>
            <w:rFonts w:asciiTheme="minorHAnsi" w:eastAsia="Times New Roman" w:hAnsiTheme="minorHAnsi"/>
          </w:rPr>
          <w:instrText xml:space="preserve"> HYPERLINK "https://arpa-e.energy.gov/?q=arpa-e-site-page/about" </w:instrText>
        </w:r>
        <w:r w:rsidR="007D6410">
          <w:rPr>
            <w:rFonts w:asciiTheme="minorHAnsi" w:eastAsia="Times New Roman" w:hAnsiTheme="minorHAnsi"/>
          </w:rPr>
          <w:fldChar w:fldCharType="separate"/>
        </w:r>
        <w:r w:rsidR="000D4886" w:rsidRPr="007D6410">
          <w:rPr>
            <w:rStyle w:val="Hyperlink"/>
            <w:rFonts w:asciiTheme="minorHAnsi" w:eastAsia="Times New Roman" w:hAnsiTheme="minorHAnsi"/>
          </w:rPr>
          <w:t>[</w:t>
        </w:r>
        <w:r w:rsidR="007D6410" w:rsidRPr="007D6410">
          <w:rPr>
            <w:rStyle w:val="Hyperlink"/>
            <w:rFonts w:asciiTheme="minorHAnsi" w:eastAsia="Times New Roman" w:hAnsiTheme="minorHAnsi"/>
          </w:rPr>
          <w:t>“ARPA-E Budget,” ARPA-E.</w:t>
        </w:r>
        <w:r w:rsidR="007D6410">
          <w:rPr>
            <w:rFonts w:asciiTheme="minorHAnsi" w:eastAsia="Times New Roman" w:hAnsiTheme="minorHAnsi"/>
          </w:rPr>
          <w:fldChar w:fldCharType="end"/>
        </w:r>
      </w:ins>
      <w:commentRangeStart w:id="481"/>
      <w:del w:id="482" w:author="Caraleigh" w:date="2017-01-05T15:46:00Z">
        <w:r w:rsidR="000D4886" w:rsidDel="007D6410">
          <w:rPr>
            <w:rFonts w:asciiTheme="minorHAnsi" w:eastAsia="Times New Roman" w:hAnsiTheme="minorHAnsi"/>
          </w:rPr>
          <w:delText>Source</w:delText>
        </w:r>
        <w:commentRangeEnd w:id="481"/>
        <w:r w:rsidR="000D4886" w:rsidDel="007D6410">
          <w:rPr>
            <w:rStyle w:val="CommentReference"/>
          </w:rPr>
          <w:commentReference w:id="481"/>
        </w:r>
      </w:del>
      <w:r w:rsidR="000D4886">
        <w:rPr>
          <w:rFonts w:asciiTheme="minorHAnsi" w:eastAsia="Times New Roman" w:hAnsiTheme="minorHAnsi"/>
        </w:rPr>
        <w:t>]</w:t>
      </w:r>
      <w:del w:id="483" w:author="Caraleigh" w:date="2017-01-05T15:46:00Z">
        <w:r w:rsidDel="007D6410">
          <w:rPr>
            <w:rFonts w:ascii="Calibri" w:eastAsia="Calibri" w:hAnsi="Calibri" w:cs="Calibri"/>
          </w:rPr>
          <w:delText>.</w:delText>
        </w:r>
      </w:del>
      <w:r>
        <w:rPr>
          <w:rFonts w:ascii="Calibri" w:eastAsia="Calibri" w:hAnsi="Calibri" w:cs="Calibri"/>
        </w:rPr>
        <w:t xml:space="preserve"> </w:t>
      </w:r>
      <w:r w:rsidR="000D4886">
        <w:rPr>
          <w:rFonts w:ascii="Calibri" w:eastAsia="Calibri" w:hAnsi="Calibri" w:cs="Calibri"/>
        </w:rPr>
        <w:t>The a</w:t>
      </w:r>
      <w:r>
        <w:rPr>
          <w:rFonts w:ascii="Calibri" w:eastAsia="Calibri" w:hAnsi="Calibri" w:cs="Calibri"/>
        </w:rPr>
        <w:t>gency</w:t>
      </w:r>
      <w:r w:rsidR="000D4886">
        <w:rPr>
          <w:rFonts w:ascii="Calibri" w:eastAsia="Calibri" w:hAnsi="Calibri" w:cs="Calibri"/>
        </w:rPr>
        <w:t xml:space="preserve">’s </w:t>
      </w:r>
      <w:r>
        <w:rPr>
          <w:rFonts w:ascii="Calibri" w:eastAsia="Calibri" w:hAnsi="Calibri" w:cs="Calibri"/>
        </w:rPr>
        <w:t>resources focused on launching the first funding solicitation, and winnowing approximately 3</w:t>
      </w:r>
      <w:r w:rsidR="000D4886">
        <w:rPr>
          <w:rFonts w:ascii="Calibri" w:eastAsia="Calibri" w:hAnsi="Calibri" w:cs="Calibri"/>
        </w:rPr>
        <w:t>,</w:t>
      </w:r>
      <w:r>
        <w:rPr>
          <w:rFonts w:ascii="Calibri" w:eastAsia="Calibri" w:hAnsi="Calibri" w:cs="Calibri"/>
        </w:rPr>
        <w:t xml:space="preserve">700 applications to about 30 or so projects that </w:t>
      </w:r>
      <w:r w:rsidR="000D4886">
        <w:rPr>
          <w:rFonts w:ascii="Calibri" w:eastAsia="Calibri" w:hAnsi="Calibri" w:cs="Calibri"/>
        </w:rPr>
        <w:t xml:space="preserve">would </w:t>
      </w:r>
      <w:r>
        <w:rPr>
          <w:rFonts w:ascii="Calibri" w:eastAsia="Calibri" w:hAnsi="Calibri" w:cs="Calibri"/>
        </w:rPr>
        <w:t xml:space="preserve">receive funding. </w:t>
      </w:r>
      <w:r w:rsidR="000D4886">
        <w:rPr>
          <w:rFonts w:ascii="Calibri" w:eastAsia="Calibri" w:hAnsi="Calibri" w:cs="Calibri"/>
        </w:rPr>
        <w:t xml:space="preserve">Dunne helped develop a document template and institutionalized processes to streamline funding awards. As a result, EERE generally </w:t>
      </w:r>
      <w:r>
        <w:rPr>
          <w:rFonts w:ascii="Calibri" w:eastAsia="Calibri" w:hAnsi="Calibri" w:cs="Calibri"/>
        </w:rPr>
        <w:t>contract</w:t>
      </w:r>
      <w:r w:rsidR="000D4886">
        <w:rPr>
          <w:rFonts w:ascii="Calibri" w:eastAsia="Calibri" w:hAnsi="Calibri" w:cs="Calibri"/>
        </w:rPr>
        <w:t>ed</w:t>
      </w:r>
      <w:r>
        <w:rPr>
          <w:rFonts w:ascii="Calibri" w:eastAsia="Calibri" w:hAnsi="Calibri" w:cs="Calibri"/>
        </w:rPr>
        <w:t xml:space="preserve"> awards </w:t>
      </w:r>
      <w:r w:rsidR="000D4886">
        <w:rPr>
          <w:rFonts w:ascii="Calibri" w:eastAsia="Calibri" w:hAnsi="Calibri" w:cs="Calibri"/>
        </w:rPr>
        <w:t xml:space="preserve">within </w:t>
      </w:r>
      <w:r>
        <w:rPr>
          <w:rFonts w:ascii="Calibri" w:eastAsia="Calibri" w:hAnsi="Calibri" w:cs="Calibri"/>
        </w:rPr>
        <w:t>roughly 60 days, which received positive reception in industry.</w:t>
      </w:r>
    </w:p>
    <w:p w14:paraId="343C17DD" w14:textId="77777777" w:rsidR="00150FCA" w:rsidRDefault="00150FCA">
      <w:pPr>
        <w:spacing w:line="240" w:lineRule="auto"/>
      </w:pPr>
    </w:p>
    <w:p w14:paraId="006C432B" w14:textId="42B240DB" w:rsidR="00150FCA" w:rsidDel="00095A03" w:rsidRDefault="0031373C">
      <w:pPr>
        <w:spacing w:line="240" w:lineRule="auto"/>
        <w:rPr>
          <w:del w:id="484" w:author="Pena, Vanessa I" w:date="2016-12-29T12:08:00Z"/>
        </w:rPr>
      </w:pPr>
      <w:r>
        <w:rPr>
          <w:rFonts w:ascii="Calibri" w:eastAsia="Calibri" w:hAnsi="Calibri" w:cs="Calibri"/>
        </w:rPr>
        <w:t xml:space="preserve">At EERE, Dunne </w:t>
      </w:r>
      <w:r w:rsidR="0006755C">
        <w:rPr>
          <w:rFonts w:ascii="Calibri" w:eastAsia="Calibri" w:hAnsi="Calibri" w:cs="Calibri"/>
        </w:rPr>
        <w:t>helped to oversee a transformation of the</w:t>
      </w:r>
      <w:r>
        <w:rPr>
          <w:rFonts w:ascii="Calibri" w:eastAsia="Calibri" w:hAnsi="Calibri" w:cs="Calibri"/>
        </w:rPr>
        <w:t xml:space="preserve"> agency</w:t>
      </w:r>
      <w:r w:rsidR="0006755C">
        <w:rPr>
          <w:rFonts w:ascii="Calibri" w:eastAsia="Calibri" w:hAnsi="Calibri" w:cs="Calibri"/>
        </w:rPr>
        <w:t>’s</w:t>
      </w:r>
      <w:r>
        <w:rPr>
          <w:rFonts w:ascii="Calibri" w:eastAsia="Calibri" w:hAnsi="Calibri" w:cs="Calibri"/>
        </w:rPr>
        <w:t xml:space="preserve"> culture. A lack of up-to-date manuals or documentation had created wide variation in processes </w:t>
      </w:r>
      <w:r w:rsidR="000D4886">
        <w:rPr>
          <w:rFonts w:ascii="Calibri" w:eastAsia="Calibri" w:hAnsi="Calibri" w:cs="Calibri"/>
        </w:rPr>
        <w:t xml:space="preserve">and practice </w:t>
      </w:r>
      <w:r>
        <w:rPr>
          <w:rFonts w:ascii="Calibri" w:eastAsia="Calibri" w:hAnsi="Calibri" w:cs="Calibri"/>
        </w:rPr>
        <w:t xml:space="preserve">within the agency, especially across different field offices. Overseeing </w:t>
      </w:r>
      <w:r w:rsidR="000D4886">
        <w:rPr>
          <w:rFonts w:ascii="Calibri" w:eastAsia="Calibri" w:hAnsi="Calibri" w:cs="Calibri"/>
        </w:rPr>
        <w:t>a large</w:t>
      </w:r>
      <w:r>
        <w:rPr>
          <w:rFonts w:ascii="Calibri" w:eastAsia="Calibri" w:hAnsi="Calibri" w:cs="Calibri"/>
        </w:rPr>
        <w:t xml:space="preserve"> re-organization</w:t>
      </w:r>
      <w:r w:rsidR="000D4886">
        <w:rPr>
          <w:rFonts w:ascii="Calibri" w:eastAsia="Calibri" w:hAnsi="Calibri" w:cs="Calibri"/>
        </w:rPr>
        <w:t>,</w:t>
      </w:r>
      <w:r>
        <w:rPr>
          <w:rFonts w:ascii="Calibri" w:eastAsia="Calibri" w:hAnsi="Calibri" w:cs="Calibri"/>
        </w:rPr>
        <w:t xml:space="preserve"> Dunne consolidated multiple offices and established clear lines of authority </w:t>
      </w:r>
      <w:r w:rsidR="00095A03">
        <w:rPr>
          <w:rFonts w:ascii="Calibri" w:eastAsia="Calibri" w:hAnsi="Calibri" w:cs="Calibri"/>
        </w:rPr>
        <w:t xml:space="preserve">and </w:t>
      </w:r>
      <w:r>
        <w:rPr>
          <w:rFonts w:ascii="Calibri" w:eastAsia="Calibri" w:hAnsi="Calibri" w:cs="Calibri"/>
        </w:rPr>
        <w:t xml:space="preserve">reporting chains. Hundreds of employees were classified with common titles and common job descriptions. The harmonization of the agency reaffirmed its common mission and brought a more </w:t>
      </w:r>
      <w:r w:rsidR="0006755C">
        <w:rPr>
          <w:rFonts w:ascii="Calibri" w:eastAsia="Calibri" w:hAnsi="Calibri" w:cs="Calibri"/>
        </w:rPr>
        <w:t>coherent set</w:t>
      </w:r>
      <w:r>
        <w:rPr>
          <w:rFonts w:ascii="Calibri" w:eastAsia="Calibri" w:hAnsi="Calibri" w:cs="Calibri"/>
        </w:rPr>
        <w:t xml:space="preserve"> of processes to </w:t>
      </w:r>
      <w:r w:rsidR="00095A03">
        <w:rPr>
          <w:rFonts w:ascii="Calibri" w:eastAsia="Calibri" w:hAnsi="Calibri" w:cs="Calibri"/>
        </w:rPr>
        <w:t>the office</w:t>
      </w:r>
      <w:r>
        <w:rPr>
          <w:rFonts w:ascii="Calibri" w:eastAsia="Calibri" w:hAnsi="Calibri" w:cs="Calibri"/>
        </w:rPr>
        <w:t>.</w:t>
      </w:r>
    </w:p>
    <w:p w14:paraId="54597FD8" w14:textId="77777777" w:rsidR="00150FCA" w:rsidRDefault="00150FCA">
      <w:pPr>
        <w:spacing w:line="240" w:lineRule="auto"/>
      </w:pPr>
    </w:p>
    <w:p w14:paraId="088A564B" w14:textId="77777777" w:rsidR="00150FCA" w:rsidRDefault="00150FCA">
      <w:pPr>
        <w:spacing w:line="240" w:lineRule="auto"/>
      </w:pPr>
    </w:p>
    <w:p w14:paraId="3E1D2B80" w14:textId="77777777" w:rsidR="00150FCA" w:rsidRPr="00095A03" w:rsidRDefault="0031373C">
      <w:pPr>
        <w:spacing w:line="240" w:lineRule="auto"/>
        <w:rPr>
          <w:rFonts w:ascii="Calibri" w:eastAsia="Calibri" w:hAnsi="Calibri" w:cs="Calibri"/>
          <w:b/>
          <w:rPrChange w:id="485" w:author="Pena, Vanessa I" w:date="2016-12-29T12:08:00Z">
            <w:rPr/>
          </w:rPrChange>
        </w:rPr>
      </w:pPr>
      <w:r w:rsidRPr="00095A03">
        <w:rPr>
          <w:rFonts w:ascii="Calibri" w:eastAsia="Calibri" w:hAnsi="Calibri" w:cs="Calibri"/>
          <w:b/>
          <w:rPrChange w:id="486" w:author="Pena, Vanessa I" w:date="2016-12-29T12:08:00Z">
            <w:rPr>
              <w:b/>
            </w:rPr>
          </w:rPrChange>
        </w:rPr>
        <w:t>How he led innovation:</w:t>
      </w:r>
    </w:p>
    <w:p w14:paraId="001AA672" w14:textId="77777777" w:rsidR="00150FCA" w:rsidRDefault="0031373C">
      <w:pPr>
        <w:spacing w:line="240" w:lineRule="auto"/>
      </w:pPr>
      <w:r>
        <w:rPr>
          <w:rFonts w:ascii="Calibri" w:eastAsia="Calibri" w:hAnsi="Calibri" w:cs="Calibri"/>
        </w:rPr>
        <w:t>Dunne’s time at ARPA-E focused on business process creation and from-scratch documentation.</w:t>
      </w:r>
    </w:p>
    <w:p w14:paraId="197007D5" w14:textId="34718898" w:rsidR="00150FCA" w:rsidRDefault="0031373C">
      <w:pPr>
        <w:spacing w:line="240" w:lineRule="auto"/>
      </w:pPr>
      <w:r>
        <w:rPr>
          <w:rFonts w:ascii="Calibri" w:eastAsia="Calibri" w:hAnsi="Calibri" w:cs="Calibri"/>
        </w:rPr>
        <w:t xml:space="preserve"> “I had to just dive in to the weeds, talk to a large number of people to try to figure what were the things I needed to know about. I didn’t know what I didn’t know. And so I took on myself a lot of the responsibilities,” Dunne said</w:t>
      </w:r>
      <w:ins w:id="487" w:author="Caraleigh" w:date="2017-01-05T15:51:00Z">
        <w:r w:rsidR="006E7A53">
          <w:rPr>
            <w:rFonts w:ascii="Calibri" w:eastAsia="Calibri" w:hAnsi="Calibri" w:cs="Calibri"/>
          </w:rPr>
          <w:t>.</w:t>
        </w:r>
      </w:ins>
      <w:ins w:id="488" w:author="Pena, Vanessa I" w:date="2016-12-29T12:09:00Z">
        <w:r w:rsidR="00095A03">
          <w:rPr>
            <w:rFonts w:ascii="Calibri" w:eastAsia="Calibri" w:hAnsi="Calibri" w:cs="Calibri"/>
          </w:rPr>
          <w:t xml:space="preserve"> </w:t>
        </w:r>
        <w:del w:id="489" w:author="Caraleigh" w:date="2017-01-05T15:51:00Z">
          <w:r w:rsidR="00095A03" w:rsidDel="006E7A53">
            <w:rPr>
              <w:rFonts w:asciiTheme="minorHAnsi" w:eastAsia="Times New Roman" w:hAnsiTheme="minorHAnsi"/>
            </w:rPr>
            <w:delText>[</w:delText>
          </w:r>
          <w:commentRangeStart w:id="490"/>
          <w:r w:rsidR="00095A03" w:rsidDel="006E7A53">
            <w:rPr>
              <w:rFonts w:asciiTheme="minorHAnsi" w:eastAsia="Times New Roman" w:hAnsiTheme="minorHAnsi"/>
            </w:rPr>
            <w:delText>Source</w:delText>
          </w:r>
          <w:commentRangeEnd w:id="490"/>
          <w:r w:rsidR="00095A03" w:rsidDel="006E7A53">
            <w:rPr>
              <w:rStyle w:val="CommentReference"/>
            </w:rPr>
            <w:commentReference w:id="490"/>
          </w:r>
        </w:del>
      </w:ins>
      <w:ins w:id="491" w:author="Caraleigh" w:date="2017-01-05T15:52:00Z">
        <w:r w:rsidR="006E7A53">
          <w:rPr>
            <w:rFonts w:asciiTheme="minorHAnsi" w:eastAsia="Times New Roman" w:hAnsiTheme="minorHAnsi"/>
          </w:rPr>
          <w:t>[</w:t>
        </w:r>
      </w:ins>
      <w:ins w:id="492" w:author="Caraleigh" w:date="2017-01-05T15:51:00Z">
        <w:r w:rsidR="006E7A53">
          <w:rPr>
            <w:rFonts w:asciiTheme="minorHAnsi" w:eastAsia="Times New Roman" w:hAnsiTheme="minorHAnsi"/>
          </w:rPr>
          <w:t>Dunne, M., phone interview with Policy Design Lab, July 18. 2016</w:t>
        </w:r>
      </w:ins>
      <w:ins w:id="493" w:author="Pena, Vanessa I" w:date="2016-12-29T12:09:00Z">
        <w:r w:rsidR="00095A03">
          <w:rPr>
            <w:rFonts w:asciiTheme="minorHAnsi" w:eastAsia="Times New Roman" w:hAnsiTheme="minorHAnsi"/>
          </w:rPr>
          <w:t>]</w:t>
        </w:r>
      </w:ins>
      <w:del w:id="494" w:author="Caraleigh" w:date="2017-01-05T15:51:00Z">
        <w:r w:rsidDel="006E7A53">
          <w:rPr>
            <w:rFonts w:ascii="Calibri" w:eastAsia="Calibri" w:hAnsi="Calibri" w:cs="Calibri"/>
          </w:rPr>
          <w:delText>.</w:delText>
        </w:r>
      </w:del>
      <w:r>
        <w:rPr>
          <w:rFonts w:ascii="Calibri" w:eastAsia="Calibri" w:hAnsi="Calibri" w:cs="Calibri"/>
        </w:rPr>
        <w:t xml:space="preserve"> “Multiple responsibilities were outside the legal realm, such as </w:t>
      </w:r>
      <w:ins w:id="495" w:author="Caraleigh" w:date="2017-01-05T15:49:00Z">
        <w:r w:rsidR="006E7A53">
          <w:rPr>
            <w:rFonts w:ascii="Calibri" w:eastAsia="Calibri" w:hAnsi="Calibri" w:cs="Calibri"/>
          </w:rPr>
          <w:fldChar w:fldCharType="begin"/>
        </w:r>
      </w:ins>
      <w:ins w:id="496" w:author="Caraleigh" w:date="2017-01-05T15:50:00Z">
        <w:r w:rsidR="006E7A53">
          <w:rPr>
            <w:rFonts w:ascii="Calibri" w:eastAsia="Calibri" w:hAnsi="Calibri" w:cs="Calibri"/>
          </w:rPr>
          <w:instrText>HYPERLINK "https://energy.gov/nepa/office-nepa-policy-and-compliance"</w:instrText>
        </w:r>
      </w:ins>
      <w:ins w:id="497" w:author="Caraleigh" w:date="2017-01-05T15:49:00Z">
        <w:r w:rsidR="006E7A53">
          <w:rPr>
            <w:rFonts w:ascii="Calibri" w:eastAsia="Calibri" w:hAnsi="Calibri" w:cs="Calibri"/>
          </w:rPr>
          <w:fldChar w:fldCharType="separate"/>
        </w:r>
        <w:commentRangeStart w:id="498"/>
        <w:commentRangeStart w:id="499"/>
        <w:r w:rsidRPr="006E7A53">
          <w:rPr>
            <w:rStyle w:val="Hyperlink"/>
            <w:rFonts w:ascii="Calibri" w:eastAsia="Calibri" w:hAnsi="Calibri" w:cs="Calibri"/>
          </w:rPr>
          <w:t>NEPA</w:t>
        </w:r>
        <w:commentRangeEnd w:id="499"/>
        <w:r w:rsidR="00095A03" w:rsidRPr="006E7A53">
          <w:rPr>
            <w:rStyle w:val="Hyperlink"/>
            <w:sz w:val="16"/>
            <w:szCs w:val="16"/>
          </w:rPr>
          <w:commentReference w:id="499"/>
        </w:r>
        <w:r w:rsidRPr="006E7A53">
          <w:rPr>
            <w:rStyle w:val="Hyperlink"/>
            <w:rFonts w:ascii="Calibri" w:eastAsia="Calibri" w:hAnsi="Calibri" w:cs="Calibri"/>
          </w:rPr>
          <w:t xml:space="preserve"> Compliance </w:t>
        </w:r>
        <w:commentRangeEnd w:id="498"/>
        <w:r w:rsidR="00EC60F6" w:rsidRPr="006E7A53">
          <w:rPr>
            <w:rStyle w:val="Hyperlink"/>
            <w:sz w:val="16"/>
            <w:szCs w:val="16"/>
          </w:rPr>
          <w:commentReference w:id="498"/>
        </w:r>
        <w:r w:rsidRPr="006E7A53">
          <w:rPr>
            <w:rStyle w:val="Hyperlink"/>
            <w:rFonts w:ascii="Calibri" w:eastAsia="Calibri" w:hAnsi="Calibri" w:cs="Calibri"/>
          </w:rPr>
          <w:t>Officer</w:t>
        </w:r>
        <w:r w:rsidR="006E7A53">
          <w:rPr>
            <w:rFonts w:ascii="Calibri" w:eastAsia="Calibri" w:hAnsi="Calibri" w:cs="Calibri"/>
          </w:rPr>
          <w:fldChar w:fldCharType="end"/>
        </w:r>
      </w:ins>
      <w:r>
        <w:rPr>
          <w:rFonts w:ascii="Calibri" w:eastAsia="Calibri" w:hAnsi="Calibri" w:cs="Calibri"/>
        </w:rPr>
        <w:t xml:space="preserve">, audit liaison, record official, </w:t>
      </w:r>
      <w:commentRangeStart w:id="500"/>
      <w:r>
        <w:rPr>
          <w:rFonts w:ascii="Calibri" w:eastAsia="Calibri" w:hAnsi="Calibri" w:cs="Calibri"/>
        </w:rPr>
        <w:t>unsolicited proposal coordinator</w:t>
      </w:r>
      <w:commentRangeEnd w:id="500"/>
      <w:r w:rsidR="00EC60F6">
        <w:rPr>
          <w:rStyle w:val="CommentReference"/>
        </w:rPr>
        <w:commentReference w:id="500"/>
      </w:r>
      <w:r>
        <w:rPr>
          <w:rFonts w:ascii="Calibri" w:eastAsia="Calibri" w:hAnsi="Calibri" w:cs="Calibri"/>
        </w:rPr>
        <w:t xml:space="preserve">. I just put a lot of hats on my own head. The idea was not to accumulate power, but instead to start out a new process that would be compliant with the key legal provisions but also administratively efficient. We had scarce resources in terms of </w:t>
      </w:r>
      <w:r w:rsidR="00B41950">
        <w:rPr>
          <w:rFonts w:ascii="Calibri" w:eastAsia="Calibri" w:hAnsi="Calibri" w:cs="Calibri"/>
        </w:rPr>
        <w:t>Federal</w:t>
      </w:r>
      <w:r>
        <w:rPr>
          <w:rFonts w:ascii="Calibri" w:eastAsia="Calibri" w:hAnsi="Calibri" w:cs="Calibri"/>
        </w:rPr>
        <w:t xml:space="preserve"> employees</w:t>
      </w:r>
      <w:r w:rsidR="00C25699">
        <w:rPr>
          <w:rFonts w:ascii="Calibri" w:eastAsia="Calibri" w:hAnsi="Calibri" w:cs="Calibri"/>
        </w:rPr>
        <w:t>…</w:t>
      </w:r>
      <w:r>
        <w:rPr>
          <w:rFonts w:ascii="Calibri" w:eastAsia="Calibri" w:hAnsi="Calibri" w:cs="Calibri"/>
        </w:rPr>
        <w:t>and also a limited budget…Once I got the process started up, I would train someone else to take over the job, then I would hand off those hats so that we would continue to have a smoothly running machin</w:t>
      </w:r>
      <w:r w:rsidR="00095A03">
        <w:rPr>
          <w:rFonts w:ascii="Calibri" w:eastAsia="Calibri" w:hAnsi="Calibri" w:cs="Calibri"/>
        </w:rPr>
        <w:t>e</w:t>
      </w:r>
      <w:ins w:id="501" w:author="Caraleigh" w:date="2017-01-05T15:52:00Z">
        <w:r w:rsidR="006E7A53">
          <w:rPr>
            <w:rFonts w:ascii="Calibri" w:eastAsia="Calibri" w:hAnsi="Calibri" w:cs="Calibri"/>
          </w:rPr>
          <w:t>.</w:t>
        </w:r>
      </w:ins>
      <w:r>
        <w:rPr>
          <w:rFonts w:ascii="Calibri" w:eastAsia="Calibri" w:hAnsi="Calibri" w:cs="Calibri"/>
        </w:rPr>
        <w:t>”</w:t>
      </w:r>
      <w:r w:rsidR="00095A03">
        <w:rPr>
          <w:rFonts w:ascii="Calibri" w:eastAsia="Calibri" w:hAnsi="Calibri" w:cs="Calibri"/>
        </w:rPr>
        <w:t xml:space="preserve"> </w:t>
      </w:r>
      <w:ins w:id="502" w:author="Caraleigh" w:date="2017-01-05T15:52:00Z">
        <w:r w:rsidR="006E7A53">
          <w:rPr>
            <w:rFonts w:asciiTheme="minorHAnsi" w:eastAsia="Times New Roman" w:hAnsiTheme="minorHAnsi"/>
          </w:rPr>
          <w:t>[Dunne, M., phone interview with Policy Design Lab, July 18. 2016]</w:t>
        </w:r>
      </w:ins>
      <w:ins w:id="503" w:author="Pena, Vanessa I" w:date="2016-12-29T12:09:00Z">
        <w:del w:id="504" w:author="Caraleigh" w:date="2017-01-05T15:52:00Z">
          <w:r w:rsidR="00095A03" w:rsidDel="006E7A53">
            <w:rPr>
              <w:rFonts w:asciiTheme="minorHAnsi" w:eastAsia="Times New Roman" w:hAnsiTheme="minorHAnsi"/>
            </w:rPr>
            <w:delText>[</w:delText>
          </w:r>
          <w:commentRangeStart w:id="505"/>
          <w:r w:rsidR="00095A03" w:rsidDel="006E7A53">
            <w:rPr>
              <w:rFonts w:asciiTheme="minorHAnsi" w:eastAsia="Times New Roman" w:hAnsiTheme="minorHAnsi"/>
            </w:rPr>
            <w:delText>Source</w:delText>
          </w:r>
          <w:commentRangeEnd w:id="505"/>
          <w:r w:rsidR="00095A03" w:rsidDel="006E7A53">
            <w:rPr>
              <w:rStyle w:val="CommentReference"/>
            </w:rPr>
            <w:commentReference w:id="505"/>
          </w:r>
          <w:r w:rsidR="00095A03" w:rsidDel="006E7A53">
            <w:rPr>
              <w:rFonts w:asciiTheme="minorHAnsi" w:eastAsia="Times New Roman" w:hAnsiTheme="minorHAnsi"/>
            </w:rPr>
            <w:delText>].</w:delText>
          </w:r>
        </w:del>
      </w:ins>
    </w:p>
    <w:p w14:paraId="79E9347E" w14:textId="77777777" w:rsidR="00150FCA" w:rsidRDefault="00150FCA">
      <w:pPr>
        <w:spacing w:line="240" w:lineRule="auto"/>
      </w:pPr>
    </w:p>
    <w:p w14:paraId="028FC43D" w14:textId="4EC1FEEE" w:rsidR="00150FCA" w:rsidRDefault="0031373C">
      <w:pPr>
        <w:spacing w:line="240" w:lineRule="auto"/>
      </w:pPr>
      <w:r>
        <w:rPr>
          <w:rFonts w:ascii="Calibri" w:eastAsia="Calibri" w:hAnsi="Calibri" w:cs="Calibri"/>
        </w:rPr>
        <w:t xml:space="preserve">Stepping into EERE, Dunne’s tasking, from the </w:t>
      </w:r>
      <w:commentRangeStart w:id="506"/>
      <w:r>
        <w:rPr>
          <w:rFonts w:ascii="Calibri" w:eastAsia="Calibri" w:hAnsi="Calibri" w:cs="Calibri"/>
        </w:rPr>
        <w:t>Assistant Secretary</w:t>
      </w:r>
      <w:commentRangeEnd w:id="506"/>
      <w:r w:rsidR="00095A03">
        <w:rPr>
          <w:rStyle w:val="CommentReference"/>
        </w:rPr>
        <w:commentReference w:id="506"/>
      </w:r>
      <w:r>
        <w:rPr>
          <w:rFonts w:ascii="Calibri" w:eastAsia="Calibri" w:hAnsi="Calibri" w:cs="Calibri"/>
        </w:rPr>
        <w:t xml:space="preserve">, “was to change as much as possible, with a preference towards changing everything as quickly as possible." Managing culture </w:t>
      </w:r>
      <w:r w:rsidRPr="00095A03">
        <w:rPr>
          <w:rFonts w:ascii="Calibri" w:eastAsia="Calibri" w:hAnsi="Calibri" w:cs="Calibri"/>
        </w:rPr>
        <w:t xml:space="preserve">change </w:t>
      </w:r>
      <w:r w:rsidRPr="006E7A53">
        <w:rPr>
          <w:rFonts w:ascii="Calibri" w:eastAsia="Calibri" w:hAnsi="Calibri" w:cs="Calibri"/>
        </w:rPr>
        <w:t xml:space="preserve">became an integral </w:t>
      </w:r>
      <w:r w:rsidR="00095A03">
        <w:rPr>
          <w:rFonts w:ascii="Calibri" w:eastAsia="Calibri" w:hAnsi="Calibri" w:cs="Calibri"/>
        </w:rPr>
        <w:t xml:space="preserve">part </w:t>
      </w:r>
      <w:r w:rsidRPr="00095A03">
        <w:rPr>
          <w:rFonts w:ascii="Calibri" w:eastAsia="Calibri" w:hAnsi="Calibri" w:cs="Calibri"/>
        </w:rPr>
        <w:t>of</w:t>
      </w:r>
      <w:r>
        <w:rPr>
          <w:rFonts w:ascii="Calibri" w:eastAsia="Calibri" w:hAnsi="Calibri" w:cs="Calibri"/>
        </w:rPr>
        <w:t xml:space="preserve"> Dunne’s portfolio. Sensing disconnects between executive leadership and staff and between DC headquarters and regional field offices in West Virginia and Colorado, he undertook a comprehensive listening tour with the Assistant Secretary. The listening tour </w:t>
      </w:r>
      <w:r w:rsidR="00095A03">
        <w:rPr>
          <w:rFonts w:ascii="Calibri" w:eastAsia="Calibri" w:hAnsi="Calibri" w:cs="Calibri"/>
        </w:rPr>
        <w:t>included</w:t>
      </w:r>
      <w:r>
        <w:rPr>
          <w:rFonts w:ascii="Calibri" w:eastAsia="Calibri" w:hAnsi="Calibri" w:cs="Calibri"/>
        </w:rPr>
        <w:t xml:space="preserve"> 20 sessions</w:t>
      </w:r>
      <w:r w:rsidR="00095A03">
        <w:rPr>
          <w:rFonts w:ascii="Calibri" w:eastAsia="Calibri" w:hAnsi="Calibri" w:cs="Calibri"/>
        </w:rPr>
        <w:t xml:space="preserve"> in which </w:t>
      </w:r>
      <w:r>
        <w:rPr>
          <w:rFonts w:ascii="Calibri" w:eastAsia="Calibri" w:hAnsi="Calibri" w:cs="Calibri"/>
        </w:rPr>
        <w:t xml:space="preserve">he met with over 800 </w:t>
      </w:r>
      <w:r w:rsidR="00B41950">
        <w:rPr>
          <w:rFonts w:ascii="Calibri" w:eastAsia="Calibri" w:hAnsi="Calibri" w:cs="Calibri"/>
        </w:rPr>
        <w:t>Federal</w:t>
      </w:r>
      <w:r>
        <w:rPr>
          <w:rFonts w:ascii="Calibri" w:eastAsia="Calibri" w:hAnsi="Calibri" w:cs="Calibri"/>
        </w:rPr>
        <w:t xml:space="preserve"> employees and contractors on Colorado, West Virginia and DC. </w:t>
      </w:r>
      <w:r w:rsidR="00095A03">
        <w:rPr>
          <w:rFonts w:ascii="Calibri" w:eastAsia="Calibri" w:hAnsi="Calibri" w:cs="Calibri"/>
        </w:rPr>
        <w:t xml:space="preserve">These activities </w:t>
      </w:r>
      <w:r>
        <w:rPr>
          <w:rFonts w:ascii="Calibri" w:eastAsia="Calibri" w:hAnsi="Calibri" w:cs="Calibri"/>
        </w:rPr>
        <w:t>sourced insights for how the agency could be functioning more effectively and, crucially, it also built trust and support with career staff.</w:t>
      </w:r>
    </w:p>
    <w:p w14:paraId="60680497" w14:textId="77777777" w:rsidR="00150FCA" w:rsidRDefault="00150FCA">
      <w:pPr>
        <w:spacing w:line="240" w:lineRule="auto"/>
      </w:pPr>
    </w:p>
    <w:p w14:paraId="11850A0C" w14:textId="77777777" w:rsidR="00150FCA" w:rsidRPr="00095A03" w:rsidRDefault="0031373C">
      <w:pPr>
        <w:spacing w:line="240" w:lineRule="auto"/>
        <w:rPr>
          <w:rFonts w:ascii="Calibri" w:eastAsia="Calibri" w:hAnsi="Calibri" w:cs="Calibri"/>
          <w:b/>
          <w:rPrChange w:id="507" w:author="Pena, Vanessa I" w:date="2016-12-29T12:12:00Z">
            <w:rPr/>
          </w:rPrChange>
        </w:rPr>
      </w:pPr>
      <w:r w:rsidRPr="00095A03">
        <w:rPr>
          <w:rFonts w:ascii="Calibri" w:eastAsia="Calibri" w:hAnsi="Calibri" w:cs="Calibri"/>
          <w:b/>
          <w:rPrChange w:id="508" w:author="Pena, Vanessa I" w:date="2016-12-29T12:12:00Z">
            <w:rPr>
              <w:b/>
            </w:rPr>
          </w:rPrChange>
        </w:rPr>
        <w:t>Essential ingredients for CINO success:</w:t>
      </w:r>
    </w:p>
    <w:p w14:paraId="37DF3C23" w14:textId="6D6BA9FC" w:rsidR="00150FCA" w:rsidRDefault="0031373C">
      <w:pPr>
        <w:spacing w:line="240" w:lineRule="auto"/>
      </w:pPr>
      <w:r>
        <w:rPr>
          <w:rFonts w:ascii="Calibri" w:eastAsia="Calibri" w:hAnsi="Calibri" w:cs="Calibri"/>
        </w:rPr>
        <w:t xml:space="preserve">Being directly empowered by the </w:t>
      </w:r>
      <w:commentRangeStart w:id="509"/>
      <w:r>
        <w:rPr>
          <w:rFonts w:ascii="Calibri" w:eastAsia="Calibri" w:hAnsi="Calibri" w:cs="Calibri"/>
        </w:rPr>
        <w:t xml:space="preserve">Assistant Secretary </w:t>
      </w:r>
      <w:r w:rsidR="00095A03">
        <w:rPr>
          <w:rFonts w:ascii="Calibri" w:eastAsia="Calibri" w:hAnsi="Calibri" w:cs="Calibri"/>
        </w:rPr>
        <w:t xml:space="preserve">of EERE </w:t>
      </w:r>
      <w:commentRangeEnd w:id="509"/>
      <w:r w:rsidR="00095A03">
        <w:rPr>
          <w:rStyle w:val="CommentReference"/>
        </w:rPr>
        <w:commentReference w:id="509"/>
      </w:r>
      <w:r>
        <w:rPr>
          <w:rFonts w:ascii="Calibri" w:eastAsia="Calibri" w:hAnsi="Calibri" w:cs="Calibri"/>
        </w:rPr>
        <w:t xml:space="preserve">was critical to </w:t>
      </w:r>
      <w:r w:rsidR="00680883">
        <w:rPr>
          <w:rFonts w:ascii="Calibri" w:eastAsia="Calibri" w:hAnsi="Calibri" w:cs="Calibri"/>
        </w:rPr>
        <w:t>Dunne’s efforts</w:t>
      </w:r>
      <w:r>
        <w:rPr>
          <w:rFonts w:ascii="Calibri" w:eastAsia="Calibri" w:hAnsi="Calibri" w:cs="Calibri"/>
        </w:rPr>
        <w:t>. But bey</w:t>
      </w:r>
      <w:r w:rsidR="004E7DA1">
        <w:rPr>
          <w:rFonts w:ascii="Calibri" w:eastAsia="Calibri" w:hAnsi="Calibri" w:cs="Calibri"/>
        </w:rPr>
        <w:t>ond support from the top</w:t>
      </w:r>
      <w:r w:rsidR="00095A03">
        <w:rPr>
          <w:rFonts w:ascii="Calibri" w:eastAsia="Calibri" w:hAnsi="Calibri" w:cs="Calibri"/>
        </w:rPr>
        <w:t xml:space="preserve"> leadership</w:t>
      </w:r>
      <w:r>
        <w:rPr>
          <w:rFonts w:ascii="Calibri" w:eastAsia="Calibri" w:hAnsi="Calibri" w:cs="Calibri"/>
        </w:rPr>
        <w:t xml:space="preserve">, career </w:t>
      </w:r>
      <w:r w:rsidR="00095A03">
        <w:rPr>
          <w:rFonts w:ascii="Calibri" w:eastAsia="Calibri" w:hAnsi="Calibri" w:cs="Calibri"/>
        </w:rPr>
        <w:t>senior executive service (</w:t>
      </w:r>
      <w:r>
        <w:rPr>
          <w:rFonts w:ascii="Calibri" w:eastAsia="Calibri" w:hAnsi="Calibri" w:cs="Calibri"/>
        </w:rPr>
        <w:t>SES</w:t>
      </w:r>
      <w:r w:rsidR="00095A03">
        <w:rPr>
          <w:rFonts w:ascii="Calibri" w:eastAsia="Calibri" w:hAnsi="Calibri" w:cs="Calibri"/>
        </w:rPr>
        <w:t>)</w:t>
      </w:r>
      <w:r>
        <w:rPr>
          <w:rFonts w:ascii="Calibri" w:eastAsia="Calibri" w:hAnsi="Calibri" w:cs="Calibri"/>
        </w:rPr>
        <w:t xml:space="preserve"> support is </w:t>
      </w:r>
      <w:r w:rsidR="004E7DA1">
        <w:rPr>
          <w:rFonts w:ascii="Calibri" w:eastAsia="Calibri" w:hAnsi="Calibri" w:cs="Calibri"/>
        </w:rPr>
        <w:t>also essential. Ideally, shares Dunne,</w:t>
      </w:r>
      <w:r>
        <w:rPr>
          <w:rFonts w:ascii="Calibri" w:eastAsia="Calibri" w:hAnsi="Calibri" w:cs="Calibri"/>
        </w:rPr>
        <w:t xml:space="preserve"> a consensus will exist among SES leadership that there are discrete areas for agency improvement. Political appointments inherently have shorter tenures; without career staff buy-in, you'll lose the war even if winning a battle. </w:t>
      </w:r>
      <w:r w:rsidR="00095A03">
        <w:rPr>
          <w:rFonts w:ascii="Calibri" w:eastAsia="Calibri" w:hAnsi="Calibri" w:cs="Calibri"/>
        </w:rPr>
        <w:t>T</w:t>
      </w:r>
      <w:r>
        <w:rPr>
          <w:rFonts w:ascii="Calibri" w:eastAsia="Calibri" w:hAnsi="Calibri" w:cs="Calibri"/>
        </w:rPr>
        <w:t>o grow a culture of innovation, it</w:t>
      </w:r>
      <w:r w:rsidR="00095A03">
        <w:rPr>
          <w:rFonts w:ascii="Calibri" w:eastAsia="Calibri" w:hAnsi="Calibri" w:cs="Calibri"/>
        </w:rPr>
        <w:t xml:space="preserve"> i</w:t>
      </w:r>
      <w:r>
        <w:rPr>
          <w:rFonts w:ascii="Calibri" w:eastAsia="Calibri" w:hAnsi="Calibri" w:cs="Calibri"/>
        </w:rPr>
        <w:t xml:space="preserve">s vital that SES </w:t>
      </w:r>
      <w:r w:rsidR="00095A03">
        <w:rPr>
          <w:rFonts w:ascii="Calibri" w:eastAsia="Calibri" w:hAnsi="Calibri" w:cs="Calibri"/>
        </w:rPr>
        <w:t xml:space="preserve">employees </w:t>
      </w:r>
      <w:r>
        <w:rPr>
          <w:rFonts w:ascii="Calibri" w:eastAsia="Calibri" w:hAnsi="Calibri" w:cs="Calibri"/>
        </w:rPr>
        <w:t xml:space="preserve">authorize </w:t>
      </w:r>
      <w:r w:rsidR="00095A03">
        <w:rPr>
          <w:rFonts w:ascii="Calibri" w:eastAsia="Calibri" w:hAnsi="Calibri" w:cs="Calibri"/>
        </w:rPr>
        <w:t xml:space="preserve">the </w:t>
      </w:r>
      <w:r>
        <w:rPr>
          <w:rFonts w:ascii="Calibri" w:eastAsia="Calibri" w:hAnsi="Calibri" w:cs="Calibri"/>
        </w:rPr>
        <w:t xml:space="preserve">employees </w:t>
      </w:r>
      <w:r w:rsidR="00095A03">
        <w:rPr>
          <w:rFonts w:ascii="Calibri" w:eastAsia="Calibri" w:hAnsi="Calibri" w:cs="Calibri"/>
        </w:rPr>
        <w:t xml:space="preserve">they manage </w:t>
      </w:r>
      <w:r>
        <w:rPr>
          <w:rFonts w:ascii="Calibri" w:eastAsia="Calibri" w:hAnsi="Calibri" w:cs="Calibri"/>
        </w:rPr>
        <w:t xml:space="preserve">to </w:t>
      </w:r>
      <w:commentRangeStart w:id="510"/>
      <w:r>
        <w:rPr>
          <w:rFonts w:ascii="Calibri" w:eastAsia="Calibri" w:hAnsi="Calibri" w:cs="Calibri"/>
        </w:rPr>
        <w:t xml:space="preserve">invest time </w:t>
      </w:r>
      <w:r w:rsidR="00095A03">
        <w:rPr>
          <w:rFonts w:ascii="Calibri" w:eastAsia="Calibri" w:hAnsi="Calibri" w:cs="Calibri"/>
        </w:rPr>
        <w:t xml:space="preserve">in innovative activities, such as participation in </w:t>
      </w:r>
      <w:r>
        <w:rPr>
          <w:rFonts w:ascii="Calibri" w:eastAsia="Calibri" w:hAnsi="Calibri" w:cs="Calibri"/>
        </w:rPr>
        <w:t>communities of practice</w:t>
      </w:r>
      <w:commentRangeEnd w:id="510"/>
      <w:r w:rsidR="00095A03">
        <w:rPr>
          <w:rStyle w:val="CommentReference"/>
        </w:rPr>
        <w:commentReference w:id="510"/>
      </w:r>
      <w:r>
        <w:rPr>
          <w:rFonts w:ascii="Calibri" w:eastAsia="Calibri" w:hAnsi="Calibri" w:cs="Calibri"/>
        </w:rPr>
        <w:t xml:space="preserve">. It’s also critical that political appointees receive training on </w:t>
      </w:r>
      <w:r w:rsidR="00095A03">
        <w:rPr>
          <w:rFonts w:ascii="Calibri" w:eastAsia="Calibri" w:hAnsi="Calibri" w:cs="Calibri"/>
        </w:rPr>
        <w:t xml:space="preserve">Federal and agency </w:t>
      </w:r>
      <w:r>
        <w:rPr>
          <w:rFonts w:ascii="Calibri" w:eastAsia="Calibri" w:hAnsi="Calibri" w:cs="Calibri"/>
        </w:rPr>
        <w:t xml:space="preserve">procedures </w:t>
      </w:r>
      <w:commentRangeStart w:id="511"/>
      <w:r>
        <w:rPr>
          <w:rFonts w:ascii="Calibri" w:eastAsia="Calibri" w:hAnsi="Calibri" w:cs="Calibri"/>
        </w:rPr>
        <w:t>to facilitate effective implementation</w:t>
      </w:r>
      <w:commentRangeEnd w:id="511"/>
      <w:r w:rsidR="00095A03">
        <w:rPr>
          <w:rStyle w:val="CommentReference"/>
        </w:rPr>
        <w:commentReference w:id="511"/>
      </w:r>
      <w:r>
        <w:rPr>
          <w:rFonts w:ascii="Calibri" w:eastAsia="Calibri" w:hAnsi="Calibri" w:cs="Calibri"/>
        </w:rPr>
        <w:t xml:space="preserve">. </w:t>
      </w:r>
    </w:p>
    <w:p w14:paraId="0A12D306" w14:textId="77777777" w:rsidR="00150FCA" w:rsidRDefault="0031373C">
      <w:pPr>
        <w:spacing w:line="240" w:lineRule="auto"/>
      </w:pPr>
      <w:r>
        <w:rPr>
          <w:rFonts w:ascii="Times New Roman" w:eastAsia="Times New Roman" w:hAnsi="Times New Roman" w:cs="Times New Roman"/>
          <w:b/>
          <w:sz w:val="24"/>
          <w:szCs w:val="24"/>
        </w:rPr>
        <w:t xml:space="preserve"> </w:t>
      </w:r>
    </w:p>
    <w:p w14:paraId="0F364B86" w14:textId="57F3EFAD" w:rsidR="00150FCA" w:rsidRPr="006E7A53" w:rsidRDefault="00095A03">
      <w:pPr>
        <w:spacing w:line="240" w:lineRule="auto"/>
        <w:rPr>
          <w:rFonts w:ascii="Calibri" w:eastAsia="Calibri" w:hAnsi="Calibri" w:cs="Calibri"/>
          <w:b/>
        </w:rPr>
      </w:pPr>
      <w:r>
        <w:rPr>
          <w:rFonts w:ascii="Calibri" w:eastAsia="Calibri" w:hAnsi="Calibri" w:cs="Calibri"/>
          <w:b/>
        </w:rPr>
        <w:t>C</w:t>
      </w:r>
      <w:r w:rsidR="0031373C" w:rsidRPr="006E7A53">
        <w:rPr>
          <w:rFonts w:ascii="Calibri" w:eastAsia="Calibri" w:hAnsi="Calibri" w:cs="Calibri"/>
          <w:b/>
        </w:rPr>
        <w:t>hallenges:</w:t>
      </w:r>
    </w:p>
    <w:p w14:paraId="30FC0BF4" w14:textId="11569BAB" w:rsidR="00150FCA" w:rsidRDefault="00095A03">
      <w:pPr>
        <w:spacing w:line="240" w:lineRule="auto"/>
      </w:pPr>
      <w:r>
        <w:rPr>
          <w:rFonts w:ascii="Calibri" w:eastAsia="Calibri" w:hAnsi="Calibri" w:cs="Calibri"/>
        </w:rPr>
        <w:t>Some o</w:t>
      </w:r>
      <w:r w:rsidR="0031373C">
        <w:rPr>
          <w:rFonts w:ascii="Calibri" w:eastAsia="Calibri" w:hAnsi="Calibri" w:cs="Calibri"/>
        </w:rPr>
        <w:t xml:space="preserve">bstacles </w:t>
      </w:r>
      <w:r>
        <w:rPr>
          <w:rFonts w:ascii="Calibri" w:eastAsia="Calibri" w:hAnsi="Calibri" w:cs="Calibri"/>
        </w:rPr>
        <w:t xml:space="preserve">in implementing </w:t>
      </w:r>
      <w:r w:rsidR="0031373C">
        <w:rPr>
          <w:rFonts w:ascii="Calibri" w:eastAsia="Calibri" w:hAnsi="Calibri" w:cs="Calibri"/>
        </w:rPr>
        <w:t xml:space="preserve">culture change </w:t>
      </w:r>
      <w:r>
        <w:rPr>
          <w:rFonts w:ascii="Calibri" w:eastAsia="Calibri" w:hAnsi="Calibri" w:cs="Calibri"/>
        </w:rPr>
        <w:t xml:space="preserve">in agencies include </w:t>
      </w:r>
      <w:r w:rsidR="0031373C">
        <w:rPr>
          <w:rFonts w:ascii="Calibri" w:eastAsia="Calibri" w:hAnsi="Calibri" w:cs="Calibri"/>
        </w:rPr>
        <w:t>shift</w:t>
      </w:r>
      <w:r w:rsidR="00C25699">
        <w:rPr>
          <w:rFonts w:ascii="Calibri" w:eastAsia="Calibri" w:hAnsi="Calibri" w:cs="Calibri"/>
        </w:rPr>
        <w:t xml:space="preserve">ing practices across </w:t>
      </w:r>
      <w:r w:rsidR="0031373C">
        <w:rPr>
          <w:rFonts w:ascii="Calibri" w:eastAsia="Calibri" w:hAnsi="Calibri" w:cs="Calibri"/>
        </w:rPr>
        <w:t>HR, IT, legal, and contracting</w:t>
      </w:r>
      <w:r w:rsidR="00C25699">
        <w:rPr>
          <w:rFonts w:ascii="Calibri" w:eastAsia="Calibri" w:hAnsi="Calibri" w:cs="Calibri"/>
        </w:rPr>
        <w:t xml:space="preserve">, among other functional offices, </w:t>
      </w:r>
      <w:r w:rsidR="0031373C">
        <w:rPr>
          <w:rFonts w:ascii="Calibri" w:eastAsia="Calibri" w:hAnsi="Calibri" w:cs="Calibri"/>
        </w:rPr>
        <w:t xml:space="preserve">from compliance </w:t>
      </w:r>
      <w:r w:rsidR="00C25699">
        <w:rPr>
          <w:rFonts w:ascii="Calibri" w:eastAsia="Calibri" w:hAnsi="Calibri" w:cs="Calibri"/>
        </w:rPr>
        <w:t xml:space="preserve">to </w:t>
      </w:r>
      <w:r w:rsidR="0031373C">
        <w:rPr>
          <w:rFonts w:ascii="Calibri" w:eastAsia="Calibri" w:hAnsi="Calibri" w:cs="Calibri"/>
        </w:rPr>
        <w:t>performance.</w:t>
      </w:r>
      <w:r w:rsidR="00680883">
        <w:rPr>
          <w:rFonts w:ascii="Calibri" w:eastAsia="Calibri" w:hAnsi="Calibri" w:cs="Calibri"/>
        </w:rPr>
        <w:t xml:space="preserve"> </w:t>
      </w:r>
      <w:r w:rsidR="0031373C">
        <w:rPr>
          <w:rFonts w:ascii="Calibri" w:eastAsia="Calibri" w:hAnsi="Calibri" w:cs="Calibri"/>
        </w:rPr>
        <w:t>A culture of compliance is characterized by an emphasis on stringent rules and punitive measures. “A culture of compliance constantly emphasizes what the rules are ‘You can't do this, you can't do that; this is prohibited; that's verboten</w:t>
      </w:r>
      <w:ins w:id="512" w:author="Caraleigh" w:date="2017-01-05T15:53:00Z">
        <w:r w:rsidR="006E7A53">
          <w:rPr>
            <w:rFonts w:ascii="Calibri" w:eastAsia="Calibri" w:hAnsi="Calibri" w:cs="Calibri"/>
          </w:rPr>
          <w:t>.</w:t>
        </w:r>
      </w:ins>
      <w:del w:id="513" w:author="Pena, Vanessa I" w:date="2016-12-29T12:19:00Z">
        <w:r w:rsidR="0031373C" w:rsidDel="00C25699">
          <w:rPr>
            <w:rFonts w:ascii="Calibri" w:eastAsia="Calibri" w:hAnsi="Calibri" w:cs="Calibri"/>
          </w:rPr>
          <w:delText>.</w:delText>
        </w:r>
      </w:del>
      <w:r w:rsidR="0031373C">
        <w:rPr>
          <w:rFonts w:ascii="Calibri" w:eastAsia="Calibri" w:hAnsi="Calibri" w:cs="Calibri"/>
        </w:rPr>
        <w:t>’”</w:t>
      </w:r>
      <w:ins w:id="514" w:author="Caraleigh" w:date="2017-01-05T15:53:00Z">
        <w:r w:rsidR="006E7A53">
          <w:rPr>
            <w:rFonts w:ascii="Calibri" w:eastAsia="Calibri" w:hAnsi="Calibri" w:cs="Calibri"/>
          </w:rPr>
          <w:t xml:space="preserve"> </w:t>
        </w:r>
        <w:r w:rsidR="006E7A53">
          <w:rPr>
            <w:rFonts w:asciiTheme="minorHAnsi" w:eastAsia="Times New Roman" w:hAnsiTheme="minorHAnsi"/>
          </w:rPr>
          <w:t>[Dunne, M., phone interview with Policy Design Lab, July 18. 2016]</w:t>
        </w:r>
        <w:r w:rsidR="006E7A53">
          <w:rPr>
            <w:rFonts w:ascii="Calibri" w:eastAsia="Calibri" w:hAnsi="Calibri" w:cs="Calibri"/>
          </w:rPr>
          <w:t xml:space="preserve"> </w:t>
        </w:r>
      </w:ins>
      <w:ins w:id="515" w:author="Pena, Vanessa I" w:date="2016-12-29T12:19:00Z">
        <w:del w:id="516" w:author="Caraleigh" w:date="2017-01-05T15:53:00Z">
          <w:r w:rsidR="00C25699" w:rsidDel="006E7A53">
            <w:rPr>
              <w:rFonts w:ascii="Calibri" w:eastAsia="Calibri" w:hAnsi="Calibri" w:cs="Calibri"/>
            </w:rPr>
            <w:delText xml:space="preserve"> </w:delText>
          </w:r>
          <w:r w:rsidR="00C25699" w:rsidDel="006E7A53">
            <w:rPr>
              <w:rFonts w:asciiTheme="minorHAnsi" w:eastAsia="Times New Roman" w:hAnsiTheme="minorHAnsi"/>
            </w:rPr>
            <w:delText>[</w:delText>
          </w:r>
          <w:commentRangeStart w:id="517"/>
          <w:r w:rsidR="00C25699" w:rsidDel="006E7A53">
            <w:rPr>
              <w:rFonts w:asciiTheme="minorHAnsi" w:eastAsia="Times New Roman" w:hAnsiTheme="minorHAnsi"/>
            </w:rPr>
            <w:delText>Source</w:delText>
          </w:r>
          <w:commentRangeEnd w:id="517"/>
          <w:r w:rsidR="00C25699" w:rsidDel="006E7A53">
            <w:rPr>
              <w:rStyle w:val="CommentReference"/>
            </w:rPr>
            <w:commentReference w:id="517"/>
          </w:r>
        </w:del>
        <w:r w:rsidR="00C25699">
          <w:rPr>
            <w:rFonts w:asciiTheme="minorHAnsi" w:eastAsia="Times New Roman" w:hAnsiTheme="minorHAnsi"/>
          </w:rPr>
          <w:t>]</w:t>
        </w:r>
        <w:del w:id="518" w:author="Caraleigh" w:date="2017-01-05T15:53:00Z">
          <w:r w:rsidR="00C25699" w:rsidDel="006E7A53">
            <w:rPr>
              <w:rFonts w:asciiTheme="minorHAnsi" w:eastAsia="Times New Roman" w:hAnsiTheme="minorHAnsi"/>
            </w:rPr>
            <w:delText>.</w:delText>
          </w:r>
        </w:del>
      </w:ins>
      <w:del w:id="519" w:author="Caraleigh" w:date="2017-01-05T15:53:00Z">
        <w:r w:rsidR="0031373C" w:rsidDel="006E7A53">
          <w:rPr>
            <w:rFonts w:ascii="Calibri" w:eastAsia="Calibri" w:hAnsi="Calibri" w:cs="Calibri"/>
          </w:rPr>
          <w:delText xml:space="preserve"> </w:delText>
        </w:r>
      </w:del>
      <w:r w:rsidR="0031373C">
        <w:rPr>
          <w:rFonts w:ascii="Calibri" w:eastAsia="Calibri" w:hAnsi="Calibri" w:cs="Calibri"/>
        </w:rPr>
        <w:t>Dunne perceives that th</w:t>
      </w:r>
      <w:r w:rsidR="00C25699">
        <w:rPr>
          <w:rFonts w:ascii="Calibri" w:eastAsia="Calibri" w:hAnsi="Calibri" w:cs="Calibri"/>
        </w:rPr>
        <w:t>is</w:t>
      </w:r>
      <w:r w:rsidR="0031373C">
        <w:rPr>
          <w:rFonts w:ascii="Calibri" w:eastAsia="Calibri" w:hAnsi="Calibri" w:cs="Calibri"/>
        </w:rPr>
        <w:t xml:space="preserve"> issue is institutional, not individual, noting that training and performance measurement are heavily based on rule adherence; this context can make it difficult to advance novel (but legal) approaches</w:t>
      </w:r>
      <w:ins w:id="520" w:author="Caraleigh" w:date="2017-01-05T15:53:00Z">
        <w:r w:rsidR="006E7A53">
          <w:rPr>
            <w:rFonts w:ascii="Calibri" w:eastAsia="Calibri" w:hAnsi="Calibri" w:cs="Calibri"/>
          </w:rPr>
          <w:t xml:space="preserve">. </w:t>
        </w:r>
        <w:r w:rsidR="006E7A53">
          <w:rPr>
            <w:rFonts w:asciiTheme="minorHAnsi" w:eastAsia="Times New Roman" w:hAnsiTheme="minorHAnsi"/>
          </w:rPr>
          <w:t>[Dunne, M., phone interview with Policy Design Lab, July 18. 2016]</w:t>
        </w:r>
        <w:r w:rsidR="006E7A53">
          <w:rPr>
            <w:rFonts w:ascii="Calibri" w:eastAsia="Calibri" w:hAnsi="Calibri" w:cs="Calibri"/>
          </w:rPr>
          <w:t xml:space="preserve"> </w:t>
        </w:r>
      </w:ins>
      <w:ins w:id="521" w:author="Pena, Vanessa I" w:date="2016-12-29T12:19:00Z">
        <w:r w:rsidR="00C25699">
          <w:rPr>
            <w:rFonts w:ascii="Calibri" w:eastAsia="Calibri" w:hAnsi="Calibri" w:cs="Calibri"/>
          </w:rPr>
          <w:t xml:space="preserve"> </w:t>
        </w:r>
        <w:del w:id="522" w:author="Caraleigh" w:date="2017-01-05T15:53:00Z">
          <w:r w:rsidR="00C25699" w:rsidDel="006E7A53">
            <w:rPr>
              <w:rFonts w:asciiTheme="minorHAnsi" w:eastAsia="Times New Roman" w:hAnsiTheme="minorHAnsi"/>
            </w:rPr>
            <w:delText>[</w:delText>
          </w:r>
          <w:commentRangeStart w:id="523"/>
          <w:r w:rsidR="00C25699" w:rsidDel="006E7A53">
            <w:rPr>
              <w:rFonts w:asciiTheme="minorHAnsi" w:eastAsia="Times New Roman" w:hAnsiTheme="minorHAnsi"/>
            </w:rPr>
            <w:delText>Source</w:delText>
          </w:r>
          <w:commentRangeEnd w:id="523"/>
          <w:r w:rsidR="00C25699" w:rsidDel="006E7A53">
            <w:rPr>
              <w:rStyle w:val="CommentReference"/>
            </w:rPr>
            <w:commentReference w:id="523"/>
          </w:r>
          <w:r w:rsidR="00C25699" w:rsidDel="006E7A53">
            <w:rPr>
              <w:rFonts w:asciiTheme="minorHAnsi" w:eastAsia="Times New Roman" w:hAnsiTheme="minorHAnsi"/>
            </w:rPr>
            <w:delText>]</w:delText>
          </w:r>
        </w:del>
      </w:ins>
      <w:del w:id="524" w:author="Caraleigh" w:date="2017-01-05T15:53:00Z">
        <w:r w:rsidR="0031373C" w:rsidDel="006E7A53">
          <w:rPr>
            <w:rFonts w:ascii="Calibri" w:eastAsia="Calibri" w:hAnsi="Calibri" w:cs="Calibri"/>
          </w:rPr>
          <w:delText xml:space="preserve">. </w:delText>
        </w:r>
      </w:del>
    </w:p>
    <w:p w14:paraId="506352ED" w14:textId="77777777" w:rsidR="00150FCA" w:rsidRDefault="00150FCA">
      <w:pPr>
        <w:spacing w:line="240" w:lineRule="auto"/>
      </w:pPr>
    </w:p>
    <w:p w14:paraId="0D712C49" w14:textId="627A494E" w:rsidR="00150FCA" w:rsidRDefault="0031373C">
      <w:pPr>
        <w:spacing w:line="240" w:lineRule="auto"/>
      </w:pPr>
      <w:r>
        <w:rPr>
          <w:rFonts w:ascii="Calibri" w:eastAsia="Calibri" w:hAnsi="Calibri" w:cs="Calibri"/>
        </w:rPr>
        <w:t xml:space="preserve">For instance, Dunne explains, the </w:t>
      </w:r>
      <w:ins w:id="525" w:author="Caraleigh" w:date="2017-01-05T15:55:00Z">
        <w:r w:rsidR="006E7A53">
          <w:rPr>
            <w:rFonts w:ascii="Calibri" w:eastAsia="Calibri" w:hAnsi="Calibri" w:cs="Calibri"/>
          </w:rPr>
          <w:fldChar w:fldCharType="begin"/>
        </w:r>
        <w:r w:rsidR="006E7A53">
          <w:rPr>
            <w:rFonts w:ascii="Calibri" w:eastAsia="Calibri" w:hAnsi="Calibri" w:cs="Calibri"/>
          </w:rPr>
          <w:instrText xml:space="preserve"> HYPERLINK "https://www.acquisition.gov/far" </w:instrText>
        </w:r>
        <w:r w:rsidR="006E7A53">
          <w:rPr>
            <w:rFonts w:ascii="Calibri" w:eastAsia="Calibri" w:hAnsi="Calibri" w:cs="Calibri"/>
          </w:rPr>
          <w:fldChar w:fldCharType="separate"/>
        </w:r>
        <w:commentRangeStart w:id="526"/>
        <w:r w:rsidR="00B41950" w:rsidRPr="006E7A53">
          <w:rPr>
            <w:rStyle w:val="Hyperlink"/>
            <w:rFonts w:ascii="Calibri" w:eastAsia="Calibri" w:hAnsi="Calibri" w:cs="Calibri"/>
          </w:rPr>
          <w:t>Federal</w:t>
        </w:r>
        <w:r w:rsidRPr="006E7A53">
          <w:rPr>
            <w:rStyle w:val="Hyperlink"/>
            <w:rFonts w:ascii="Calibri" w:eastAsia="Calibri" w:hAnsi="Calibri" w:cs="Calibri"/>
          </w:rPr>
          <w:t xml:space="preserve"> Acquisition Regulations</w:t>
        </w:r>
        <w:r w:rsidR="00C25699" w:rsidRPr="006E7A53">
          <w:rPr>
            <w:rStyle w:val="Hyperlink"/>
            <w:rFonts w:ascii="Calibri" w:eastAsia="Calibri" w:hAnsi="Calibri" w:cs="Calibri"/>
          </w:rPr>
          <w:t xml:space="preserve"> (FAR</w:t>
        </w:r>
        <w:r w:rsidRPr="006E7A53">
          <w:rPr>
            <w:rStyle w:val="Hyperlink"/>
            <w:rFonts w:ascii="Calibri" w:eastAsia="Calibri" w:hAnsi="Calibri" w:cs="Calibri"/>
          </w:rPr>
          <w:t xml:space="preserve">) </w:t>
        </w:r>
        <w:commentRangeEnd w:id="526"/>
        <w:r w:rsidR="00C25699" w:rsidRPr="006E7A53">
          <w:rPr>
            <w:rStyle w:val="Hyperlink"/>
            <w:sz w:val="16"/>
            <w:szCs w:val="16"/>
          </w:rPr>
          <w:commentReference w:id="526"/>
        </w:r>
        <w:r w:rsidRPr="006E7A53">
          <w:rPr>
            <w:rStyle w:val="Hyperlink"/>
            <w:rFonts w:ascii="Calibri" w:eastAsia="Calibri" w:hAnsi="Calibri" w:cs="Calibri"/>
          </w:rPr>
          <w:t>i</w:t>
        </w:r>
        <w:r w:rsidR="006E7A53">
          <w:rPr>
            <w:rFonts w:ascii="Calibri" w:eastAsia="Calibri" w:hAnsi="Calibri" w:cs="Calibri"/>
          </w:rPr>
          <w:fldChar w:fldCharType="end"/>
        </w:r>
      </w:ins>
      <w:r>
        <w:rPr>
          <w:rFonts w:ascii="Calibri" w:eastAsia="Calibri" w:hAnsi="Calibri" w:cs="Calibri"/>
        </w:rPr>
        <w:t>n actuality provides a degree of latitude and white space for creativity, but a compliance-driven culture has difficulty embracing that flexibility. In a culture of performance, “Sit down with the customer, preferably face-to-face or maybe video conference if you’re geographically dispersed, and say, ‘Explain to me what your mission objective is. Explain to me what you want to accomplish.’ And after their full understanding of what the customer is trying to achieve then you give that customer five different options of how to achieve that</w:t>
      </w:r>
      <w:del w:id="527" w:author="Pena, Vanessa I" w:date="2016-12-29T12:20:00Z">
        <w:r w:rsidDel="00C25699">
          <w:rPr>
            <w:rFonts w:ascii="Calibri" w:eastAsia="Calibri" w:hAnsi="Calibri" w:cs="Calibri"/>
          </w:rPr>
          <w:delText>.</w:delText>
        </w:r>
      </w:del>
      <w:ins w:id="528" w:author="Caraleigh" w:date="2017-01-05T15:54:00Z">
        <w:r w:rsidR="006E7A53">
          <w:rPr>
            <w:rFonts w:ascii="Calibri" w:eastAsia="Calibri" w:hAnsi="Calibri" w:cs="Calibri"/>
          </w:rPr>
          <w:t>.</w:t>
        </w:r>
      </w:ins>
      <w:r>
        <w:rPr>
          <w:rFonts w:ascii="Calibri" w:eastAsia="Calibri" w:hAnsi="Calibri" w:cs="Calibri"/>
        </w:rPr>
        <w:t>”</w:t>
      </w:r>
      <w:ins w:id="529" w:author="Pena, Vanessa I" w:date="2016-12-29T12:20:00Z">
        <w:r w:rsidR="00C25699">
          <w:rPr>
            <w:rFonts w:ascii="Calibri" w:eastAsia="Calibri" w:hAnsi="Calibri" w:cs="Calibri"/>
          </w:rPr>
          <w:t xml:space="preserve"> </w:t>
        </w:r>
      </w:ins>
      <w:ins w:id="530" w:author="Caraleigh" w:date="2017-01-05T15:54:00Z">
        <w:r w:rsidR="006E7A53">
          <w:rPr>
            <w:rFonts w:asciiTheme="minorHAnsi" w:eastAsia="Times New Roman" w:hAnsiTheme="minorHAnsi"/>
          </w:rPr>
          <w:t>[Dunne, M., phone interview with Policy Design Lab, July 18. 2016]</w:t>
        </w:r>
      </w:ins>
      <w:ins w:id="531" w:author="Pena, Vanessa I" w:date="2016-12-29T12:20:00Z">
        <w:del w:id="532" w:author="Caraleigh" w:date="2017-01-05T15:54:00Z">
          <w:r w:rsidR="00C25699" w:rsidDel="006E7A53">
            <w:rPr>
              <w:rFonts w:asciiTheme="minorHAnsi" w:eastAsia="Times New Roman" w:hAnsiTheme="minorHAnsi"/>
            </w:rPr>
            <w:delText>[</w:delText>
          </w:r>
          <w:commentRangeStart w:id="533"/>
          <w:r w:rsidR="00C25699" w:rsidDel="006E7A53">
            <w:rPr>
              <w:rFonts w:asciiTheme="minorHAnsi" w:eastAsia="Times New Roman" w:hAnsiTheme="minorHAnsi"/>
            </w:rPr>
            <w:delText>Source</w:delText>
          </w:r>
          <w:commentRangeEnd w:id="533"/>
          <w:r w:rsidR="00C25699" w:rsidDel="006E7A53">
            <w:rPr>
              <w:rStyle w:val="CommentReference"/>
            </w:rPr>
            <w:commentReference w:id="533"/>
          </w:r>
          <w:r w:rsidR="00C25699" w:rsidDel="006E7A53">
            <w:rPr>
              <w:rFonts w:asciiTheme="minorHAnsi" w:eastAsia="Times New Roman" w:hAnsiTheme="minorHAnsi"/>
            </w:rPr>
            <w:delText>].</w:delText>
          </w:r>
        </w:del>
      </w:ins>
    </w:p>
    <w:p w14:paraId="49BCAC5C" w14:textId="77777777" w:rsidR="00150FCA" w:rsidRDefault="00150FCA">
      <w:pPr>
        <w:spacing w:line="240" w:lineRule="auto"/>
      </w:pPr>
    </w:p>
    <w:p w14:paraId="662D15F8" w14:textId="459D9E84" w:rsidR="00150FCA" w:rsidRDefault="0031373C">
      <w:pPr>
        <w:spacing w:line="240" w:lineRule="auto"/>
      </w:pPr>
      <w:r>
        <w:rPr>
          <w:rFonts w:ascii="Calibri" w:eastAsia="Calibri" w:hAnsi="Calibri" w:cs="Calibri"/>
        </w:rPr>
        <w:t>“I would tell my customers at ARPA-E or EERE […], “Look, treat me as a travel agent. You explain to me that you want to go to San Francisco, and maybe you want to have a non-stop, but you have to be pathway agnostic; you can’t ask for a non-stop. If I get you to San Francisco by next week, let me choose if I’m going to fly you non-stop, if I’m going to put on a red-eye, if I’m going to fly you to Chicago, or maybe you’ll have three stops on the way. But don’t care about the path by which you get there. [….] All you should care about is that you ended up accomplishing your objective</w:t>
      </w:r>
      <w:del w:id="534" w:author="Pena, Vanessa I" w:date="2016-12-29T12:20:00Z">
        <w:r w:rsidDel="00C25699">
          <w:rPr>
            <w:rFonts w:ascii="Calibri" w:eastAsia="Calibri" w:hAnsi="Calibri" w:cs="Calibri"/>
          </w:rPr>
          <w:delText>.</w:delText>
        </w:r>
      </w:del>
      <w:ins w:id="535" w:author="Caraleigh" w:date="2017-01-05T15:54:00Z">
        <w:r w:rsidR="006E7A53">
          <w:rPr>
            <w:rFonts w:ascii="Calibri" w:eastAsia="Calibri" w:hAnsi="Calibri" w:cs="Calibri"/>
          </w:rPr>
          <w:t>.</w:t>
        </w:r>
      </w:ins>
      <w:r>
        <w:rPr>
          <w:rFonts w:ascii="Calibri" w:eastAsia="Calibri" w:hAnsi="Calibri" w:cs="Calibri"/>
        </w:rPr>
        <w:t>”</w:t>
      </w:r>
      <w:ins w:id="536" w:author="Pena, Vanessa I" w:date="2016-12-29T12:20:00Z">
        <w:r w:rsidR="00C25699">
          <w:rPr>
            <w:rFonts w:ascii="Calibri" w:eastAsia="Calibri" w:hAnsi="Calibri" w:cs="Calibri"/>
          </w:rPr>
          <w:t xml:space="preserve"> </w:t>
        </w:r>
      </w:ins>
      <w:ins w:id="537" w:author="Caraleigh" w:date="2017-01-05T15:54:00Z">
        <w:r w:rsidR="006E7A53">
          <w:rPr>
            <w:rFonts w:asciiTheme="minorHAnsi" w:eastAsia="Times New Roman" w:hAnsiTheme="minorHAnsi"/>
          </w:rPr>
          <w:t>[Dunne, M., phone interview with Policy Design Lab, July 18. 2016]</w:t>
        </w:r>
      </w:ins>
      <w:ins w:id="538" w:author="Pena, Vanessa I" w:date="2016-12-29T12:20:00Z">
        <w:del w:id="539" w:author="Caraleigh" w:date="2017-01-05T15:54:00Z">
          <w:r w:rsidR="00C25699" w:rsidDel="006E7A53">
            <w:rPr>
              <w:rFonts w:asciiTheme="minorHAnsi" w:eastAsia="Times New Roman" w:hAnsiTheme="minorHAnsi"/>
            </w:rPr>
            <w:delText>[</w:delText>
          </w:r>
          <w:commentRangeStart w:id="540"/>
          <w:r w:rsidR="00C25699" w:rsidDel="006E7A53">
            <w:rPr>
              <w:rFonts w:asciiTheme="minorHAnsi" w:eastAsia="Times New Roman" w:hAnsiTheme="minorHAnsi"/>
            </w:rPr>
            <w:delText>Source</w:delText>
          </w:r>
          <w:commentRangeEnd w:id="540"/>
          <w:r w:rsidR="00C25699" w:rsidDel="006E7A53">
            <w:rPr>
              <w:rStyle w:val="CommentReference"/>
            </w:rPr>
            <w:commentReference w:id="540"/>
          </w:r>
          <w:r w:rsidR="00C25699" w:rsidDel="006E7A53">
            <w:rPr>
              <w:rFonts w:asciiTheme="minorHAnsi" w:eastAsia="Times New Roman" w:hAnsiTheme="minorHAnsi"/>
            </w:rPr>
            <w:delText>].</w:delText>
          </w:r>
        </w:del>
      </w:ins>
      <w:del w:id="541" w:author="Caraleigh" w:date="2017-01-05T15:54:00Z">
        <w:r w:rsidDel="006E7A53">
          <w:rPr>
            <w:rFonts w:ascii="Calibri" w:eastAsia="Calibri" w:hAnsi="Calibri" w:cs="Calibri"/>
          </w:rPr>
          <w:delText xml:space="preserve"> </w:delText>
        </w:r>
      </w:del>
    </w:p>
    <w:p w14:paraId="6AB0AF0C" w14:textId="77777777" w:rsidR="00150FCA" w:rsidRDefault="00150FCA">
      <w:pPr>
        <w:spacing w:line="240" w:lineRule="auto"/>
      </w:pPr>
    </w:p>
    <w:p w14:paraId="1738450A" w14:textId="77777777" w:rsidR="00150FCA" w:rsidRPr="0031373C" w:rsidRDefault="0031373C">
      <w:pPr>
        <w:spacing w:line="240" w:lineRule="auto"/>
        <w:rPr>
          <w:rFonts w:asciiTheme="minorHAnsi" w:hAnsiTheme="minorHAnsi"/>
        </w:rPr>
      </w:pPr>
      <w:r w:rsidRPr="0031373C">
        <w:rPr>
          <w:rFonts w:asciiTheme="minorHAnsi" w:hAnsiTheme="minorHAnsi"/>
          <w:b/>
        </w:rPr>
        <w:t>Why a CINO is essential:</w:t>
      </w:r>
    </w:p>
    <w:p w14:paraId="64BD56C4" w14:textId="40C32891" w:rsidR="00150FCA" w:rsidRDefault="0031373C">
      <w:pPr>
        <w:spacing w:line="240" w:lineRule="auto"/>
      </w:pPr>
      <w:r>
        <w:rPr>
          <w:rFonts w:ascii="Calibri" w:eastAsia="Calibri" w:hAnsi="Calibri" w:cs="Calibri"/>
        </w:rPr>
        <w:t xml:space="preserve">Dunne argues that a CINO or equivalent role is essential, given the existing capacity constraints on both human and financial resources. Many </w:t>
      </w:r>
      <w:r w:rsidR="00C25699">
        <w:rPr>
          <w:rFonts w:ascii="Calibri" w:eastAsia="Calibri" w:hAnsi="Calibri" w:cs="Calibri"/>
        </w:rPr>
        <w:t>Federal employees may have</w:t>
      </w:r>
      <w:r>
        <w:rPr>
          <w:rFonts w:ascii="Calibri" w:eastAsia="Calibri" w:hAnsi="Calibri" w:cs="Calibri"/>
        </w:rPr>
        <w:t xml:space="preserve"> multiple responsibilities on top of their normal duties. Without someone dedicated full-time to working on innovation and pushing it, he believes, it</w:t>
      </w:r>
      <w:r w:rsidR="00C25699">
        <w:rPr>
          <w:rFonts w:ascii="Calibri" w:eastAsia="Calibri" w:hAnsi="Calibri" w:cs="Calibri"/>
        </w:rPr>
        <w:t xml:space="preserve"> i</w:t>
      </w:r>
      <w:r>
        <w:rPr>
          <w:rFonts w:ascii="Calibri" w:eastAsia="Calibri" w:hAnsi="Calibri" w:cs="Calibri"/>
        </w:rPr>
        <w:t>s difficult to realize effective change.</w:t>
      </w:r>
    </w:p>
    <w:p w14:paraId="4EB677A4" w14:textId="77777777" w:rsidR="00150FCA" w:rsidRDefault="00150FCA">
      <w:pPr>
        <w:spacing w:line="240" w:lineRule="auto"/>
      </w:pPr>
    </w:p>
    <w:p w14:paraId="4918B1A2" w14:textId="5687236A" w:rsidR="00150FCA" w:rsidDel="006E7A53" w:rsidRDefault="0031373C">
      <w:pPr>
        <w:spacing w:line="240" w:lineRule="auto"/>
        <w:rPr>
          <w:del w:id="542" w:author="Caraleigh" w:date="2017-01-05T15:54:00Z"/>
        </w:rPr>
      </w:pPr>
      <w:r>
        <w:rPr>
          <w:rFonts w:ascii="Calibri" w:eastAsia="Calibri" w:hAnsi="Calibri" w:cs="Calibri"/>
        </w:rPr>
        <w:t xml:space="preserve">A CINO can </w:t>
      </w:r>
      <w:r w:rsidR="004401EA">
        <w:rPr>
          <w:rFonts w:ascii="Calibri" w:eastAsia="Calibri" w:hAnsi="Calibri" w:cs="Calibri"/>
        </w:rPr>
        <w:t>break</w:t>
      </w:r>
      <w:r>
        <w:rPr>
          <w:rFonts w:ascii="Calibri" w:eastAsia="Calibri" w:hAnsi="Calibri" w:cs="Calibri"/>
        </w:rPr>
        <w:t xml:space="preserve"> down organizational silos, particularly where agency areas are highly segmented with little interaction. Bell Labs was so successful, Dunne </w:t>
      </w:r>
      <w:r w:rsidR="00C25699">
        <w:rPr>
          <w:rFonts w:ascii="Calibri" w:eastAsia="Calibri" w:hAnsi="Calibri" w:cs="Calibri"/>
        </w:rPr>
        <w:t>explained</w:t>
      </w:r>
      <w:r>
        <w:rPr>
          <w:rFonts w:ascii="Calibri" w:eastAsia="Calibri" w:hAnsi="Calibri" w:cs="Calibri"/>
        </w:rPr>
        <w:t>, because everyone ate lunch together in the same cafeteria</w:t>
      </w:r>
      <w:r w:rsidR="00C25699">
        <w:rPr>
          <w:rFonts w:ascii="Calibri" w:eastAsia="Calibri" w:hAnsi="Calibri" w:cs="Calibri"/>
        </w:rPr>
        <w:t>—</w:t>
      </w:r>
      <w:r w:rsidR="004401EA">
        <w:rPr>
          <w:rFonts w:ascii="Calibri" w:eastAsia="Calibri" w:hAnsi="Calibri" w:cs="Calibri"/>
        </w:rPr>
        <w:t>s</w:t>
      </w:r>
      <w:r>
        <w:rPr>
          <w:rFonts w:ascii="Calibri" w:eastAsia="Calibri" w:hAnsi="Calibri" w:cs="Calibri"/>
        </w:rPr>
        <w:t>tudies have documen</w:t>
      </w:r>
      <w:r w:rsidR="004401EA">
        <w:rPr>
          <w:rFonts w:ascii="Calibri" w:eastAsia="Calibri" w:hAnsi="Calibri" w:cs="Calibri"/>
        </w:rPr>
        <w:t xml:space="preserve">ted that </w:t>
      </w:r>
      <w:r>
        <w:rPr>
          <w:rFonts w:ascii="Calibri" w:eastAsia="Calibri" w:hAnsi="Calibri" w:cs="Calibri"/>
        </w:rPr>
        <w:t>common daily interaction was the genesis for so many of the innovative breakthroughs Bell Labs produced. Conversations that cut across silos and create informal relationships are essential for building trust. “Without trust, you can’t have innovation,” Dunne says</w:t>
      </w:r>
      <w:ins w:id="543" w:author="Pena, Vanessa I" w:date="2016-12-29T12:25:00Z">
        <w:del w:id="544" w:author="Caraleigh" w:date="2017-01-05T15:54:00Z">
          <w:r w:rsidR="00C25699" w:rsidDel="006E7A53">
            <w:rPr>
              <w:rFonts w:ascii="Calibri" w:eastAsia="Calibri" w:hAnsi="Calibri" w:cs="Calibri"/>
            </w:rPr>
            <w:delText xml:space="preserve"> </w:delText>
          </w:r>
          <w:r w:rsidR="00C25699" w:rsidDel="006E7A53">
            <w:rPr>
              <w:rFonts w:asciiTheme="minorHAnsi" w:eastAsia="Times New Roman" w:hAnsiTheme="minorHAnsi"/>
            </w:rPr>
            <w:delText>[</w:delText>
          </w:r>
          <w:commentRangeStart w:id="545"/>
          <w:r w:rsidR="00C25699" w:rsidDel="006E7A53">
            <w:rPr>
              <w:rFonts w:asciiTheme="minorHAnsi" w:eastAsia="Times New Roman" w:hAnsiTheme="minorHAnsi"/>
            </w:rPr>
            <w:delText>Source</w:delText>
          </w:r>
          <w:commentRangeEnd w:id="545"/>
          <w:r w:rsidR="00C25699" w:rsidDel="006E7A53">
            <w:rPr>
              <w:rStyle w:val="CommentReference"/>
            </w:rPr>
            <w:commentReference w:id="545"/>
          </w:r>
          <w:r w:rsidR="00C25699" w:rsidDel="006E7A53">
            <w:rPr>
              <w:rFonts w:asciiTheme="minorHAnsi" w:eastAsia="Times New Roman" w:hAnsiTheme="minorHAnsi"/>
            </w:rPr>
            <w:delText>]</w:delText>
          </w:r>
        </w:del>
      </w:ins>
      <w:r>
        <w:rPr>
          <w:rFonts w:ascii="Calibri" w:eastAsia="Calibri" w:hAnsi="Calibri" w:cs="Calibri"/>
        </w:rPr>
        <w:t>.</w:t>
      </w:r>
      <w:ins w:id="546" w:author="Caraleigh" w:date="2017-01-05T15:54:00Z">
        <w:r w:rsidR="006E7A53">
          <w:rPr>
            <w:rFonts w:ascii="Calibri" w:eastAsia="Calibri" w:hAnsi="Calibri" w:cs="Calibri"/>
          </w:rPr>
          <w:t xml:space="preserve"> </w:t>
        </w:r>
        <w:r w:rsidR="006E7A53">
          <w:rPr>
            <w:rFonts w:asciiTheme="minorHAnsi" w:eastAsia="Times New Roman" w:hAnsiTheme="minorHAnsi"/>
          </w:rPr>
          <w:t>[Dunne, M., phone interview with Policy Design Lab, July 18. 2016]</w:t>
        </w:r>
        <w:r w:rsidR="006E7A53">
          <w:rPr>
            <w:rFonts w:ascii="Calibri" w:eastAsia="Calibri" w:hAnsi="Calibri" w:cs="Calibri"/>
          </w:rPr>
          <w:t xml:space="preserve"> </w:t>
        </w:r>
      </w:ins>
      <w:r>
        <w:rPr>
          <w:rFonts w:ascii="Calibri" w:eastAsia="Calibri" w:hAnsi="Calibri" w:cs="Calibri"/>
        </w:rPr>
        <w:t xml:space="preserve"> “You have to know the people, trust their expert judgment and be able to work together to accomplish the common objective. Without trust, there is a very quick communication; someone will shoot a question and the response is almost always, ‘No, you can’t do that.’ Instead, [with more developed relationships], the response should be, “Okay. I understand your question. Tell me more. Help me understand what you’re trying to do and then I’ll give you some advice over how you can do it maybe a different ways and what you envision</w:t>
      </w:r>
      <w:del w:id="547" w:author="Pena, Vanessa I" w:date="2016-12-29T12:25:00Z">
        <w:r w:rsidDel="00C25699">
          <w:rPr>
            <w:rFonts w:ascii="Calibri" w:eastAsia="Calibri" w:hAnsi="Calibri" w:cs="Calibri"/>
          </w:rPr>
          <w:delText>.</w:delText>
        </w:r>
      </w:del>
      <w:ins w:id="548" w:author="Caraleigh" w:date="2017-01-05T15:54:00Z">
        <w:r w:rsidR="006E7A53">
          <w:rPr>
            <w:rFonts w:ascii="Calibri" w:eastAsia="Calibri" w:hAnsi="Calibri" w:cs="Calibri"/>
          </w:rPr>
          <w:t>.</w:t>
        </w:r>
      </w:ins>
      <w:r>
        <w:rPr>
          <w:rFonts w:ascii="Calibri" w:eastAsia="Calibri" w:hAnsi="Calibri" w:cs="Calibri"/>
        </w:rPr>
        <w:t>”</w:t>
      </w:r>
      <w:ins w:id="549" w:author="Pena, Vanessa I" w:date="2016-12-29T12:25:00Z">
        <w:r w:rsidR="00C25699">
          <w:rPr>
            <w:rFonts w:ascii="Calibri" w:eastAsia="Calibri" w:hAnsi="Calibri" w:cs="Calibri"/>
          </w:rPr>
          <w:t xml:space="preserve"> </w:t>
        </w:r>
      </w:ins>
      <w:ins w:id="550" w:author="Caraleigh" w:date="2017-01-05T15:54:00Z">
        <w:r w:rsidR="006E7A53">
          <w:rPr>
            <w:rFonts w:asciiTheme="minorHAnsi" w:eastAsia="Times New Roman" w:hAnsiTheme="minorHAnsi"/>
          </w:rPr>
          <w:t>[Dunne, M., phone interview with Policy Design Lab, July 18. 2016]</w:t>
        </w:r>
        <w:r w:rsidR="006E7A53">
          <w:rPr>
            <w:rFonts w:ascii="Calibri" w:eastAsia="Calibri" w:hAnsi="Calibri" w:cs="Calibri"/>
          </w:rPr>
          <w:t xml:space="preserve"> </w:t>
        </w:r>
      </w:ins>
      <w:ins w:id="551" w:author="Pena, Vanessa I" w:date="2016-12-29T12:25:00Z">
        <w:del w:id="552" w:author="Caraleigh" w:date="2017-01-05T15:54:00Z">
          <w:r w:rsidR="00C25699" w:rsidDel="006E7A53">
            <w:rPr>
              <w:rFonts w:asciiTheme="minorHAnsi" w:eastAsia="Times New Roman" w:hAnsiTheme="minorHAnsi"/>
            </w:rPr>
            <w:delText>[</w:delText>
          </w:r>
          <w:commentRangeStart w:id="553"/>
          <w:r w:rsidR="00C25699" w:rsidDel="006E7A53">
            <w:rPr>
              <w:rFonts w:asciiTheme="minorHAnsi" w:eastAsia="Times New Roman" w:hAnsiTheme="minorHAnsi"/>
            </w:rPr>
            <w:delText>Source</w:delText>
          </w:r>
          <w:commentRangeEnd w:id="553"/>
          <w:r w:rsidR="00C25699" w:rsidDel="006E7A53">
            <w:rPr>
              <w:rStyle w:val="CommentReference"/>
            </w:rPr>
            <w:commentReference w:id="553"/>
          </w:r>
          <w:r w:rsidR="00C25699" w:rsidDel="006E7A53">
            <w:rPr>
              <w:rFonts w:asciiTheme="minorHAnsi" w:eastAsia="Times New Roman" w:hAnsiTheme="minorHAnsi"/>
            </w:rPr>
            <w:delText>].</w:delText>
          </w:r>
        </w:del>
      </w:ins>
    </w:p>
    <w:p w14:paraId="536372A3" w14:textId="77777777" w:rsidR="00150FCA" w:rsidRDefault="00150FCA">
      <w:pPr>
        <w:spacing w:line="240" w:lineRule="auto"/>
      </w:pPr>
    </w:p>
    <w:p w14:paraId="2931A870" w14:textId="77777777" w:rsidR="00150FCA" w:rsidRDefault="0031373C">
      <w:pPr>
        <w:spacing w:line="240" w:lineRule="auto"/>
      </w:pPr>
      <w:r>
        <w:rPr>
          <w:rFonts w:ascii="Calibri" w:eastAsia="Calibri" w:hAnsi="Calibri" w:cs="Calibri"/>
          <w:b/>
          <w:u w:val="single"/>
        </w:rPr>
        <w:t>Read More</w:t>
      </w:r>
      <w:r>
        <w:rPr>
          <w:rFonts w:ascii="Calibri" w:eastAsia="Calibri" w:hAnsi="Calibri" w:cs="Calibri"/>
        </w:rPr>
        <w:t xml:space="preserve">: </w:t>
      </w:r>
      <w:hyperlink r:id="rId20" w:anchor="4f48649a6c98">
        <w:r>
          <w:rPr>
            <w:rFonts w:ascii="Calibri" w:eastAsia="Calibri" w:hAnsi="Calibri" w:cs="Calibri"/>
            <w:color w:val="0000FF"/>
            <w:u w:val="single"/>
          </w:rPr>
          <w:t>The Quiet Clean Energy Innovation Revolution at the Department of Energy</w:t>
        </w:r>
      </w:hyperlink>
      <w:hyperlink r:id="rId21" w:anchor="4f48649a6c98"/>
    </w:p>
    <w:p w14:paraId="7117A6A1" w14:textId="77777777" w:rsidR="00150FCA" w:rsidRDefault="00115347">
      <w:pPr>
        <w:spacing w:line="240" w:lineRule="auto"/>
      </w:pPr>
      <w:hyperlink r:id="rId22" w:anchor="4f48649a6c98"/>
    </w:p>
    <w:p w14:paraId="33605571" w14:textId="77777777" w:rsidR="00150FCA" w:rsidRDefault="0031373C">
      <w:pPr>
        <w:pStyle w:val="Heading3"/>
        <w:spacing w:before="240" w:after="0"/>
      </w:pPr>
      <w:r>
        <w:rPr>
          <w:color w:val="000000"/>
          <w:sz w:val="32"/>
          <w:szCs w:val="32"/>
        </w:rPr>
        <w:t>Deliverable 5: Challenges to deployment / approach limitations (inc. lessons learned from agencies where implemented)</w:t>
      </w:r>
    </w:p>
    <w:p w14:paraId="11BA99B5" w14:textId="77777777" w:rsidR="00150FCA" w:rsidRDefault="00150FCA">
      <w:pPr>
        <w:spacing w:line="240" w:lineRule="auto"/>
      </w:pPr>
    </w:p>
    <w:p w14:paraId="3EA77D6F" w14:textId="77777777" w:rsidR="00150FCA" w:rsidRPr="00EC60F6" w:rsidRDefault="0031373C">
      <w:pPr>
        <w:spacing w:line="240" w:lineRule="auto"/>
        <w:rPr>
          <w:rPrChange w:id="554" w:author="Pena, Vanessa I" w:date="2016-12-29T12:27:00Z">
            <w:rPr>
              <w:b/>
            </w:rPr>
          </w:rPrChange>
        </w:rPr>
      </w:pPr>
      <w:r w:rsidRPr="00EC60F6">
        <w:rPr>
          <w:rFonts w:ascii="Calibri" w:eastAsia="Calibri" w:hAnsi="Calibri" w:cs="Calibri"/>
          <w:rPrChange w:id="555" w:author="Pena, Vanessa I" w:date="2016-12-29T12:27:00Z">
            <w:rPr>
              <w:rFonts w:ascii="Calibri" w:eastAsia="Calibri" w:hAnsi="Calibri" w:cs="Calibri"/>
              <w:b/>
            </w:rPr>
          </w:rPrChange>
        </w:rPr>
        <w:t>Key ingredients for successful CINO roles include:</w:t>
      </w:r>
    </w:p>
    <w:p w14:paraId="3A83EC82" w14:textId="77777777" w:rsidR="00150FCA" w:rsidRDefault="0031373C">
      <w:pPr>
        <w:numPr>
          <w:ilvl w:val="0"/>
          <w:numId w:val="12"/>
        </w:numPr>
        <w:spacing w:line="240" w:lineRule="auto"/>
        <w:ind w:hanging="360"/>
        <w:contextualSpacing/>
      </w:pPr>
      <w:r>
        <w:rPr>
          <w:rFonts w:ascii="Calibri" w:eastAsia="Calibri" w:hAnsi="Calibri" w:cs="Calibri"/>
        </w:rPr>
        <w:t xml:space="preserve">Strong support from leadership to embed CINOs within agency structure </w:t>
      </w:r>
    </w:p>
    <w:p w14:paraId="72150141" w14:textId="77777777" w:rsidR="00150FCA" w:rsidRDefault="0031373C">
      <w:pPr>
        <w:numPr>
          <w:ilvl w:val="0"/>
          <w:numId w:val="12"/>
        </w:numPr>
        <w:spacing w:line="240" w:lineRule="auto"/>
        <w:ind w:hanging="360"/>
        <w:contextualSpacing/>
      </w:pPr>
      <w:r>
        <w:rPr>
          <w:rFonts w:ascii="Calibri" w:eastAsia="Calibri" w:hAnsi="Calibri" w:cs="Calibri"/>
        </w:rPr>
        <w:t>Clear role definition… but also</w:t>
      </w:r>
    </w:p>
    <w:p w14:paraId="2ADE0623" w14:textId="62376488" w:rsidR="00150FCA" w:rsidDel="002E37D6" w:rsidRDefault="0031373C">
      <w:pPr>
        <w:numPr>
          <w:ilvl w:val="0"/>
          <w:numId w:val="12"/>
        </w:numPr>
        <w:spacing w:line="240" w:lineRule="auto"/>
        <w:ind w:hanging="360"/>
        <w:contextualSpacing/>
        <w:rPr>
          <w:del w:id="556" w:author="Caraleigh" w:date="2017-01-05T18:05:00Z"/>
        </w:rPr>
      </w:pPr>
      <w:del w:id="557" w:author="Caraleigh" w:date="2017-01-05T18:05:00Z">
        <w:r w:rsidDel="002E37D6">
          <w:rPr>
            <w:rFonts w:ascii="Calibri" w:eastAsia="Calibri" w:hAnsi="Calibri" w:cs="Calibri"/>
          </w:rPr>
          <w:delText>A degree of role flexibility</w:delText>
        </w:r>
      </w:del>
    </w:p>
    <w:p w14:paraId="229E395E" w14:textId="77777777" w:rsidR="00150FCA" w:rsidRDefault="0031373C">
      <w:pPr>
        <w:numPr>
          <w:ilvl w:val="0"/>
          <w:numId w:val="8"/>
        </w:numPr>
        <w:spacing w:line="240" w:lineRule="auto"/>
        <w:ind w:left="0" w:firstLine="360"/>
        <w:contextualSpacing/>
      </w:pPr>
      <w:r>
        <w:rPr>
          <w:rFonts w:ascii="Calibri" w:eastAsia="Calibri" w:hAnsi="Calibri" w:cs="Calibri"/>
        </w:rPr>
        <w:t xml:space="preserve">Managing risks of personality-driven change </w:t>
      </w:r>
    </w:p>
    <w:p w14:paraId="2B0B9E05" w14:textId="77777777" w:rsidR="00150FCA" w:rsidRDefault="0031373C">
      <w:pPr>
        <w:numPr>
          <w:ilvl w:val="0"/>
          <w:numId w:val="8"/>
        </w:numPr>
        <w:spacing w:line="240" w:lineRule="auto"/>
        <w:ind w:left="0" w:firstLine="360"/>
        <w:contextualSpacing/>
      </w:pPr>
      <w:r>
        <w:rPr>
          <w:rFonts w:ascii="Calibri" w:eastAsia="Calibri" w:hAnsi="Calibri" w:cs="Calibri"/>
        </w:rPr>
        <w:t xml:space="preserve">Realistic expectations for cultural change management </w:t>
      </w:r>
    </w:p>
    <w:p w14:paraId="77B9FB9B" w14:textId="77777777" w:rsidR="00150FCA" w:rsidRDefault="00150FCA">
      <w:pPr>
        <w:spacing w:line="240" w:lineRule="auto"/>
        <w:ind w:left="720"/>
      </w:pPr>
    </w:p>
    <w:p w14:paraId="34F668B0" w14:textId="77777777" w:rsidR="00150FCA" w:rsidRDefault="0031373C">
      <w:pPr>
        <w:spacing w:line="240" w:lineRule="auto"/>
      </w:pPr>
      <w:r>
        <w:rPr>
          <w:rFonts w:ascii="Calibri" w:eastAsia="Calibri" w:hAnsi="Calibri" w:cs="Calibri"/>
          <w:u w:val="single"/>
        </w:rPr>
        <w:t>Strong support from leadership to embed CINOs within agency structure</w:t>
      </w:r>
    </w:p>
    <w:p w14:paraId="6C1AF9AF" w14:textId="10A65F4D" w:rsidR="00150FCA" w:rsidRDefault="0031373C">
      <w:pPr>
        <w:spacing w:line="240" w:lineRule="auto"/>
      </w:pPr>
      <w:r>
        <w:rPr>
          <w:rFonts w:ascii="Calibri" w:eastAsia="Calibri" w:hAnsi="Calibri" w:cs="Calibri"/>
        </w:rPr>
        <w:t xml:space="preserve">The role of </w:t>
      </w:r>
      <w:r w:rsidR="00EC60F6">
        <w:rPr>
          <w:rFonts w:ascii="Calibri" w:eastAsia="Calibri" w:hAnsi="Calibri" w:cs="Calibri"/>
        </w:rPr>
        <w:t>CINO</w:t>
      </w:r>
      <w:r>
        <w:rPr>
          <w:rFonts w:ascii="Calibri" w:eastAsia="Calibri" w:hAnsi="Calibri" w:cs="Calibri"/>
        </w:rPr>
        <w:t xml:space="preserve"> cannot be created and then abandoned to succeed on its own; a lesson </w:t>
      </w:r>
      <w:r w:rsidR="00372C38">
        <w:rPr>
          <w:rFonts w:ascii="Calibri" w:eastAsia="Calibri" w:hAnsi="Calibri" w:cs="Calibri"/>
        </w:rPr>
        <w:t xml:space="preserve">learned </w:t>
      </w:r>
      <w:r>
        <w:rPr>
          <w:rFonts w:ascii="Calibri" w:eastAsia="Calibri" w:hAnsi="Calibri" w:cs="Calibri"/>
        </w:rPr>
        <w:t>from past CINOs is that support is needed from the top of the organization</w:t>
      </w:r>
      <w:ins w:id="558" w:author="Pena, Vanessa I" w:date="2016-12-29T12:28:00Z">
        <w:del w:id="559" w:author="Caraleigh" w:date="2017-01-05T15:58:00Z">
          <w:r w:rsidR="00372C38" w:rsidDel="002E35CB">
            <w:rPr>
              <w:rFonts w:ascii="Calibri" w:eastAsia="Calibri" w:hAnsi="Calibri" w:cs="Calibri"/>
            </w:rPr>
            <w:delText xml:space="preserve"> </w:delText>
          </w:r>
          <w:r w:rsidR="00372C38" w:rsidDel="002E35CB">
            <w:rPr>
              <w:rFonts w:asciiTheme="minorHAnsi" w:eastAsia="Times New Roman" w:hAnsiTheme="minorHAnsi"/>
            </w:rPr>
            <w:delText>[</w:delText>
          </w:r>
          <w:commentRangeStart w:id="560"/>
          <w:r w:rsidR="00372C38" w:rsidDel="002E35CB">
            <w:rPr>
              <w:rFonts w:asciiTheme="minorHAnsi" w:eastAsia="Times New Roman" w:hAnsiTheme="minorHAnsi"/>
            </w:rPr>
            <w:delText>Source</w:delText>
          </w:r>
          <w:commentRangeEnd w:id="560"/>
          <w:r w:rsidR="00372C38" w:rsidDel="002E35CB">
            <w:rPr>
              <w:rStyle w:val="CommentReference"/>
            </w:rPr>
            <w:commentReference w:id="560"/>
          </w:r>
          <w:r w:rsidR="00372C38" w:rsidDel="002E35CB">
            <w:rPr>
              <w:rFonts w:asciiTheme="minorHAnsi" w:eastAsia="Times New Roman" w:hAnsiTheme="minorHAnsi"/>
            </w:rPr>
            <w:delText>]</w:delText>
          </w:r>
        </w:del>
      </w:ins>
      <w:del w:id="561" w:author="Caraleigh" w:date="2017-01-05T15:58:00Z">
        <w:r w:rsidDel="002E35CB">
          <w:rPr>
            <w:rFonts w:ascii="Calibri" w:eastAsia="Calibri" w:hAnsi="Calibri" w:cs="Calibri"/>
          </w:rPr>
          <w:delText>.</w:delText>
        </w:r>
        <w:r w:rsidR="00680883" w:rsidDel="002E35CB">
          <w:rPr>
            <w:rFonts w:ascii="Calibri" w:eastAsia="Calibri" w:hAnsi="Calibri" w:cs="Calibri"/>
          </w:rPr>
          <w:delText xml:space="preserve"> </w:delText>
        </w:r>
      </w:del>
      <w:ins w:id="562" w:author="Caraleigh" w:date="2017-01-05T15:58:00Z">
        <w:r w:rsidR="002E35CB">
          <w:rPr>
            <w:rFonts w:ascii="Calibri" w:eastAsia="Calibri" w:hAnsi="Calibri" w:cs="Calibri"/>
          </w:rPr>
          <w:t xml:space="preserve"> [Kalil, T., in-person interview by Policy Design Lab, July 21, 2016]. </w:t>
        </w:r>
      </w:ins>
      <w:r>
        <w:rPr>
          <w:rFonts w:ascii="Calibri" w:eastAsia="Calibri" w:hAnsi="Calibri" w:cs="Calibri"/>
        </w:rPr>
        <w:t>Otherwise, agencies run the risk of creating an island of innovation that no one listens to or takes seriously. Clear expectations and firm support from the leadership is essential for the innovation officer to work credibly with other parts of an organization, notes Bryan Sivak (HHS)</w:t>
      </w:r>
      <w:ins w:id="563" w:author="Caraleigh" w:date="2017-01-05T15:57:00Z">
        <w:r w:rsidR="006E7A53">
          <w:rPr>
            <w:rFonts w:ascii="Calibri" w:eastAsia="Calibri" w:hAnsi="Calibri" w:cs="Calibri"/>
          </w:rPr>
          <w:t xml:space="preserve">. </w:t>
        </w:r>
        <w:r w:rsidR="006E7A53" w:rsidRPr="00FD2660">
          <w:rPr>
            <w:rFonts w:ascii="Calibri" w:eastAsia="Calibri" w:hAnsi="Calibri" w:cs="Calibri"/>
          </w:rPr>
          <w:t>[</w:t>
        </w:r>
        <w:r w:rsidR="006E7A53" w:rsidRPr="00470028">
          <w:rPr>
            <w:rFonts w:ascii="Calibri" w:eastAsia="Calibri" w:hAnsi="Calibri" w:cs="Calibri"/>
          </w:rPr>
          <w:t>Sivak, B., phone interview with Policy Design Lab, July 27, 2016.]</w:t>
        </w:r>
      </w:ins>
      <w:ins w:id="564" w:author="Pena, Vanessa I" w:date="2016-12-29T12:28:00Z">
        <w:r w:rsidR="00372C38">
          <w:rPr>
            <w:rFonts w:ascii="Calibri" w:eastAsia="Calibri" w:hAnsi="Calibri" w:cs="Calibri"/>
          </w:rPr>
          <w:t xml:space="preserve"> </w:t>
        </w:r>
        <w:del w:id="565" w:author="Caraleigh" w:date="2017-01-05T15:57:00Z">
          <w:r w:rsidR="00372C38" w:rsidDel="006E7A53">
            <w:rPr>
              <w:rFonts w:asciiTheme="minorHAnsi" w:eastAsia="Times New Roman" w:hAnsiTheme="minorHAnsi"/>
            </w:rPr>
            <w:delText>[</w:delText>
          </w:r>
          <w:commentRangeStart w:id="566"/>
          <w:r w:rsidR="00372C38" w:rsidDel="006E7A53">
            <w:rPr>
              <w:rFonts w:asciiTheme="minorHAnsi" w:eastAsia="Times New Roman" w:hAnsiTheme="minorHAnsi"/>
            </w:rPr>
            <w:delText>Source</w:delText>
          </w:r>
          <w:commentRangeEnd w:id="566"/>
          <w:r w:rsidR="00372C38" w:rsidDel="006E7A53">
            <w:rPr>
              <w:rStyle w:val="CommentReference"/>
            </w:rPr>
            <w:commentReference w:id="566"/>
          </w:r>
          <w:r w:rsidR="00372C38" w:rsidDel="006E7A53">
            <w:rPr>
              <w:rFonts w:asciiTheme="minorHAnsi" w:eastAsia="Times New Roman" w:hAnsiTheme="minorHAnsi"/>
            </w:rPr>
            <w:delText>]</w:delText>
          </w:r>
        </w:del>
      </w:ins>
      <w:del w:id="567" w:author="Caraleigh" w:date="2017-01-05T15:57:00Z">
        <w:r w:rsidDel="006E7A53">
          <w:rPr>
            <w:rFonts w:ascii="Calibri" w:eastAsia="Calibri" w:hAnsi="Calibri" w:cs="Calibri"/>
          </w:rPr>
          <w:delText>.</w:delText>
        </w:r>
        <w:r w:rsidDel="006E7A53">
          <w:rPr>
            <w:rFonts w:ascii="Calibri" w:eastAsia="Calibri" w:hAnsi="Calibri" w:cs="Calibri"/>
            <w:b/>
          </w:rPr>
          <w:delText xml:space="preserve"> </w:delText>
        </w:r>
      </w:del>
      <w:r>
        <w:rPr>
          <w:rFonts w:ascii="Calibri" w:eastAsia="Calibri" w:hAnsi="Calibri" w:cs="Calibri"/>
        </w:rPr>
        <w:t>Without explicit and visible support, CINOs run the risk of being “</w:t>
      </w:r>
      <w:hyperlink r:id="rId23">
        <w:r>
          <w:rPr>
            <w:rFonts w:ascii="Calibri" w:eastAsia="Calibri" w:hAnsi="Calibri" w:cs="Calibri"/>
            <w:color w:val="0000FF"/>
            <w:u w:val="single"/>
          </w:rPr>
          <w:t>window dressing.”</w:t>
        </w:r>
      </w:hyperlink>
      <w:ins w:id="568" w:author="Caraleigh" w:date="2017-01-05T19:15:00Z">
        <w:r w:rsidR="00483A22">
          <w:rPr>
            <w:rFonts w:ascii="Calibri" w:eastAsia="Calibri" w:hAnsi="Calibri" w:cs="Calibri"/>
            <w:color w:val="0000FF"/>
            <w:u w:val="single"/>
          </w:rPr>
          <w:t xml:space="preserve"> [</w:t>
        </w:r>
        <w:r w:rsidR="00483A22" w:rsidRPr="00483A22">
          <w:rPr>
            <w:rFonts w:ascii="Calibri" w:eastAsia="Calibri" w:hAnsi="Calibri" w:cs="Calibri"/>
            <w:color w:val="0000FF"/>
            <w:u w:val="single"/>
          </w:rPr>
          <w:t>Allen, F., "</w:t>
        </w:r>
      </w:ins>
      <w:ins w:id="569" w:author="Caraleigh" w:date="2017-01-05T19:16:00Z">
        <w:r w:rsidR="00483A22">
          <w:rPr>
            <w:rFonts w:ascii="Calibri" w:eastAsia="Calibri" w:hAnsi="Calibri" w:cs="Calibri"/>
            <w:color w:val="0000FF"/>
            <w:u w:val="single"/>
          </w:rPr>
          <w:fldChar w:fldCharType="begin"/>
        </w:r>
        <w:r w:rsidR="00483A22">
          <w:rPr>
            <w:rFonts w:ascii="Calibri" w:eastAsia="Calibri" w:hAnsi="Calibri" w:cs="Calibri"/>
            <w:color w:val="0000FF"/>
            <w:u w:val="single"/>
          </w:rPr>
          <w:instrText xml:space="preserve"> HYPERLINK "http://www.forbes.com/sites/frederickallen/2012/04/03/most-chief-innovation-officers-are-just-window-dressing/" \l "1220b3c1439d" </w:instrText>
        </w:r>
        <w:r w:rsidR="00483A22">
          <w:rPr>
            <w:rFonts w:ascii="Calibri" w:eastAsia="Calibri" w:hAnsi="Calibri" w:cs="Calibri"/>
            <w:color w:val="0000FF"/>
            <w:u w:val="single"/>
          </w:rPr>
          <w:fldChar w:fldCharType="separate"/>
        </w:r>
        <w:r w:rsidR="00483A22" w:rsidRPr="00483A22">
          <w:rPr>
            <w:rStyle w:val="Hyperlink"/>
            <w:rFonts w:ascii="Calibri" w:eastAsia="Calibri" w:hAnsi="Calibri" w:cs="Calibri"/>
          </w:rPr>
          <w:t>Most Chief Innovation Officers are Just Window Dressing,</w:t>
        </w:r>
        <w:r w:rsidR="00483A22">
          <w:rPr>
            <w:rFonts w:ascii="Calibri" w:eastAsia="Calibri" w:hAnsi="Calibri" w:cs="Calibri"/>
            <w:color w:val="0000FF"/>
            <w:u w:val="single"/>
          </w:rPr>
          <w:fldChar w:fldCharType="end"/>
        </w:r>
      </w:ins>
      <w:ins w:id="570" w:author="Caraleigh" w:date="2017-01-05T19:15:00Z">
        <w:r w:rsidR="00483A22" w:rsidRPr="00483A22">
          <w:rPr>
            <w:rFonts w:ascii="Calibri" w:eastAsia="Calibri" w:hAnsi="Calibri" w:cs="Calibri"/>
            <w:color w:val="0000FF"/>
            <w:u w:val="single"/>
          </w:rPr>
          <w:t>" Forbes, April 2012.</w:t>
        </w:r>
        <w:r w:rsidR="00483A22">
          <w:rPr>
            <w:rFonts w:ascii="Calibri" w:eastAsia="Calibri" w:hAnsi="Calibri" w:cs="Calibri"/>
            <w:color w:val="0000FF"/>
            <w:u w:val="single"/>
          </w:rPr>
          <w:t>]</w:t>
        </w:r>
      </w:ins>
      <w:hyperlink r:id="rId24"/>
    </w:p>
    <w:p w14:paraId="61E98EEE" w14:textId="77777777" w:rsidR="00150FCA" w:rsidRDefault="00115347">
      <w:pPr>
        <w:spacing w:line="240" w:lineRule="auto"/>
      </w:pPr>
      <w:hyperlink r:id="rId25"/>
    </w:p>
    <w:p w14:paraId="581D3114" w14:textId="0A265AEC" w:rsidR="00150FCA" w:rsidRDefault="0031373C">
      <w:pPr>
        <w:spacing w:line="240" w:lineRule="auto"/>
      </w:pPr>
      <w:r>
        <w:rPr>
          <w:rFonts w:ascii="Calibri" w:eastAsia="Calibri" w:hAnsi="Calibri" w:cs="Calibri"/>
        </w:rPr>
        <w:t xml:space="preserve">Leadership and the CINO him/herself also need to understand and look for a supportive context, including bringing in </w:t>
      </w:r>
      <w:r w:rsidR="00372C38">
        <w:rPr>
          <w:rFonts w:ascii="Calibri" w:eastAsia="Calibri" w:hAnsi="Calibri" w:cs="Calibri"/>
        </w:rPr>
        <w:t>expertise</w:t>
      </w:r>
      <w:r>
        <w:rPr>
          <w:rFonts w:ascii="Calibri" w:eastAsia="Calibri" w:hAnsi="Calibri" w:cs="Calibri"/>
        </w:rPr>
        <w:t xml:space="preserve"> </w:t>
      </w:r>
      <w:r w:rsidR="00372C38">
        <w:rPr>
          <w:rFonts w:ascii="Calibri" w:eastAsia="Calibri" w:hAnsi="Calibri" w:cs="Calibri"/>
        </w:rPr>
        <w:t xml:space="preserve">external to the agency </w:t>
      </w:r>
      <w:r>
        <w:rPr>
          <w:rFonts w:ascii="Calibri" w:eastAsia="Calibri" w:hAnsi="Calibri" w:cs="Calibri"/>
        </w:rPr>
        <w:t>to mediate and support innovation in discussions with general counsel and contracting officers.</w:t>
      </w:r>
      <w:r w:rsidR="00680883">
        <w:rPr>
          <w:rFonts w:ascii="Calibri" w:eastAsia="Calibri" w:hAnsi="Calibri" w:cs="Calibri"/>
        </w:rPr>
        <w:t xml:space="preserve"> </w:t>
      </w:r>
      <w:r>
        <w:rPr>
          <w:rFonts w:ascii="Calibri" w:eastAsia="Calibri" w:hAnsi="Calibri" w:cs="Calibri"/>
        </w:rPr>
        <w:t>Staff from the Office of Science and Technology Policy</w:t>
      </w:r>
      <w:r w:rsidR="007D5425">
        <w:rPr>
          <w:rFonts w:ascii="Calibri" w:eastAsia="Calibri" w:hAnsi="Calibri" w:cs="Calibri"/>
        </w:rPr>
        <w:t xml:space="preserve"> (OSTP)</w:t>
      </w:r>
      <w:r>
        <w:rPr>
          <w:rFonts w:ascii="Calibri" w:eastAsia="Calibri" w:hAnsi="Calibri" w:cs="Calibri"/>
        </w:rPr>
        <w:t xml:space="preserve"> </w:t>
      </w:r>
      <w:r w:rsidR="00372C38">
        <w:rPr>
          <w:rFonts w:ascii="Calibri" w:eastAsia="Calibri" w:hAnsi="Calibri" w:cs="Calibri"/>
        </w:rPr>
        <w:t>within the Executive Office of the President may</w:t>
      </w:r>
      <w:r>
        <w:rPr>
          <w:rFonts w:ascii="Calibri" w:eastAsia="Calibri" w:hAnsi="Calibri" w:cs="Calibri"/>
        </w:rPr>
        <w:t xml:space="preserve"> support in this capacity.</w:t>
      </w:r>
    </w:p>
    <w:p w14:paraId="72F0A654" w14:textId="77777777" w:rsidR="00150FCA" w:rsidRDefault="00150FCA">
      <w:pPr>
        <w:spacing w:line="240" w:lineRule="auto"/>
      </w:pPr>
    </w:p>
    <w:p w14:paraId="1529CB18" w14:textId="77777777" w:rsidR="00150FCA" w:rsidRDefault="0031373C">
      <w:pPr>
        <w:spacing w:line="240" w:lineRule="auto"/>
      </w:pPr>
      <w:r>
        <w:rPr>
          <w:rFonts w:ascii="Calibri" w:eastAsia="Calibri" w:hAnsi="Calibri" w:cs="Calibri"/>
          <w:u w:val="single"/>
        </w:rPr>
        <w:t>Clear role definition, empowered with authority and connected to the mission</w:t>
      </w:r>
    </w:p>
    <w:p w14:paraId="7F6124D1" w14:textId="737ED886" w:rsidR="00150FCA" w:rsidDel="002E35CB" w:rsidRDefault="0031373C">
      <w:pPr>
        <w:spacing w:line="240" w:lineRule="auto"/>
        <w:rPr>
          <w:del w:id="571" w:author="Caraleigh" w:date="2017-01-05T15:59:00Z"/>
        </w:rPr>
      </w:pPr>
      <w:r>
        <w:rPr>
          <w:rFonts w:ascii="Calibri" w:eastAsia="Calibri" w:hAnsi="Calibri" w:cs="Calibri"/>
          <w:highlight w:val="white"/>
        </w:rPr>
        <w:t xml:space="preserve"> “When a government leader creates a role like a [CINO] and defines it too broadly,” Jen Pahlka comments, </w:t>
      </w:r>
      <w:commentRangeStart w:id="572"/>
      <w:r>
        <w:rPr>
          <w:rFonts w:ascii="Calibri" w:eastAsia="Calibri" w:hAnsi="Calibri" w:cs="Calibri"/>
          <w:highlight w:val="white"/>
        </w:rPr>
        <w:t>“</w:t>
      </w:r>
      <w:commentRangeEnd w:id="572"/>
      <w:r w:rsidR="00372C38">
        <w:rPr>
          <w:rStyle w:val="CommentReference"/>
        </w:rPr>
        <w:commentReference w:id="572"/>
      </w:r>
      <w:ins w:id="573" w:author="Pena, Vanessa I" w:date="2016-12-29T12:30:00Z">
        <w:r w:rsidR="00372C38">
          <w:rPr>
            <w:rFonts w:ascii="Calibri" w:eastAsia="Calibri" w:hAnsi="Calibri" w:cs="Calibri"/>
            <w:highlight w:val="white"/>
          </w:rPr>
          <w:t>i</w:t>
        </w:r>
      </w:ins>
      <w:del w:id="574" w:author="Pena, Vanessa I" w:date="2016-12-29T12:30:00Z">
        <w:r w:rsidDel="00372C38">
          <w:rPr>
            <w:rFonts w:ascii="Calibri" w:eastAsia="Calibri" w:hAnsi="Calibri" w:cs="Calibri"/>
            <w:highlight w:val="white"/>
          </w:rPr>
          <w:delText>I</w:delText>
        </w:r>
      </w:del>
      <w:r>
        <w:rPr>
          <w:rFonts w:ascii="Calibri" w:eastAsia="Calibri" w:hAnsi="Calibri" w:cs="Calibri"/>
          <w:highlight w:val="white"/>
        </w:rPr>
        <w:t>t</w:t>
      </w:r>
      <w:del w:id="575" w:author="Pena, Vanessa I" w:date="2016-12-29T12:30:00Z">
        <w:r w:rsidDel="00372C38">
          <w:rPr>
            <w:rFonts w:ascii="Calibri" w:eastAsia="Calibri" w:hAnsi="Calibri" w:cs="Calibri"/>
            <w:highlight w:val="white"/>
          </w:rPr>
          <w:delText>’</w:delText>
        </w:r>
      </w:del>
      <w:ins w:id="576" w:author="Pena, Vanessa I" w:date="2016-12-29T12:30:00Z">
        <w:r w:rsidR="00372C38">
          <w:rPr>
            <w:rFonts w:ascii="Calibri" w:eastAsia="Calibri" w:hAnsi="Calibri" w:cs="Calibri"/>
            <w:highlight w:val="white"/>
          </w:rPr>
          <w:t xml:space="preserve"> i</w:t>
        </w:r>
      </w:ins>
      <w:r>
        <w:rPr>
          <w:rFonts w:ascii="Calibri" w:eastAsia="Calibri" w:hAnsi="Calibri" w:cs="Calibri"/>
          <w:highlight w:val="white"/>
        </w:rPr>
        <w:t>s usually driven by a diagnosis that’s hard to argue with: ossified processes and practices, lack of questioning of the status quo, resulting in low performance. Too much structure and overly prescriptive solutions seem to be the problem, so giving a [CINO] a lot of freedom to do whatever is necessary to change the organization seems like the right answer. But it can end up looking like a bit of magical thinking.</w:t>
      </w:r>
      <w:ins w:id="577" w:author="Caraleigh" w:date="2017-01-05T14:37:00Z">
        <w:r w:rsidR="00703E88">
          <w:rPr>
            <w:rFonts w:ascii="Calibri" w:eastAsia="Calibri" w:hAnsi="Calibri" w:cs="Calibri"/>
            <w:highlight w:val="white"/>
          </w:rPr>
          <w:t xml:space="preserve">”  </w:t>
        </w:r>
        <w:r w:rsidR="00703E88" w:rsidDel="00201C03">
          <w:rPr>
            <w:rFonts w:ascii="Calibri" w:eastAsia="Calibri" w:hAnsi="Calibri" w:cs="Calibri"/>
          </w:rPr>
          <w:t>[</w:t>
        </w:r>
        <w:r w:rsidR="00703E88">
          <w:rPr>
            <w:rFonts w:ascii="Calibri" w:eastAsia="Calibri" w:hAnsi="Calibri" w:cs="Calibri"/>
          </w:rPr>
          <w:fldChar w:fldCharType="begin"/>
        </w:r>
        <w:r w:rsidR="00703E88">
          <w:rPr>
            <w:rFonts w:ascii="Calibri" w:eastAsia="Calibri" w:hAnsi="Calibri" w:cs="Calibri"/>
          </w:rPr>
          <w:instrText xml:space="preserve"> HYPERLINK "https://medium.com/code-for-america/the-cio-problem-part-2-innovation-af24ebc038e5" \l ".zighmgj0d" </w:instrText>
        </w:r>
        <w:r w:rsidR="00703E88">
          <w:rPr>
            <w:rFonts w:ascii="Calibri" w:eastAsia="Calibri" w:hAnsi="Calibri" w:cs="Calibri"/>
          </w:rPr>
          <w:fldChar w:fldCharType="separate"/>
        </w:r>
        <w:r w:rsidR="00703E88" w:rsidRPr="008D0B05">
          <w:rPr>
            <w:rStyle w:val="Hyperlink"/>
            <w:rFonts w:ascii="Calibri" w:eastAsia="Calibri" w:hAnsi="Calibri" w:cs="Calibri"/>
          </w:rPr>
          <w:t xml:space="preserve">Pahlka, J., “The CIO Problem, Part 2: Innovation,” </w:t>
        </w:r>
        <w:r w:rsidR="00703E88">
          <w:rPr>
            <w:rStyle w:val="Hyperlink"/>
            <w:rFonts w:ascii="Calibri" w:eastAsia="Calibri" w:hAnsi="Calibri" w:cs="Calibri"/>
          </w:rPr>
          <w:t xml:space="preserve">Medium, </w:t>
        </w:r>
        <w:r w:rsidR="00703E88" w:rsidRPr="008D0B05">
          <w:rPr>
            <w:rStyle w:val="Hyperlink"/>
            <w:rFonts w:ascii="Calibri" w:eastAsia="Calibri" w:hAnsi="Calibri" w:cs="Calibri"/>
          </w:rPr>
          <w:t>May 31, 2016</w:t>
        </w:r>
        <w:r w:rsidR="00703E88">
          <w:rPr>
            <w:rFonts w:ascii="Calibri" w:eastAsia="Calibri" w:hAnsi="Calibri" w:cs="Calibri"/>
          </w:rPr>
          <w:fldChar w:fldCharType="end"/>
        </w:r>
        <w:r w:rsidR="00282492">
          <w:rPr>
            <w:rFonts w:ascii="Calibri" w:eastAsia="Calibri" w:hAnsi="Calibri" w:cs="Calibri"/>
          </w:rPr>
          <w:t>.</w:t>
        </w:r>
        <w:r w:rsidR="00703E88" w:rsidDel="00201C03">
          <w:fldChar w:fldCharType="begin"/>
        </w:r>
        <w:r w:rsidR="00703E88">
          <w:instrText>HYPERLINK "https://medium.com/code-for-america/the-cio-problem-part-2-innovation-af24ebc038e5" \l ".zighmgj0d"</w:instrText>
        </w:r>
        <w:r w:rsidR="00703E88" w:rsidDel="00201C03">
          <w:fldChar w:fldCharType="end"/>
        </w:r>
        <w:r w:rsidR="00703E88" w:rsidDel="00201C03">
          <w:rPr>
            <w:rFonts w:ascii="Calibri" w:eastAsia="Calibri" w:hAnsi="Calibri" w:cs="Calibri"/>
          </w:rPr>
          <w:t>]</w:t>
        </w:r>
      </w:ins>
      <w:r w:rsidR="00680883">
        <w:rPr>
          <w:rFonts w:ascii="Calibri" w:eastAsia="Calibri" w:hAnsi="Calibri" w:cs="Calibri"/>
          <w:highlight w:val="white"/>
        </w:rPr>
        <w:t xml:space="preserve"> </w:t>
      </w:r>
      <w:del w:id="578" w:author="Pena, Vanessa I" w:date="2016-12-29T12:31:00Z">
        <w:r w:rsidDel="00372C38">
          <w:rPr>
            <w:rFonts w:ascii="Calibri" w:eastAsia="Calibri" w:hAnsi="Calibri" w:cs="Calibri"/>
            <w:highlight w:val="white"/>
          </w:rPr>
          <w:delText xml:space="preserve"> </w:delText>
        </w:r>
      </w:del>
      <w:r>
        <w:rPr>
          <w:rFonts w:ascii="Calibri" w:eastAsia="Calibri" w:hAnsi="Calibri" w:cs="Calibri"/>
        </w:rPr>
        <w:t>In creating a CINO role, senior leadership needs to ensure the position has a direct connection between responsibilities and actual authority to execute on strategy and innovation. It’s also essential that innovation champions have metrics and measurements for tracking success that are also in alignment with agency priorities.</w:t>
      </w:r>
      <w:ins w:id="579" w:author="Pena, Vanessa I" w:date="2016-12-29T12:31:00Z">
        <w:r w:rsidR="00372C38">
          <w:rPr>
            <w:rFonts w:ascii="Calibri" w:eastAsia="Calibri" w:hAnsi="Calibri" w:cs="Calibri"/>
          </w:rPr>
          <w:t xml:space="preserve"> </w:t>
        </w:r>
      </w:ins>
      <w:ins w:id="580" w:author="Caraleigh" w:date="2017-01-05T15:59:00Z">
        <w:r w:rsidR="002E35CB">
          <w:rPr>
            <w:rFonts w:ascii="Calibri" w:eastAsia="Calibri" w:hAnsi="Calibri" w:cs="Calibri"/>
          </w:rPr>
          <w:t>[Kalil, T., in-person interview by Policy Design Lab, July 21, 2016].</w:t>
        </w:r>
      </w:ins>
      <w:ins w:id="581" w:author="Pena, Vanessa I" w:date="2016-12-29T12:31:00Z">
        <w:del w:id="582" w:author="Caraleigh" w:date="2017-01-05T15:59:00Z">
          <w:r w:rsidR="00372C38" w:rsidDel="002E35CB">
            <w:rPr>
              <w:rFonts w:asciiTheme="minorHAnsi" w:eastAsia="Times New Roman" w:hAnsiTheme="minorHAnsi"/>
            </w:rPr>
            <w:delText>[</w:delText>
          </w:r>
          <w:commentRangeStart w:id="583"/>
          <w:r w:rsidR="00372C38" w:rsidDel="002E35CB">
            <w:rPr>
              <w:rFonts w:asciiTheme="minorHAnsi" w:eastAsia="Times New Roman" w:hAnsiTheme="minorHAnsi"/>
            </w:rPr>
            <w:delText>Source</w:delText>
          </w:r>
          <w:commentRangeEnd w:id="583"/>
          <w:r w:rsidR="00372C38" w:rsidDel="002E35CB">
            <w:rPr>
              <w:rStyle w:val="CommentReference"/>
            </w:rPr>
            <w:commentReference w:id="583"/>
          </w:r>
          <w:r w:rsidR="00372C38" w:rsidDel="002E35CB">
            <w:rPr>
              <w:rFonts w:asciiTheme="minorHAnsi" w:eastAsia="Times New Roman" w:hAnsiTheme="minorHAnsi"/>
            </w:rPr>
            <w:delText>]</w:delText>
          </w:r>
        </w:del>
      </w:ins>
    </w:p>
    <w:p w14:paraId="4CCE629B" w14:textId="77777777" w:rsidR="00150FCA" w:rsidRDefault="00150FCA">
      <w:pPr>
        <w:spacing w:line="240" w:lineRule="auto"/>
      </w:pPr>
    </w:p>
    <w:p w14:paraId="24A9B7BE" w14:textId="236171BC" w:rsidR="00150FCA" w:rsidDel="002E37D6" w:rsidRDefault="0031373C">
      <w:pPr>
        <w:spacing w:line="240" w:lineRule="auto"/>
        <w:rPr>
          <w:del w:id="584" w:author="Caraleigh" w:date="2017-01-05T18:05:00Z"/>
        </w:rPr>
      </w:pPr>
      <w:del w:id="585" w:author="Caraleigh" w:date="2017-01-05T18:05:00Z">
        <w:r w:rsidDel="002E37D6">
          <w:rPr>
            <w:rFonts w:ascii="Calibri" w:eastAsia="Calibri" w:hAnsi="Calibri" w:cs="Calibri"/>
            <w:u w:val="single"/>
          </w:rPr>
          <w:delText>Flexibility can be both a feature and a bug</w:delText>
        </w:r>
      </w:del>
    </w:p>
    <w:p w14:paraId="342F48B7" w14:textId="06AFB092" w:rsidR="00150FCA" w:rsidDel="002814E3" w:rsidRDefault="0031373C">
      <w:pPr>
        <w:spacing w:line="240" w:lineRule="auto"/>
        <w:rPr>
          <w:del w:id="586" w:author="Caraleigh" w:date="2017-01-05T17:49:00Z"/>
        </w:rPr>
      </w:pPr>
      <w:del w:id="587" w:author="Caraleigh" w:date="2017-01-05T18:05:00Z">
        <w:r w:rsidDel="002E37D6">
          <w:rPr>
            <w:rFonts w:ascii="Calibri" w:eastAsia="Calibri" w:hAnsi="Calibri" w:cs="Calibri"/>
          </w:rPr>
          <w:delText xml:space="preserve">While the CINO role </w:delText>
        </w:r>
        <w:r w:rsidR="00372C38" w:rsidDel="002E37D6">
          <w:rPr>
            <w:rFonts w:ascii="Calibri" w:eastAsia="Calibri" w:hAnsi="Calibri" w:cs="Calibri"/>
          </w:rPr>
          <w:delText>is flexible</w:delText>
        </w:r>
        <w:r w:rsidDel="002E37D6">
          <w:rPr>
            <w:rFonts w:ascii="Calibri" w:eastAsia="Calibri" w:hAnsi="Calibri" w:cs="Calibri"/>
          </w:rPr>
          <w:delText>, the</w:delText>
        </w:r>
        <w:r w:rsidR="00372C38" w:rsidDel="002E37D6">
          <w:rPr>
            <w:rFonts w:ascii="Calibri" w:eastAsia="Calibri" w:hAnsi="Calibri" w:cs="Calibri"/>
          </w:rPr>
          <w:delText xml:space="preserve"> role is also inherently </w:delText>
        </w:r>
        <w:r w:rsidDel="002E37D6">
          <w:rPr>
            <w:rFonts w:ascii="Calibri" w:eastAsia="Calibri" w:hAnsi="Calibri" w:cs="Calibri"/>
          </w:rPr>
          <w:delText>ambigu</w:delText>
        </w:r>
        <w:r w:rsidR="00372C38" w:rsidDel="002E37D6">
          <w:rPr>
            <w:rFonts w:ascii="Calibri" w:eastAsia="Calibri" w:hAnsi="Calibri" w:cs="Calibri"/>
          </w:rPr>
          <w:delText>ous</w:delText>
        </w:r>
        <w:r w:rsidDel="002E37D6">
          <w:rPr>
            <w:rFonts w:ascii="Calibri" w:eastAsia="Calibri" w:hAnsi="Calibri" w:cs="Calibri"/>
          </w:rPr>
          <w:delText xml:space="preserve">. This is complicated by the fact that no standard exists for </w:delText>
        </w:r>
        <w:r w:rsidR="00372C38" w:rsidDel="002E37D6">
          <w:rPr>
            <w:rFonts w:ascii="Calibri" w:eastAsia="Calibri" w:hAnsi="Calibri" w:cs="Calibri"/>
          </w:rPr>
          <w:delText>a</w:delText>
        </w:r>
        <w:r w:rsidDel="002E37D6">
          <w:rPr>
            <w:rFonts w:ascii="Calibri" w:eastAsia="Calibri" w:hAnsi="Calibri" w:cs="Calibri"/>
          </w:rPr>
          <w:delText xml:space="preserve"> CINO</w:delText>
        </w:r>
        <w:r w:rsidR="00372C38" w:rsidDel="002E37D6">
          <w:rPr>
            <w:rFonts w:ascii="Calibri" w:eastAsia="Calibri" w:hAnsi="Calibri" w:cs="Calibri"/>
          </w:rPr>
          <w:delText xml:space="preserve">’s role </w:delText>
        </w:r>
        <w:r w:rsidDel="002E37D6">
          <w:rPr>
            <w:rFonts w:ascii="Calibri" w:eastAsia="Calibri" w:hAnsi="Calibri" w:cs="Calibri"/>
          </w:rPr>
          <w:delText>in the public or private sector</w:delText>
        </w:r>
        <w:r w:rsidR="00372C38" w:rsidDel="002E37D6">
          <w:rPr>
            <w:rFonts w:ascii="Calibri" w:eastAsia="Calibri" w:hAnsi="Calibri" w:cs="Calibri"/>
          </w:rPr>
          <w:delText>s</w:delText>
        </w:r>
        <w:r w:rsidDel="002E37D6">
          <w:rPr>
            <w:rFonts w:ascii="Calibri" w:eastAsia="Calibri" w:hAnsi="Calibri" w:cs="Calibri"/>
          </w:rPr>
          <w:delText>. One former CINO reports that reputation as an innovator preceded him, leading some in his agency to look to him to be the main idea generator</w:delText>
        </w:r>
        <w:r w:rsidR="00372C38" w:rsidDel="002E37D6">
          <w:rPr>
            <w:rFonts w:ascii="Calibri" w:eastAsia="Calibri" w:hAnsi="Calibri" w:cs="Calibri"/>
          </w:rPr>
          <w:delText xml:space="preserve"> </w:delText>
        </w:r>
        <w:r w:rsidR="00372C38" w:rsidDel="002E37D6">
          <w:rPr>
            <w:rFonts w:asciiTheme="minorHAnsi" w:eastAsia="Times New Roman" w:hAnsiTheme="minorHAnsi"/>
          </w:rPr>
          <w:delText>[</w:delText>
        </w:r>
        <w:commentRangeStart w:id="588"/>
        <w:r w:rsidR="00372C38" w:rsidDel="002E37D6">
          <w:rPr>
            <w:rFonts w:asciiTheme="minorHAnsi" w:eastAsia="Times New Roman" w:hAnsiTheme="minorHAnsi"/>
          </w:rPr>
          <w:delText>Source</w:delText>
        </w:r>
        <w:commentRangeEnd w:id="588"/>
        <w:r w:rsidR="00372C38" w:rsidDel="002E37D6">
          <w:rPr>
            <w:rStyle w:val="CommentReference"/>
          </w:rPr>
          <w:commentReference w:id="588"/>
        </w:r>
        <w:r w:rsidR="00372C38" w:rsidDel="002E37D6">
          <w:rPr>
            <w:rFonts w:asciiTheme="minorHAnsi" w:eastAsia="Times New Roman" w:hAnsiTheme="minorHAnsi"/>
          </w:rPr>
          <w:delText>]</w:delText>
        </w:r>
        <w:r w:rsidR="00372C38" w:rsidDel="002E37D6">
          <w:rPr>
            <w:rFonts w:ascii="Calibri" w:eastAsia="Calibri" w:hAnsi="Calibri" w:cs="Calibri"/>
          </w:rPr>
          <w:delText>. However, it is</w:delText>
        </w:r>
        <w:r w:rsidDel="002E37D6">
          <w:rPr>
            <w:rFonts w:ascii="Calibri" w:eastAsia="Calibri" w:hAnsi="Calibri" w:cs="Calibri"/>
          </w:rPr>
          <w:delText xml:space="preserve"> </w:delText>
        </w:r>
        <w:r w:rsidR="00372C38" w:rsidDel="002E37D6">
          <w:rPr>
            <w:rFonts w:ascii="Calibri" w:eastAsia="Calibri" w:hAnsi="Calibri" w:cs="Calibri"/>
          </w:rPr>
          <w:delText xml:space="preserve">generally CINOs agree that this </w:delText>
        </w:r>
        <w:r w:rsidDel="002E37D6">
          <w:rPr>
            <w:rFonts w:ascii="Calibri" w:eastAsia="Calibri" w:hAnsi="Calibri" w:cs="Calibri"/>
          </w:rPr>
          <w:delText xml:space="preserve">is </w:delText>
        </w:r>
        <w:r w:rsidDel="002E37D6">
          <w:rPr>
            <w:rFonts w:ascii="Calibri" w:eastAsia="Calibri" w:hAnsi="Calibri" w:cs="Calibri"/>
            <w:i/>
          </w:rPr>
          <w:delText>not</w:delText>
        </w:r>
        <w:r w:rsidDel="002E37D6">
          <w:rPr>
            <w:rFonts w:ascii="Calibri" w:eastAsia="Calibri" w:hAnsi="Calibri" w:cs="Calibri"/>
          </w:rPr>
          <w:delText xml:space="preserve"> the responsibility of the </w:delText>
        </w:r>
        <w:r w:rsidR="00372C38" w:rsidDel="002E37D6">
          <w:rPr>
            <w:rFonts w:ascii="Calibri" w:eastAsia="Calibri" w:hAnsi="Calibri" w:cs="Calibri"/>
          </w:rPr>
          <w:delText xml:space="preserve">CINO </w:delText>
        </w:r>
        <w:r w:rsidR="00372C38" w:rsidDel="002E37D6">
          <w:rPr>
            <w:rFonts w:asciiTheme="minorHAnsi" w:eastAsia="Times New Roman" w:hAnsiTheme="minorHAnsi"/>
          </w:rPr>
          <w:delText>[</w:delText>
        </w:r>
        <w:commentRangeStart w:id="589"/>
        <w:r w:rsidR="00372C38" w:rsidDel="002E37D6">
          <w:rPr>
            <w:rFonts w:asciiTheme="minorHAnsi" w:eastAsia="Times New Roman" w:hAnsiTheme="minorHAnsi"/>
          </w:rPr>
          <w:delText>Source</w:delText>
        </w:r>
        <w:commentRangeEnd w:id="589"/>
        <w:r w:rsidR="00372C38" w:rsidDel="002E37D6">
          <w:rPr>
            <w:rStyle w:val="CommentReference"/>
          </w:rPr>
          <w:commentReference w:id="589"/>
        </w:r>
        <w:r w:rsidR="00372C38" w:rsidDel="002E37D6">
          <w:rPr>
            <w:rFonts w:asciiTheme="minorHAnsi" w:eastAsia="Times New Roman" w:hAnsiTheme="minorHAnsi"/>
          </w:rPr>
          <w:delText>]</w:delText>
        </w:r>
        <w:r w:rsidDel="002E37D6">
          <w:rPr>
            <w:rFonts w:ascii="Calibri" w:eastAsia="Calibri" w:hAnsi="Calibri" w:cs="Calibri"/>
          </w:rPr>
          <w:delText>.</w:delText>
        </w:r>
        <w:r w:rsidR="00372C38" w:rsidDel="002E37D6">
          <w:rPr>
            <w:rFonts w:ascii="Calibri" w:eastAsia="Calibri" w:hAnsi="Calibri" w:cs="Calibri"/>
          </w:rPr>
          <w:delText xml:space="preserve"> </w:delText>
        </w:r>
      </w:del>
    </w:p>
    <w:p w14:paraId="15056C4D" w14:textId="08075DC6" w:rsidR="00150FCA" w:rsidDel="002E37D6" w:rsidRDefault="0031373C">
      <w:pPr>
        <w:spacing w:line="240" w:lineRule="auto"/>
        <w:rPr>
          <w:del w:id="590" w:author="Caraleigh" w:date="2017-01-05T17:57:00Z"/>
        </w:rPr>
      </w:pPr>
      <w:del w:id="591" w:author="Caraleigh" w:date="2017-01-05T18:05:00Z">
        <w:r w:rsidDel="002E37D6">
          <w:rPr>
            <w:rFonts w:ascii="Calibri" w:eastAsia="Calibri" w:hAnsi="Calibri" w:cs="Calibri"/>
          </w:rPr>
          <w:delText>In another agency, an informant notes, “The role of CINO has morphed a lot. The title is a misnomer, because people tried to develop a set of authorities, but connections need to be made so that it is not an enigma. […] Defining the role and how it has accrued to the rest of the organization would be meaningful.”</w:delText>
        </w:r>
      </w:del>
      <w:ins w:id="592" w:author="Pena, Vanessa I" w:date="2016-12-29T12:35:00Z">
        <w:del w:id="593" w:author="Caraleigh" w:date="2017-01-05T18:05:00Z">
          <w:r w:rsidR="00372C38" w:rsidDel="002E37D6">
            <w:rPr>
              <w:rFonts w:ascii="Calibri" w:eastAsia="Calibri" w:hAnsi="Calibri" w:cs="Calibri"/>
            </w:rPr>
            <w:delText xml:space="preserve"> </w:delText>
          </w:r>
          <w:r w:rsidR="00372C38" w:rsidDel="002E37D6">
            <w:rPr>
              <w:rFonts w:asciiTheme="minorHAnsi" w:eastAsia="Times New Roman" w:hAnsiTheme="minorHAnsi"/>
            </w:rPr>
            <w:delText>[</w:delText>
          </w:r>
          <w:commentRangeStart w:id="594"/>
          <w:r w:rsidR="00372C38" w:rsidDel="002E37D6">
            <w:rPr>
              <w:rFonts w:asciiTheme="minorHAnsi" w:eastAsia="Times New Roman" w:hAnsiTheme="minorHAnsi"/>
            </w:rPr>
            <w:delText>Source</w:delText>
          </w:r>
          <w:commentRangeEnd w:id="594"/>
          <w:r w:rsidR="00372C38" w:rsidDel="002E37D6">
            <w:rPr>
              <w:rStyle w:val="CommentReference"/>
            </w:rPr>
            <w:commentReference w:id="594"/>
          </w:r>
          <w:r w:rsidR="00372C38" w:rsidDel="002E37D6">
            <w:rPr>
              <w:rFonts w:asciiTheme="minorHAnsi" w:eastAsia="Times New Roman" w:hAnsiTheme="minorHAnsi"/>
            </w:rPr>
            <w:delText>].</w:delText>
          </w:r>
        </w:del>
      </w:ins>
      <w:del w:id="595" w:author="Caraleigh" w:date="2017-01-05T18:05:00Z">
        <w:r w:rsidDel="002E37D6">
          <w:rPr>
            <w:rFonts w:ascii="Calibri" w:eastAsia="Calibri" w:hAnsi="Calibri" w:cs="Calibri"/>
          </w:rPr>
          <w:delText xml:space="preserve"> </w:delText>
        </w:r>
        <w:r w:rsidDel="002E37D6">
          <w:rPr>
            <w:rFonts w:ascii="Calibri" w:eastAsia="Calibri" w:hAnsi="Calibri" w:cs="Calibri"/>
          </w:rPr>
          <w:tab/>
        </w:r>
      </w:del>
    </w:p>
    <w:p w14:paraId="0C1874F5" w14:textId="77777777" w:rsidR="00150FCA" w:rsidRDefault="00150FCA">
      <w:pPr>
        <w:spacing w:line="240" w:lineRule="auto"/>
      </w:pPr>
    </w:p>
    <w:p w14:paraId="3F4044BE" w14:textId="77777777" w:rsidR="00282492" w:rsidRDefault="00282492">
      <w:pPr>
        <w:spacing w:line="240" w:lineRule="auto"/>
        <w:rPr>
          <w:ins w:id="596" w:author="Caraleigh" w:date="2017-01-05T17:42:00Z"/>
          <w:rFonts w:ascii="Calibri" w:eastAsia="Calibri" w:hAnsi="Calibri" w:cs="Calibri"/>
          <w:u w:val="single"/>
        </w:rPr>
      </w:pPr>
    </w:p>
    <w:p w14:paraId="214B8A36" w14:textId="77777777" w:rsidR="00150FCA" w:rsidRDefault="0031373C">
      <w:pPr>
        <w:spacing w:line="240" w:lineRule="auto"/>
      </w:pPr>
      <w:r>
        <w:rPr>
          <w:rFonts w:ascii="Calibri" w:eastAsia="Calibri" w:hAnsi="Calibri" w:cs="Calibri"/>
          <w:u w:val="single"/>
        </w:rPr>
        <w:t>Managing risks of personality-driven change, or, ensuring sustainability with turnover</w:t>
      </w:r>
    </w:p>
    <w:p w14:paraId="6A01FDBA" w14:textId="65910645" w:rsidR="00150FCA" w:rsidRDefault="0031373C">
      <w:pPr>
        <w:spacing w:line="240" w:lineRule="auto"/>
      </w:pPr>
      <w:r>
        <w:rPr>
          <w:rFonts w:ascii="Calibri" w:eastAsia="Calibri" w:hAnsi="Calibri" w:cs="Calibri"/>
        </w:rPr>
        <w:t xml:space="preserve">As with many leadership positions, the personality of </w:t>
      </w:r>
      <w:r w:rsidR="00372C38">
        <w:rPr>
          <w:rFonts w:ascii="Calibri" w:eastAsia="Calibri" w:hAnsi="Calibri" w:cs="Calibri"/>
        </w:rPr>
        <w:t xml:space="preserve">a </w:t>
      </w:r>
      <w:r>
        <w:rPr>
          <w:rFonts w:ascii="Calibri" w:eastAsia="Calibri" w:hAnsi="Calibri" w:cs="Calibri"/>
        </w:rPr>
        <w:t xml:space="preserve">CINO indelibly shapes their portfolio. </w:t>
      </w:r>
      <w:r w:rsidR="00372C38">
        <w:rPr>
          <w:rFonts w:ascii="Calibri" w:eastAsia="Calibri" w:hAnsi="Calibri" w:cs="Calibri"/>
        </w:rPr>
        <w:t>P</w:t>
      </w:r>
      <w:r>
        <w:rPr>
          <w:rFonts w:ascii="Calibri" w:eastAsia="Calibri" w:hAnsi="Calibri" w:cs="Calibri"/>
        </w:rPr>
        <w:t>rogress may stall or end when the individual leaves</w:t>
      </w:r>
      <w:r w:rsidR="00372C38">
        <w:rPr>
          <w:rFonts w:ascii="Calibri" w:eastAsia="Calibri" w:hAnsi="Calibri" w:cs="Calibri"/>
        </w:rPr>
        <w:t xml:space="preserve"> if innovation activities rely on the CINO’s personality</w:t>
      </w:r>
      <w:r>
        <w:rPr>
          <w:rFonts w:ascii="Calibri" w:eastAsia="Calibri" w:hAnsi="Calibri" w:cs="Calibri"/>
        </w:rPr>
        <w:t>. The challenge for both CINOs and for senior agency leadership is to ensure that innovative approaches are successfully institutionalized and mainstreamed to an adequate extent before a CINO’s tenure ends.</w:t>
      </w:r>
    </w:p>
    <w:p w14:paraId="696FA6AE" w14:textId="77777777" w:rsidR="00150FCA" w:rsidRDefault="00150FCA">
      <w:pPr>
        <w:spacing w:line="240" w:lineRule="auto"/>
      </w:pPr>
    </w:p>
    <w:p w14:paraId="7B5A4071" w14:textId="77777777" w:rsidR="00150FCA" w:rsidRDefault="0031373C">
      <w:pPr>
        <w:spacing w:line="240" w:lineRule="auto"/>
      </w:pPr>
      <w:r>
        <w:rPr>
          <w:rFonts w:ascii="Calibri" w:eastAsia="Calibri" w:hAnsi="Calibri" w:cs="Calibri"/>
          <w:u w:val="single"/>
        </w:rPr>
        <w:t xml:space="preserve">Realistic expectations for cultural change management </w:t>
      </w:r>
    </w:p>
    <w:p w14:paraId="50672A15" w14:textId="57725EC9" w:rsidR="00150FCA" w:rsidRDefault="0031373C">
      <w:pPr>
        <w:spacing w:line="240" w:lineRule="auto"/>
      </w:pPr>
      <w:r>
        <w:rPr>
          <w:rFonts w:ascii="Calibri" w:eastAsia="Calibri" w:hAnsi="Calibri" w:cs="Calibri"/>
        </w:rPr>
        <w:t xml:space="preserve">Successfully building an innovation culture remains </w:t>
      </w:r>
      <w:hyperlink r:id="rId26">
        <w:r>
          <w:rPr>
            <w:rFonts w:ascii="Calibri" w:eastAsia="Calibri" w:hAnsi="Calibri" w:cs="Calibri"/>
            <w:color w:val="0000FF"/>
            <w:u w:val="single"/>
          </w:rPr>
          <w:t>one of the CINO’s main challenges.</w:t>
        </w:r>
      </w:hyperlink>
      <w:r>
        <w:rPr>
          <w:rFonts w:ascii="Calibri" w:eastAsia="Calibri" w:hAnsi="Calibri" w:cs="Calibri"/>
        </w:rPr>
        <w:t xml:space="preserve"> Change management in government takes time – often, more time than in the private sector. A frequent challenge with bringing in private sector talent is unfamiliarity with navigating the structure and timeline of government processes. What they perceive as a 5 minute change is a bit more complicated – and extreme frustration can ensue. “There's a sweet spot between wanting to see change and wanting to see change occur in a reasonable time frame, but not being so impatient that you lose your ship,” observes Tom Kalil, deputy director at the Office of Science and Technology Policy</w:t>
      </w:r>
      <w:ins w:id="597" w:author="Caraleigh" w:date="2017-01-05T15:58:00Z">
        <w:r w:rsidR="002E35CB">
          <w:rPr>
            <w:rFonts w:ascii="Calibri" w:eastAsia="Calibri" w:hAnsi="Calibri" w:cs="Calibri"/>
          </w:rPr>
          <w:t>. [Kalil, T., in-person interview by Policy Design Lab, July 21, 2016].</w:t>
        </w:r>
      </w:ins>
      <w:ins w:id="598" w:author="Pena, Vanessa I" w:date="2016-12-29T12:37:00Z">
        <w:del w:id="599" w:author="Caraleigh" w:date="2017-01-05T15:58:00Z">
          <w:r w:rsidR="00372C38" w:rsidDel="002E35CB">
            <w:rPr>
              <w:rFonts w:ascii="Calibri" w:eastAsia="Calibri" w:hAnsi="Calibri" w:cs="Calibri"/>
            </w:rPr>
            <w:delText xml:space="preserve"> </w:delText>
          </w:r>
          <w:r w:rsidR="00372C38" w:rsidDel="002E35CB">
            <w:rPr>
              <w:rFonts w:asciiTheme="minorHAnsi" w:eastAsia="Times New Roman" w:hAnsiTheme="minorHAnsi"/>
            </w:rPr>
            <w:delText>[</w:delText>
          </w:r>
          <w:commentRangeStart w:id="600"/>
          <w:r w:rsidR="00372C38" w:rsidDel="002E35CB">
            <w:rPr>
              <w:rFonts w:asciiTheme="minorHAnsi" w:eastAsia="Times New Roman" w:hAnsiTheme="minorHAnsi"/>
            </w:rPr>
            <w:delText>Source</w:delText>
          </w:r>
          <w:commentRangeEnd w:id="600"/>
          <w:r w:rsidR="00372C38" w:rsidDel="002E35CB">
            <w:rPr>
              <w:rStyle w:val="CommentReference"/>
            </w:rPr>
            <w:commentReference w:id="600"/>
          </w:r>
          <w:r w:rsidR="00372C38" w:rsidDel="002E35CB">
            <w:rPr>
              <w:rFonts w:asciiTheme="minorHAnsi" w:eastAsia="Times New Roman" w:hAnsiTheme="minorHAnsi"/>
            </w:rPr>
            <w:delText>]</w:delText>
          </w:r>
        </w:del>
      </w:ins>
      <w:del w:id="601" w:author="Caraleigh" w:date="2017-01-05T15:58:00Z">
        <w:r w:rsidDel="002E35CB">
          <w:rPr>
            <w:rFonts w:ascii="Calibri" w:eastAsia="Calibri" w:hAnsi="Calibri" w:cs="Calibri"/>
          </w:rPr>
          <w:delText xml:space="preserve">. </w:delText>
        </w:r>
      </w:del>
    </w:p>
    <w:p w14:paraId="20C64B5C" w14:textId="77777777" w:rsidR="00150FCA" w:rsidRDefault="00150FCA">
      <w:pPr>
        <w:spacing w:line="240" w:lineRule="auto"/>
      </w:pPr>
    </w:p>
    <w:p w14:paraId="7245D931" w14:textId="5621D30E" w:rsidR="00150FCA" w:rsidDel="00372C38" w:rsidRDefault="0031373C">
      <w:pPr>
        <w:spacing w:line="240" w:lineRule="auto"/>
        <w:rPr>
          <w:del w:id="602" w:author="Pena, Vanessa I" w:date="2016-12-29T12:38:00Z"/>
        </w:rPr>
      </w:pPr>
      <w:r>
        <w:rPr>
          <w:rFonts w:ascii="Calibri" w:eastAsia="Calibri" w:hAnsi="Calibri" w:cs="Calibri"/>
        </w:rPr>
        <w:t xml:space="preserve">On the other hand, senior leadership can bring unrealistic expectations on the timeline for innovation management. </w:t>
      </w:r>
      <w:r>
        <w:rPr>
          <w:rFonts w:ascii="Calibri" w:eastAsia="Calibri" w:hAnsi="Calibri" w:cs="Calibri"/>
          <w:color w:val="222222"/>
          <w:highlight w:val="white"/>
        </w:rPr>
        <w:t xml:space="preserve">“You never know quite how fast the clock </w:t>
      </w:r>
      <w:r>
        <w:rPr>
          <w:rFonts w:ascii="Calibri" w:eastAsia="Calibri" w:hAnsi="Calibri" w:cs="Calibri"/>
          <w:highlight w:val="white"/>
        </w:rPr>
        <w:t>is ticking</w:t>
      </w:r>
      <w:r w:rsidR="00372C38">
        <w:rPr>
          <w:rFonts w:ascii="Calibri" w:eastAsia="Calibri" w:hAnsi="Calibri" w:cs="Calibri"/>
          <w:highlight w:val="white"/>
        </w:rPr>
        <w:t>…</w:t>
      </w:r>
      <w:r>
        <w:rPr>
          <w:rFonts w:ascii="Calibri" w:eastAsia="Calibri" w:hAnsi="Calibri" w:cs="Calibri"/>
          <w:highlight w:val="white"/>
        </w:rPr>
        <w:t>or when the alarm is set, but you can be darn sure that at some point, it will ring….If that moment comes and all you have is potential, you’d better start polishing your résumé</w:t>
      </w:r>
      <w:del w:id="603" w:author="Pena, Vanessa I" w:date="2016-12-29T12:38:00Z">
        <w:r w:rsidDel="00372C38">
          <w:rPr>
            <w:rFonts w:ascii="Calibri" w:eastAsia="Calibri" w:hAnsi="Calibri" w:cs="Calibri"/>
            <w:highlight w:val="white"/>
          </w:rPr>
          <w:delText>.</w:delText>
        </w:r>
      </w:del>
      <w:r>
        <w:rPr>
          <w:rFonts w:ascii="Calibri" w:eastAsia="Calibri" w:hAnsi="Calibri" w:cs="Calibri"/>
          <w:highlight w:val="white"/>
        </w:rPr>
        <w:t>”</w:t>
      </w:r>
      <w:ins w:id="604" w:author="Pena, Vanessa I" w:date="2016-12-29T12:38:00Z">
        <w:r w:rsidR="00372C38">
          <w:rPr>
            <w:rFonts w:ascii="Calibri" w:eastAsia="Calibri" w:hAnsi="Calibri" w:cs="Calibri"/>
          </w:rPr>
          <w:t xml:space="preserve"> [</w:t>
        </w:r>
      </w:ins>
    </w:p>
    <w:p w14:paraId="7CAA25A8" w14:textId="70A9F6D5" w:rsidR="00150FCA" w:rsidRDefault="00372C38">
      <w:pPr>
        <w:spacing w:line="240" w:lineRule="auto"/>
        <w:rPr>
          <w:ins w:id="605" w:author="Pena, Vanessa I" w:date="2016-12-29T12:38:00Z"/>
          <w:rFonts w:ascii="Calibri" w:eastAsia="Calibri" w:hAnsi="Calibri" w:cs="Calibri"/>
        </w:rPr>
      </w:pPr>
      <w:ins w:id="606" w:author="Pena, Vanessa I" w:date="2016-12-29T12:38:00Z">
        <w:r>
          <w:rPr>
            <w:rFonts w:ascii="Calibri" w:eastAsia="Calibri" w:hAnsi="Calibri" w:cs="Calibri"/>
          </w:rPr>
          <w:t>Clayton Christensen’s concept of “</w:t>
        </w:r>
        <w:r>
          <w:fldChar w:fldCharType="begin"/>
        </w:r>
        <w:r>
          <w:instrText xml:space="preserve"> HYPERLINK "https://hbr.org/2013/03/the-case-for-stealth-innovation" \h </w:instrText>
        </w:r>
        <w:r>
          <w:fldChar w:fldCharType="separate"/>
        </w:r>
        <w:r>
          <w:rPr>
            <w:rFonts w:ascii="Calibri" w:eastAsia="Calibri" w:hAnsi="Calibri" w:cs="Calibri"/>
            <w:color w:val="0000FF"/>
            <w:u w:val="single"/>
          </w:rPr>
          <w:t>the ticking clock”</w:t>
        </w:r>
        <w:r>
          <w:rPr>
            <w:rFonts w:ascii="Calibri" w:eastAsia="Calibri" w:hAnsi="Calibri" w:cs="Calibri"/>
            <w:color w:val="0000FF"/>
            <w:u w:val="single"/>
          </w:rPr>
          <w:fldChar w:fldCharType="end"/>
        </w:r>
        <w:r>
          <w:rPr>
            <w:rFonts w:ascii="Calibri" w:eastAsia="Calibri" w:hAnsi="Calibri" w:cs="Calibri"/>
          </w:rPr>
          <w:t xml:space="preserve"> (the deadline for creating results) described in </w:t>
        </w:r>
        <w:del w:id="607" w:author="Caraleigh" w:date="2017-01-05T16:18:00Z">
          <w:r w:rsidDel="00815B0F">
            <w:rPr>
              <w:rFonts w:ascii="Calibri" w:eastAsia="Calibri" w:hAnsi="Calibri" w:cs="Calibri"/>
            </w:rPr>
            <w:delText>Scott</w:delText>
          </w:r>
        </w:del>
      </w:ins>
      <w:ins w:id="608" w:author="Caraleigh" w:date="2017-01-05T16:18:00Z">
        <w:r w:rsidR="00815B0F">
          <w:rPr>
            <w:rFonts w:ascii="Calibri" w:eastAsia="Calibri" w:hAnsi="Calibri" w:cs="Calibri"/>
          </w:rPr>
          <w:t xml:space="preserve">Anthony, S., </w:t>
        </w:r>
      </w:ins>
      <w:ins w:id="609" w:author="Pena, Vanessa I" w:date="2016-12-29T12:38:00Z">
        <w:del w:id="610" w:author="Caraleigh" w:date="2017-01-05T16:18:00Z">
          <w:r w:rsidDel="00815B0F">
            <w:rPr>
              <w:rFonts w:ascii="Calibri" w:eastAsia="Calibri" w:hAnsi="Calibri" w:cs="Calibri"/>
            </w:rPr>
            <w:delText xml:space="preserve"> </w:delText>
          </w:r>
          <w:commentRangeStart w:id="611"/>
          <w:r w:rsidDel="00815B0F">
            <w:rPr>
              <w:rFonts w:ascii="Calibri" w:eastAsia="Calibri" w:hAnsi="Calibri" w:cs="Calibri"/>
            </w:rPr>
            <w:delText xml:space="preserve">Anthony’s </w:delText>
          </w:r>
        </w:del>
      </w:ins>
      <w:ins w:id="612" w:author="Caraleigh" w:date="2017-01-05T16:18:00Z">
        <w:r w:rsidR="00815B0F">
          <w:rPr>
            <w:rFonts w:ascii="Calibri" w:eastAsia="Calibri" w:hAnsi="Calibri" w:cs="Calibri"/>
          </w:rPr>
          <w:t xml:space="preserve"> </w:t>
        </w:r>
      </w:ins>
      <w:ins w:id="613" w:author="Pena, Vanessa I" w:date="2016-12-29T12:38:00Z">
        <w:r>
          <w:rPr>
            <w:rFonts w:ascii="Calibri" w:eastAsia="Calibri" w:hAnsi="Calibri" w:cs="Calibri"/>
            <w:i/>
          </w:rPr>
          <w:t>Little Black Book of Innovation</w:t>
        </w:r>
        <w:commentRangeEnd w:id="611"/>
        <w:r w:rsidR="00561E11">
          <w:rPr>
            <w:rStyle w:val="CommentReference"/>
          </w:rPr>
          <w:commentReference w:id="611"/>
        </w:r>
      </w:ins>
      <w:ins w:id="614" w:author="Caraleigh" w:date="2017-01-05T16:18:00Z">
        <w:r w:rsidR="00815B0F">
          <w:rPr>
            <w:rFonts w:ascii="Calibri" w:eastAsia="Calibri" w:hAnsi="Calibri" w:cs="Calibri"/>
            <w:i/>
          </w:rPr>
          <w:t>,</w:t>
        </w:r>
      </w:ins>
      <w:ins w:id="615" w:author="Caraleigh" w:date="2017-01-05T16:19:00Z">
        <w:r w:rsidR="00815B0F">
          <w:rPr>
            <w:rFonts w:ascii="Calibri" w:eastAsia="Calibri" w:hAnsi="Calibri" w:cs="Calibri"/>
            <w:i/>
          </w:rPr>
          <w:t xml:space="preserve"> </w:t>
        </w:r>
        <w:r w:rsidR="00815B0F">
          <w:rPr>
            <w:rFonts w:ascii="Calibri" w:eastAsia="Calibri" w:hAnsi="Calibri" w:cs="Calibri"/>
          </w:rPr>
          <w:t>Harvard Business School Press, 2011.]</w:t>
        </w:r>
      </w:ins>
      <w:ins w:id="616" w:author="Pena, Vanessa I" w:date="2016-12-29T12:38:00Z">
        <w:r>
          <w:rPr>
            <w:rFonts w:ascii="Calibri" w:eastAsia="Calibri" w:hAnsi="Calibri" w:cs="Calibri"/>
            <w:i/>
          </w:rPr>
          <w:t xml:space="preserve"> </w:t>
        </w:r>
        <w:r>
          <w:rPr>
            <w:rFonts w:asciiTheme="minorHAnsi" w:eastAsia="Times New Roman" w:hAnsiTheme="minorHAnsi"/>
          </w:rPr>
          <w:t>[</w:t>
        </w:r>
        <w:commentRangeStart w:id="617"/>
        <w:del w:id="618" w:author="Caraleigh" w:date="2017-01-05T16:18:00Z">
          <w:r w:rsidDel="00815B0F">
            <w:rPr>
              <w:rFonts w:asciiTheme="minorHAnsi" w:eastAsia="Times New Roman" w:hAnsiTheme="minorHAnsi"/>
            </w:rPr>
            <w:delText>Source</w:delText>
          </w:r>
          <w:commentRangeEnd w:id="617"/>
          <w:r w:rsidDel="00815B0F">
            <w:rPr>
              <w:rStyle w:val="CommentReference"/>
            </w:rPr>
            <w:commentReference w:id="617"/>
          </w:r>
          <w:r w:rsidDel="00815B0F">
            <w:rPr>
              <w:rFonts w:asciiTheme="minorHAnsi" w:eastAsia="Times New Roman" w:hAnsiTheme="minorHAnsi"/>
            </w:rPr>
            <w:delText>]</w:delText>
          </w:r>
          <w:r w:rsidDel="00815B0F">
            <w:rPr>
              <w:rFonts w:ascii="Calibri" w:eastAsia="Calibri" w:hAnsi="Calibri" w:cs="Calibri"/>
            </w:rPr>
            <w:delText>]</w:delText>
          </w:r>
        </w:del>
      </w:ins>
    </w:p>
    <w:p w14:paraId="70DF6A19" w14:textId="5B0F7DA8" w:rsidR="00561E11" w:rsidDel="00561E11" w:rsidRDefault="00561E11">
      <w:pPr>
        <w:spacing w:line="240" w:lineRule="auto"/>
        <w:rPr>
          <w:del w:id="619" w:author="Pena, Vanessa I" w:date="2016-12-29T12:40:00Z"/>
        </w:rPr>
      </w:pPr>
    </w:p>
    <w:tbl>
      <w:tblPr>
        <w:tblStyle w:val="TableGrid"/>
        <w:tblW w:w="0" w:type="auto"/>
        <w:tblLook w:val="04A0" w:firstRow="1" w:lastRow="0" w:firstColumn="1" w:lastColumn="0" w:noHBand="0" w:noVBand="1"/>
      </w:tblPr>
      <w:tblGrid>
        <w:gridCol w:w="9576"/>
      </w:tblGrid>
      <w:tr w:rsidR="00B97C94" w:rsidDel="00561E11" w14:paraId="6C326F24" w14:textId="6822E304" w:rsidTr="00B97C94">
        <w:trPr>
          <w:del w:id="620" w:author="Pena, Vanessa I" w:date="2016-12-29T12:40:00Z"/>
        </w:trPr>
        <w:tc>
          <w:tcPr>
            <w:tcW w:w="9576" w:type="dxa"/>
          </w:tcPr>
          <w:p w14:paraId="26739DC9" w14:textId="0B3F4A0C" w:rsidR="00B97C94" w:rsidDel="00561E11" w:rsidRDefault="00B97C94" w:rsidP="00B97C94">
            <w:pPr>
              <w:pStyle w:val="NormalWeb"/>
              <w:spacing w:before="0" w:beforeAutospacing="0" w:after="0" w:afterAutospacing="0"/>
              <w:rPr>
                <w:del w:id="621" w:author="Pena, Vanessa I" w:date="2016-12-29T12:40:00Z"/>
                <w:rFonts w:asciiTheme="minorHAnsi" w:hAnsiTheme="minorHAnsi" w:cs="Arial"/>
                <w:b/>
                <w:color w:val="000000"/>
                <w:sz w:val="22"/>
                <w:szCs w:val="22"/>
              </w:rPr>
            </w:pPr>
            <w:del w:id="622" w:author="Pena, Vanessa I" w:date="2016-12-29T12:40:00Z">
              <w:r w:rsidRPr="00B97C94" w:rsidDel="00561E11">
                <w:rPr>
                  <w:rFonts w:asciiTheme="minorHAnsi" w:hAnsiTheme="minorHAnsi" w:cs="Arial"/>
                  <w:b/>
                  <w:color w:val="000000"/>
                  <w:sz w:val="22"/>
                  <w:szCs w:val="22"/>
                </w:rPr>
                <w:delText>Advice for succeeding</w:delText>
              </w:r>
              <w:r w:rsidR="00F52FA7" w:rsidDel="00561E11">
                <w:rPr>
                  <w:rFonts w:asciiTheme="minorHAnsi" w:hAnsiTheme="minorHAnsi" w:cs="Arial"/>
                  <w:b/>
                  <w:color w:val="000000"/>
                  <w:sz w:val="22"/>
                  <w:szCs w:val="22"/>
                </w:rPr>
                <w:delText xml:space="preserve"> in the role, f</w:delText>
              </w:r>
              <w:r w:rsidR="00F52FA7" w:rsidRPr="00B97C94" w:rsidDel="00561E11">
                <w:rPr>
                  <w:rFonts w:asciiTheme="minorHAnsi" w:hAnsiTheme="minorHAnsi" w:cs="Arial"/>
                  <w:b/>
                  <w:color w:val="000000"/>
                  <w:sz w:val="22"/>
                  <w:szCs w:val="22"/>
                </w:rPr>
                <w:delText>rom a former CINO:</w:delText>
              </w:r>
              <w:r w:rsidR="00680883" w:rsidDel="00561E11">
                <w:rPr>
                  <w:rFonts w:asciiTheme="minorHAnsi" w:hAnsiTheme="minorHAnsi" w:cs="Arial"/>
                  <w:b/>
                  <w:color w:val="000000"/>
                  <w:sz w:val="22"/>
                  <w:szCs w:val="22"/>
                </w:rPr>
                <w:delText xml:space="preserve"> </w:delText>
              </w:r>
            </w:del>
          </w:p>
          <w:p w14:paraId="3C78F652" w14:textId="78FE1E2B" w:rsidR="00B97C94" w:rsidRPr="00B97C94" w:rsidDel="00561E11" w:rsidRDefault="00B97C94" w:rsidP="00B97C94">
            <w:pPr>
              <w:pStyle w:val="NormalWeb"/>
              <w:spacing w:before="0" w:beforeAutospacing="0" w:after="0" w:afterAutospacing="0"/>
              <w:rPr>
                <w:del w:id="623" w:author="Pena, Vanessa I" w:date="2016-12-29T12:40:00Z"/>
                <w:rFonts w:asciiTheme="minorHAnsi" w:hAnsiTheme="minorHAnsi" w:cs="Arial"/>
                <w:bCs/>
                <w:i/>
                <w:color w:val="000000"/>
                <w:sz w:val="22"/>
                <w:szCs w:val="22"/>
              </w:rPr>
            </w:pPr>
            <w:del w:id="624" w:author="Pena, Vanessa I" w:date="2016-12-29T12:40:00Z">
              <w:r w:rsidRPr="00B97C94" w:rsidDel="00561E11">
                <w:rPr>
                  <w:rFonts w:asciiTheme="minorHAnsi" w:hAnsiTheme="minorHAnsi" w:cs="Arial"/>
                  <w:i/>
                  <w:color w:val="000000"/>
                  <w:sz w:val="22"/>
                  <w:szCs w:val="22"/>
                </w:rPr>
                <w:delText>Note: This perspectiv</w:delText>
              </w:r>
              <w:r w:rsidR="00F52FA7" w:rsidDel="00561E11">
                <w:rPr>
                  <w:rFonts w:asciiTheme="minorHAnsi" w:hAnsiTheme="minorHAnsi" w:cs="Arial"/>
                  <w:i/>
                  <w:color w:val="000000"/>
                  <w:sz w:val="22"/>
                  <w:szCs w:val="22"/>
                </w:rPr>
                <w:delText>e is offered as a resource without endorsement. It does not constitute directive or policy.</w:delText>
              </w:r>
            </w:del>
          </w:p>
          <w:p w14:paraId="078E7A83" w14:textId="47D850C8" w:rsidR="00F52FA7" w:rsidDel="00561E11" w:rsidRDefault="00F52FA7" w:rsidP="00F52FA7">
            <w:pPr>
              <w:pStyle w:val="NormalWeb"/>
              <w:spacing w:before="0" w:beforeAutospacing="0" w:after="0" w:afterAutospacing="0"/>
              <w:rPr>
                <w:del w:id="625" w:author="Pena, Vanessa I" w:date="2016-12-29T12:40:00Z"/>
                <w:rFonts w:asciiTheme="minorHAnsi" w:hAnsiTheme="minorHAnsi" w:cs="Arial"/>
                <w:color w:val="000000"/>
                <w:sz w:val="22"/>
                <w:szCs w:val="22"/>
              </w:rPr>
            </w:pPr>
          </w:p>
          <w:p w14:paraId="7FFEBB71" w14:textId="6905B747" w:rsidR="00F52FA7" w:rsidDel="00561E11" w:rsidRDefault="00B97C94" w:rsidP="00B97C94">
            <w:pPr>
              <w:pStyle w:val="NormalWeb"/>
              <w:spacing w:before="0" w:beforeAutospacing="0" w:after="0" w:afterAutospacing="0"/>
              <w:rPr>
                <w:del w:id="626" w:author="Pena, Vanessa I" w:date="2016-12-29T12:40:00Z"/>
                <w:rFonts w:asciiTheme="minorHAnsi" w:hAnsiTheme="minorHAnsi" w:cs="Arial"/>
                <w:color w:val="000000"/>
                <w:sz w:val="22"/>
                <w:szCs w:val="22"/>
              </w:rPr>
            </w:pPr>
            <w:del w:id="627" w:author="Pena, Vanessa I" w:date="2016-12-29T12:40:00Z">
              <w:r w:rsidRPr="00B97C94" w:rsidDel="00561E11">
                <w:rPr>
                  <w:rFonts w:asciiTheme="minorHAnsi" w:hAnsiTheme="minorHAnsi" w:cs="Arial"/>
                  <w:b/>
                  <w:bCs/>
                  <w:color w:val="000000"/>
                  <w:sz w:val="22"/>
                  <w:szCs w:val="22"/>
                </w:rPr>
                <w:delText>“</w:delText>
              </w:r>
              <w:r w:rsidRPr="00B97C94" w:rsidDel="00561E11">
                <w:rPr>
                  <w:rFonts w:asciiTheme="minorHAnsi" w:hAnsiTheme="minorHAnsi" w:cs="Arial"/>
                  <w:color w:val="000000"/>
                  <w:sz w:val="22"/>
                  <w:szCs w:val="22"/>
                </w:rPr>
                <w:delText xml:space="preserve">There are many obstacles to achieving change in the </w:delText>
              </w:r>
              <w:r w:rsidR="00B41950" w:rsidDel="00561E11">
                <w:rPr>
                  <w:rFonts w:asciiTheme="minorHAnsi" w:hAnsiTheme="minorHAnsi" w:cs="Arial"/>
                  <w:color w:val="000000"/>
                  <w:sz w:val="22"/>
                  <w:szCs w:val="22"/>
                </w:rPr>
                <w:delText>Federal</w:delText>
              </w:r>
              <w:r w:rsidRPr="00B97C94" w:rsidDel="00561E11">
                <w:rPr>
                  <w:rFonts w:asciiTheme="minorHAnsi" w:hAnsiTheme="minorHAnsi" w:cs="Arial"/>
                  <w:color w:val="000000"/>
                  <w:sz w:val="22"/>
                  <w:szCs w:val="22"/>
                </w:rPr>
                <w:delText xml:space="preserve"> Government. There is limited funding for change initiatives. It is difficult (or can take a long time) to hire change agents. Executives and employees often do not have the proper financial incentives to lead or support change because failure is penalized to a far greater degree than success is rewarded. Union objections (or negotiating with unions) may cause delays. Frequent rotation of political leadership may cause change initiatives to become orphaned, and changes are likely to be </w:delText>
              </w:r>
              <w:r w:rsidR="00F52FA7" w:rsidDel="00561E11">
                <w:rPr>
                  <w:rFonts w:asciiTheme="minorHAnsi" w:hAnsiTheme="minorHAnsi" w:cs="Arial"/>
                  <w:color w:val="000000"/>
                  <w:sz w:val="22"/>
                  <w:szCs w:val="22"/>
                </w:rPr>
                <w:delText xml:space="preserve">questioned </w:delText>
              </w:r>
              <w:r w:rsidRPr="00B97C94" w:rsidDel="00561E11">
                <w:rPr>
                  <w:rFonts w:asciiTheme="minorHAnsi" w:hAnsiTheme="minorHAnsi" w:cs="Arial"/>
                  <w:color w:val="000000"/>
                  <w:sz w:val="22"/>
                  <w:szCs w:val="22"/>
                </w:rPr>
                <w:delText>by Congress, OMB, GAO, the Inspector General, and the Ombudsman. </w:delText>
              </w:r>
            </w:del>
          </w:p>
          <w:p w14:paraId="6A69E5AB" w14:textId="1B54FB08" w:rsidR="00F52FA7" w:rsidDel="00561E11" w:rsidRDefault="00F52FA7" w:rsidP="00B97C94">
            <w:pPr>
              <w:pStyle w:val="NormalWeb"/>
              <w:spacing w:before="0" w:beforeAutospacing="0" w:after="0" w:afterAutospacing="0"/>
              <w:rPr>
                <w:del w:id="628" w:author="Pena, Vanessa I" w:date="2016-12-29T12:40:00Z"/>
                <w:rFonts w:asciiTheme="minorHAnsi" w:hAnsiTheme="minorHAnsi" w:cs="Arial"/>
                <w:color w:val="000000"/>
                <w:sz w:val="22"/>
                <w:szCs w:val="22"/>
              </w:rPr>
            </w:pPr>
          </w:p>
          <w:p w14:paraId="7B9CC8A1" w14:textId="302B7B11" w:rsidR="00B97C94" w:rsidDel="00561E11" w:rsidRDefault="00B97C94" w:rsidP="00B97C94">
            <w:pPr>
              <w:pStyle w:val="NormalWeb"/>
              <w:spacing w:before="0" w:beforeAutospacing="0" w:after="0" w:afterAutospacing="0"/>
              <w:rPr>
                <w:del w:id="629" w:author="Pena, Vanessa I" w:date="2016-12-29T12:40:00Z"/>
                <w:rFonts w:asciiTheme="minorHAnsi" w:hAnsiTheme="minorHAnsi" w:cs="Arial"/>
                <w:color w:val="000000"/>
                <w:sz w:val="22"/>
                <w:szCs w:val="22"/>
              </w:rPr>
            </w:pPr>
            <w:del w:id="630" w:author="Pena, Vanessa I" w:date="2016-12-29T12:40:00Z">
              <w:r w:rsidRPr="00B97C94" w:rsidDel="00561E11">
                <w:rPr>
                  <w:rFonts w:asciiTheme="minorHAnsi" w:hAnsiTheme="minorHAnsi" w:cs="Arial"/>
                  <w:color w:val="000000"/>
                  <w:sz w:val="22"/>
                  <w:szCs w:val="22"/>
                </w:rPr>
                <w:delText xml:space="preserve">Given these obstacles, </w:delText>
              </w:r>
              <w:r w:rsidR="00B41950" w:rsidDel="00561E11">
                <w:rPr>
                  <w:rFonts w:asciiTheme="minorHAnsi" w:hAnsiTheme="minorHAnsi" w:cs="Arial"/>
                  <w:color w:val="000000"/>
                  <w:sz w:val="22"/>
                  <w:szCs w:val="22"/>
                </w:rPr>
                <w:delText>Federal</w:delText>
              </w:r>
              <w:r w:rsidRPr="00B97C94" w:rsidDel="00561E11">
                <w:rPr>
                  <w:rFonts w:asciiTheme="minorHAnsi" w:hAnsiTheme="minorHAnsi" w:cs="Arial"/>
                  <w:color w:val="000000"/>
                  <w:sz w:val="22"/>
                  <w:szCs w:val="22"/>
                </w:rPr>
                <w:delText xml:space="preserve"> agencies should balance the anticipated benefits of proposed changes against the associated costs, including potential disruptions to agency operations and impacts on employee morale. </w:delText>
              </w:r>
              <w:r w:rsidR="00B41950" w:rsidDel="00561E11">
                <w:rPr>
                  <w:rFonts w:asciiTheme="minorHAnsi" w:hAnsiTheme="minorHAnsi" w:cs="Arial"/>
                  <w:color w:val="000000"/>
                  <w:sz w:val="22"/>
                  <w:szCs w:val="22"/>
                </w:rPr>
                <w:delText>Federal</w:delText>
              </w:r>
              <w:r w:rsidR="00F52FA7" w:rsidDel="00561E11">
                <w:rPr>
                  <w:rFonts w:asciiTheme="minorHAnsi" w:hAnsiTheme="minorHAnsi" w:cs="Arial"/>
                  <w:color w:val="000000"/>
                  <w:sz w:val="22"/>
                  <w:szCs w:val="22"/>
                </w:rPr>
                <w:delText xml:space="preserve"> agencies may</w:delText>
              </w:r>
              <w:r w:rsidRPr="00B97C94" w:rsidDel="00561E11">
                <w:rPr>
                  <w:rFonts w:asciiTheme="minorHAnsi" w:hAnsiTheme="minorHAnsi" w:cs="Arial"/>
                  <w:color w:val="000000"/>
                  <w:sz w:val="22"/>
                  <w:szCs w:val="22"/>
                </w:rPr>
                <w:delText xml:space="preserve"> consider the following </w:delText>
              </w:r>
              <w:r w:rsidR="00F52FA7" w:rsidDel="00561E11">
                <w:rPr>
                  <w:rFonts w:asciiTheme="minorHAnsi" w:hAnsiTheme="minorHAnsi" w:cs="Arial"/>
                  <w:color w:val="000000"/>
                  <w:sz w:val="22"/>
                  <w:szCs w:val="22"/>
                </w:rPr>
                <w:delText>suggestions:</w:delText>
              </w:r>
            </w:del>
          </w:p>
          <w:p w14:paraId="48C9BDD3" w14:textId="0F1D0B5A" w:rsidR="00F52FA7" w:rsidRPr="00B97C94" w:rsidDel="00561E11" w:rsidRDefault="00F52FA7" w:rsidP="00B97C94">
            <w:pPr>
              <w:pStyle w:val="NormalWeb"/>
              <w:spacing w:before="0" w:beforeAutospacing="0" w:after="0" w:afterAutospacing="0"/>
              <w:rPr>
                <w:del w:id="631" w:author="Pena, Vanessa I" w:date="2016-12-29T12:40:00Z"/>
                <w:rFonts w:asciiTheme="minorHAnsi" w:hAnsiTheme="minorHAnsi" w:cs="Arial"/>
                <w:color w:val="000000"/>
                <w:sz w:val="22"/>
                <w:szCs w:val="22"/>
              </w:rPr>
            </w:pPr>
          </w:p>
          <w:p w14:paraId="7E8432DF" w14:textId="33015A86" w:rsidR="00B97C94" w:rsidRPr="00B97C94" w:rsidDel="00561E11" w:rsidRDefault="00B97C94" w:rsidP="00B97C94">
            <w:pPr>
              <w:pStyle w:val="NormalWeb"/>
              <w:spacing w:before="0" w:beforeAutospacing="0" w:after="0" w:afterAutospacing="0"/>
              <w:rPr>
                <w:del w:id="632" w:author="Pena, Vanessa I" w:date="2016-12-29T12:40:00Z"/>
                <w:rFonts w:asciiTheme="minorHAnsi" w:hAnsiTheme="minorHAnsi" w:cs="Arial"/>
                <w:color w:val="000000"/>
                <w:sz w:val="22"/>
                <w:szCs w:val="22"/>
              </w:rPr>
            </w:pPr>
            <w:del w:id="633" w:author="Pena, Vanessa I" w:date="2016-12-29T12:40:00Z">
              <w:r w:rsidRPr="00B97C94" w:rsidDel="00561E11">
                <w:rPr>
                  <w:rFonts w:asciiTheme="minorHAnsi" w:hAnsiTheme="minorHAnsi" w:cs="Arial"/>
                  <w:color w:val="000000"/>
                  <w:sz w:val="22"/>
                  <w:szCs w:val="22"/>
                </w:rPr>
                <w:delText xml:space="preserve">1. Define precisely what you want to change, including the likely timeframe. Major change within a </w:delText>
              </w:r>
              <w:r w:rsidR="00B41950" w:rsidDel="00561E11">
                <w:rPr>
                  <w:rFonts w:asciiTheme="minorHAnsi" w:hAnsiTheme="minorHAnsi" w:cs="Arial"/>
                  <w:color w:val="000000"/>
                  <w:sz w:val="22"/>
                  <w:szCs w:val="22"/>
                </w:rPr>
                <w:delText>Federal</w:delText>
              </w:r>
              <w:r w:rsidRPr="00B97C94" w:rsidDel="00561E11">
                <w:rPr>
                  <w:rFonts w:asciiTheme="minorHAnsi" w:hAnsiTheme="minorHAnsi" w:cs="Arial"/>
                  <w:color w:val="000000"/>
                  <w:sz w:val="22"/>
                  <w:szCs w:val="22"/>
                </w:rPr>
                <w:delText xml:space="preserve"> agency may require a few years to achieve.</w:delText>
              </w:r>
            </w:del>
          </w:p>
          <w:p w14:paraId="30A09271" w14:textId="55FA8C5D" w:rsidR="00F52FA7" w:rsidDel="00561E11" w:rsidRDefault="00F52FA7" w:rsidP="00B97C94">
            <w:pPr>
              <w:pStyle w:val="NormalWeb"/>
              <w:spacing w:before="0" w:beforeAutospacing="0" w:after="0" w:afterAutospacing="0"/>
              <w:rPr>
                <w:del w:id="634" w:author="Pena, Vanessa I" w:date="2016-12-29T12:40:00Z"/>
                <w:rFonts w:asciiTheme="minorHAnsi" w:hAnsiTheme="minorHAnsi" w:cs="Arial"/>
                <w:color w:val="000000"/>
                <w:sz w:val="22"/>
                <w:szCs w:val="22"/>
              </w:rPr>
            </w:pPr>
          </w:p>
          <w:p w14:paraId="1B1ED597" w14:textId="5C5C81B6" w:rsidR="00B97C94" w:rsidRPr="00B97C94" w:rsidDel="00561E11" w:rsidRDefault="00B97C94" w:rsidP="00B97C94">
            <w:pPr>
              <w:pStyle w:val="NormalWeb"/>
              <w:spacing w:before="0" w:beforeAutospacing="0" w:after="0" w:afterAutospacing="0"/>
              <w:rPr>
                <w:del w:id="635" w:author="Pena, Vanessa I" w:date="2016-12-29T12:40:00Z"/>
                <w:rFonts w:asciiTheme="minorHAnsi" w:hAnsiTheme="minorHAnsi" w:cs="Arial"/>
                <w:color w:val="000000"/>
                <w:sz w:val="22"/>
                <w:szCs w:val="22"/>
              </w:rPr>
            </w:pPr>
            <w:del w:id="636" w:author="Pena, Vanessa I" w:date="2016-12-29T12:40:00Z">
              <w:r w:rsidRPr="00B97C94" w:rsidDel="00561E11">
                <w:rPr>
                  <w:rFonts w:asciiTheme="minorHAnsi" w:hAnsiTheme="minorHAnsi" w:cs="Arial"/>
                  <w:color w:val="000000"/>
                  <w:sz w:val="22"/>
                  <w:szCs w:val="22"/>
                </w:rPr>
                <w:delText>2. Establish a consensus among the senior leadership in favor of the proposed change and timeframe. Without the support of career senior executives, the change initiative(s) will likely stall upon the departure of the political leadership.</w:delText>
              </w:r>
            </w:del>
          </w:p>
          <w:p w14:paraId="08F4C1D9" w14:textId="63E8FFA7" w:rsidR="00F52FA7" w:rsidDel="00561E11" w:rsidRDefault="00F52FA7" w:rsidP="00B97C94">
            <w:pPr>
              <w:pStyle w:val="NormalWeb"/>
              <w:spacing w:before="0" w:beforeAutospacing="0" w:after="0" w:afterAutospacing="0"/>
              <w:rPr>
                <w:del w:id="637" w:author="Pena, Vanessa I" w:date="2016-12-29T12:40:00Z"/>
                <w:rFonts w:asciiTheme="minorHAnsi" w:hAnsiTheme="minorHAnsi" w:cs="Arial"/>
                <w:color w:val="000000"/>
                <w:sz w:val="22"/>
                <w:szCs w:val="22"/>
              </w:rPr>
            </w:pPr>
          </w:p>
          <w:p w14:paraId="30BD59F4" w14:textId="5035EE4D" w:rsidR="00B97C94" w:rsidRPr="00B97C94" w:rsidDel="00561E11" w:rsidRDefault="00B97C94" w:rsidP="00B97C94">
            <w:pPr>
              <w:pStyle w:val="NormalWeb"/>
              <w:spacing w:before="0" w:beforeAutospacing="0" w:after="0" w:afterAutospacing="0"/>
              <w:rPr>
                <w:del w:id="638" w:author="Pena, Vanessa I" w:date="2016-12-29T12:40:00Z"/>
                <w:rFonts w:asciiTheme="minorHAnsi" w:hAnsiTheme="minorHAnsi" w:cs="Arial"/>
                <w:color w:val="000000"/>
                <w:sz w:val="22"/>
                <w:szCs w:val="22"/>
              </w:rPr>
            </w:pPr>
            <w:del w:id="639" w:author="Pena, Vanessa I" w:date="2016-12-29T12:40:00Z">
              <w:r w:rsidRPr="00B97C94" w:rsidDel="00561E11">
                <w:rPr>
                  <w:rFonts w:asciiTheme="minorHAnsi" w:hAnsiTheme="minorHAnsi" w:cs="Arial"/>
                  <w:color w:val="000000"/>
                  <w:sz w:val="22"/>
                  <w:szCs w:val="22"/>
                </w:rPr>
                <w:delText>3. Establish a written plan. Change initiatives should be guided by written plans that are updated periodically. Sharing the plan with senior leadership (and employees as appropriate) will ensure continued transparency and support. </w:delText>
              </w:r>
            </w:del>
          </w:p>
          <w:p w14:paraId="6B30C15A" w14:textId="4003DBC3" w:rsidR="00F52FA7" w:rsidDel="00561E11" w:rsidRDefault="00F52FA7" w:rsidP="00B97C94">
            <w:pPr>
              <w:pStyle w:val="NormalWeb"/>
              <w:spacing w:before="0" w:beforeAutospacing="0" w:after="0" w:afterAutospacing="0"/>
              <w:rPr>
                <w:del w:id="640" w:author="Pena, Vanessa I" w:date="2016-12-29T12:40:00Z"/>
                <w:rFonts w:asciiTheme="minorHAnsi" w:hAnsiTheme="minorHAnsi" w:cs="Arial"/>
                <w:color w:val="000000"/>
                <w:sz w:val="22"/>
                <w:szCs w:val="22"/>
              </w:rPr>
            </w:pPr>
          </w:p>
          <w:p w14:paraId="4876801F" w14:textId="349B2203" w:rsidR="00B97C94" w:rsidRPr="00B97C94" w:rsidDel="00561E11" w:rsidRDefault="00F52FA7" w:rsidP="00B97C94">
            <w:pPr>
              <w:pStyle w:val="NormalWeb"/>
              <w:spacing w:before="0" w:beforeAutospacing="0" w:after="0" w:afterAutospacing="0"/>
              <w:rPr>
                <w:del w:id="641" w:author="Pena, Vanessa I" w:date="2016-12-29T12:40:00Z"/>
                <w:rFonts w:asciiTheme="minorHAnsi" w:hAnsiTheme="minorHAnsi" w:cs="Arial"/>
                <w:color w:val="000000"/>
                <w:sz w:val="22"/>
                <w:szCs w:val="22"/>
              </w:rPr>
            </w:pPr>
            <w:del w:id="642" w:author="Pena, Vanessa I" w:date="2016-12-29T12:40:00Z">
              <w:r w:rsidDel="00561E11">
                <w:rPr>
                  <w:rFonts w:asciiTheme="minorHAnsi" w:hAnsiTheme="minorHAnsi" w:cs="Arial"/>
                  <w:color w:val="000000"/>
                  <w:sz w:val="22"/>
                  <w:szCs w:val="22"/>
                </w:rPr>
                <w:delText>4. Establish a budget and</w:delText>
              </w:r>
              <w:r w:rsidR="00B97C94" w:rsidRPr="00B97C94" w:rsidDel="00561E11">
                <w:rPr>
                  <w:rFonts w:asciiTheme="minorHAnsi" w:hAnsiTheme="minorHAnsi" w:cs="Arial"/>
                  <w:color w:val="000000"/>
                  <w:sz w:val="22"/>
                  <w:szCs w:val="22"/>
                </w:rPr>
                <w:delText xml:space="preserve"> include the sources of funding. It is important to determine not only how much, but where the funding is coming from. Will it require a new (or increased) appropriation from Congress? Will particular offices contribute funding and if so, how much?</w:delText>
              </w:r>
            </w:del>
          </w:p>
          <w:p w14:paraId="051E0ACB" w14:textId="3E7490FA" w:rsidR="00F52FA7" w:rsidDel="00561E11" w:rsidRDefault="00F52FA7" w:rsidP="00B97C94">
            <w:pPr>
              <w:pStyle w:val="NormalWeb"/>
              <w:spacing w:before="0" w:beforeAutospacing="0" w:after="0" w:afterAutospacing="0"/>
              <w:rPr>
                <w:del w:id="643" w:author="Pena, Vanessa I" w:date="2016-12-29T12:40:00Z"/>
                <w:rFonts w:asciiTheme="minorHAnsi" w:hAnsiTheme="minorHAnsi" w:cs="Arial"/>
                <w:color w:val="000000"/>
                <w:sz w:val="22"/>
                <w:szCs w:val="22"/>
              </w:rPr>
            </w:pPr>
          </w:p>
          <w:p w14:paraId="6C90C5F1" w14:textId="1B63D9F7" w:rsidR="00B97C94" w:rsidRPr="00B97C94" w:rsidDel="00561E11" w:rsidRDefault="00B97C94" w:rsidP="00B97C94">
            <w:pPr>
              <w:pStyle w:val="NormalWeb"/>
              <w:spacing w:before="0" w:beforeAutospacing="0" w:after="0" w:afterAutospacing="0"/>
              <w:rPr>
                <w:del w:id="644" w:author="Pena, Vanessa I" w:date="2016-12-29T12:40:00Z"/>
                <w:rFonts w:asciiTheme="minorHAnsi" w:hAnsiTheme="minorHAnsi" w:cs="Arial"/>
                <w:color w:val="000000"/>
                <w:sz w:val="22"/>
                <w:szCs w:val="22"/>
              </w:rPr>
            </w:pPr>
            <w:del w:id="645" w:author="Pena, Vanessa I" w:date="2016-12-29T12:40:00Z">
              <w:r w:rsidRPr="00B97C94" w:rsidDel="00561E11">
                <w:rPr>
                  <w:rFonts w:asciiTheme="minorHAnsi" w:hAnsiTheme="minorHAnsi" w:cs="Arial"/>
                  <w:color w:val="000000"/>
                  <w:sz w:val="22"/>
                  <w:szCs w:val="22"/>
                </w:rPr>
                <w:delText xml:space="preserve">5. Identify the change agent(s) and staffing. </w:delText>
              </w:r>
              <w:r w:rsidRPr="00B97C94" w:rsidDel="00561E11">
                <w:rPr>
                  <w:rFonts w:asciiTheme="minorHAnsi" w:hAnsiTheme="minorHAnsi" w:cs="Arial"/>
                  <w:b/>
                  <w:color w:val="000000"/>
                  <w:sz w:val="22"/>
                  <w:szCs w:val="22"/>
                </w:rPr>
                <w:delText>It is not sufficient to hire a Chief Innovation Officer.</w:delText>
              </w:r>
              <w:r w:rsidRPr="00B97C94" w:rsidDel="00561E11">
                <w:rPr>
                  <w:rFonts w:asciiTheme="minorHAnsi" w:hAnsiTheme="minorHAnsi" w:cs="Arial"/>
                  <w:color w:val="000000"/>
                  <w:sz w:val="22"/>
                  <w:szCs w:val="22"/>
                </w:rPr>
                <w:delText xml:space="preserve"> The Chief Innovation Officer will need a team of change agents and contacts in key offices in order to lead change across the organization.</w:delText>
              </w:r>
            </w:del>
          </w:p>
          <w:p w14:paraId="0906913C" w14:textId="60AD939F" w:rsidR="00B97C94" w:rsidDel="00561E11" w:rsidRDefault="00B97C94" w:rsidP="00B97C94">
            <w:pPr>
              <w:pStyle w:val="NormalWeb"/>
              <w:spacing w:before="0" w:beforeAutospacing="0" w:after="0" w:afterAutospacing="0"/>
              <w:rPr>
                <w:del w:id="646" w:author="Pena, Vanessa I" w:date="2016-12-29T12:40:00Z"/>
                <w:rFonts w:asciiTheme="minorHAnsi" w:hAnsiTheme="minorHAnsi" w:cs="Arial"/>
                <w:color w:val="000000"/>
                <w:sz w:val="22"/>
                <w:szCs w:val="22"/>
              </w:rPr>
            </w:pPr>
          </w:p>
          <w:p w14:paraId="5BFE66D0" w14:textId="0AC06280" w:rsidR="00F52FA7" w:rsidRPr="00B97C94" w:rsidDel="00561E11" w:rsidRDefault="00F52FA7" w:rsidP="00F52FA7">
            <w:pPr>
              <w:pStyle w:val="NormalWeb"/>
              <w:spacing w:before="0" w:beforeAutospacing="0" w:after="0" w:afterAutospacing="0"/>
              <w:rPr>
                <w:del w:id="647" w:author="Pena, Vanessa I" w:date="2016-12-29T12:40:00Z"/>
                <w:rFonts w:asciiTheme="minorHAnsi" w:hAnsiTheme="minorHAnsi" w:cs="Arial"/>
                <w:color w:val="000000"/>
                <w:sz w:val="22"/>
                <w:szCs w:val="22"/>
              </w:rPr>
            </w:pPr>
            <w:del w:id="648" w:author="Pena, Vanessa I" w:date="2016-12-29T12:40:00Z">
              <w:r w:rsidRPr="00B97C94" w:rsidDel="00561E11">
                <w:rPr>
                  <w:rFonts w:asciiTheme="minorHAnsi" w:hAnsiTheme="minorHAnsi" w:cs="Arial"/>
                  <w:color w:val="000000"/>
                  <w:sz w:val="22"/>
                  <w:szCs w:val="22"/>
                </w:rPr>
                <w:delText xml:space="preserve">On sourcing of candidates for "Chief Innovation Officer" positions, a </w:delText>
              </w:r>
              <w:r w:rsidR="00B41950" w:rsidDel="00561E11">
                <w:rPr>
                  <w:rFonts w:asciiTheme="minorHAnsi" w:hAnsiTheme="minorHAnsi" w:cs="Arial"/>
                  <w:color w:val="000000"/>
                  <w:sz w:val="22"/>
                  <w:szCs w:val="22"/>
                </w:rPr>
                <w:delText>Federal</w:delText>
              </w:r>
              <w:r w:rsidRPr="00B97C94" w:rsidDel="00561E11">
                <w:rPr>
                  <w:rFonts w:asciiTheme="minorHAnsi" w:hAnsiTheme="minorHAnsi" w:cs="Arial"/>
                  <w:color w:val="000000"/>
                  <w:sz w:val="22"/>
                  <w:szCs w:val="22"/>
                </w:rPr>
                <w:delText xml:space="preserve"> agency should consider the desired duration of the position, which could be linked to the anticipated timeframe for the change initiative(s). </w:delText>
              </w:r>
            </w:del>
          </w:p>
          <w:p w14:paraId="49BB265C" w14:textId="118F8DD0" w:rsidR="00F52FA7" w:rsidRPr="00B97C94" w:rsidDel="00561E11" w:rsidRDefault="00F52FA7" w:rsidP="00B97C94">
            <w:pPr>
              <w:pStyle w:val="NormalWeb"/>
              <w:spacing w:before="0" w:beforeAutospacing="0" w:after="0" w:afterAutospacing="0"/>
              <w:rPr>
                <w:del w:id="649" w:author="Pena, Vanessa I" w:date="2016-12-29T12:40:00Z"/>
                <w:rFonts w:asciiTheme="minorHAnsi" w:hAnsiTheme="minorHAnsi" w:cs="Arial"/>
                <w:color w:val="000000"/>
                <w:sz w:val="22"/>
                <w:szCs w:val="22"/>
              </w:rPr>
            </w:pPr>
          </w:p>
          <w:p w14:paraId="2BBB675F" w14:textId="7500E823" w:rsidR="00B97C94" w:rsidRPr="00B97C94" w:rsidDel="00561E11" w:rsidRDefault="00B97C94" w:rsidP="00B97C94">
            <w:pPr>
              <w:pStyle w:val="NormalWeb"/>
              <w:spacing w:before="0" w:beforeAutospacing="0" w:after="0" w:afterAutospacing="0"/>
              <w:rPr>
                <w:del w:id="650" w:author="Pena, Vanessa I" w:date="2016-12-29T12:40:00Z"/>
                <w:rFonts w:asciiTheme="minorHAnsi" w:hAnsiTheme="minorHAnsi" w:cs="Arial"/>
                <w:color w:val="000000"/>
                <w:sz w:val="22"/>
                <w:szCs w:val="22"/>
              </w:rPr>
            </w:pPr>
            <w:del w:id="651" w:author="Pena, Vanessa I" w:date="2016-12-29T12:40:00Z">
              <w:r w:rsidRPr="00B97C94" w:rsidDel="00561E11">
                <w:rPr>
                  <w:rFonts w:asciiTheme="minorHAnsi" w:hAnsiTheme="minorHAnsi" w:cs="Arial"/>
                  <w:color w:val="000000"/>
                  <w:sz w:val="22"/>
                  <w:szCs w:val="22"/>
                </w:rPr>
                <w:delText>For additional guidance on achieving change, I recommend John Kotter's treatise "Leading Change."”</w:delText>
              </w:r>
            </w:del>
          </w:p>
          <w:p w14:paraId="4F797A15" w14:textId="3ED687BE" w:rsidR="00B97C94" w:rsidDel="00561E11" w:rsidRDefault="00B97C94" w:rsidP="00F52FA7">
            <w:pPr>
              <w:pStyle w:val="NormalWeb"/>
              <w:spacing w:before="0" w:beforeAutospacing="0" w:after="0" w:afterAutospacing="0"/>
              <w:rPr>
                <w:del w:id="652" w:author="Pena, Vanessa I" w:date="2016-12-29T12:40:00Z"/>
              </w:rPr>
            </w:pPr>
          </w:p>
          <w:p w14:paraId="024D57EA" w14:textId="624ABC33" w:rsidR="00F52FA7" w:rsidRPr="00F52FA7" w:rsidDel="00561E11" w:rsidRDefault="00F52FA7" w:rsidP="00F52FA7">
            <w:pPr>
              <w:pStyle w:val="NormalWeb"/>
              <w:spacing w:before="0" w:beforeAutospacing="0" w:after="0" w:afterAutospacing="0"/>
              <w:rPr>
                <w:del w:id="653" w:author="Pena, Vanessa I" w:date="2016-12-29T12:40:00Z"/>
                <w:i/>
              </w:rPr>
            </w:pPr>
            <w:del w:id="654" w:author="Pena, Vanessa I" w:date="2016-12-29T12:40:00Z">
              <w:r w:rsidRPr="00F52FA7" w:rsidDel="00561E11">
                <w:rPr>
                  <w:i/>
                </w:rPr>
                <w:delText xml:space="preserve">Source: </w:delText>
              </w:r>
              <w:commentRangeStart w:id="655"/>
              <w:r w:rsidRPr="00F52FA7" w:rsidDel="00561E11">
                <w:rPr>
                  <w:i/>
                </w:rPr>
                <w:delText>Anonymous former senior agency official</w:delText>
              </w:r>
              <w:commentRangeEnd w:id="655"/>
              <w:r w:rsidR="00561E11" w:rsidDel="00561E11">
                <w:rPr>
                  <w:rStyle w:val="CommentReference"/>
                  <w:rFonts w:ascii="Arial" w:eastAsia="Arial" w:hAnsi="Arial" w:cs="Arial"/>
                  <w:color w:val="000000"/>
                </w:rPr>
                <w:commentReference w:id="655"/>
              </w:r>
            </w:del>
          </w:p>
        </w:tc>
      </w:tr>
    </w:tbl>
    <w:p w14:paraId="65DEAEB1" w14:textId="1D6BFF46" w:rsidR="00B97C94" w:rsidDel="00561E11" w:rsidRDefault="00B97C94">
      <w:pPr>
        <w:spacing w:line="240" w:lineRule="auto"/>
        <w:rPr>
          <w:del w:id="656" w:author="Pena, Vanessa I" w:date="2016-12-29T12:40:00Z"/>
        </w:rPr>
      </w:pPr>
    </w:p>
    <w:p w14:paraId="2AE09B63" w14:textId="532CECB5" w:rsidR="00B97C94" w:rsidDel="00561E11" w:rsidRDefault="00B97C94">
      <w:pPr>
        <w:spacing w:line="240" w:lineRule="auto"/>
        <w:rPr>
          <w:del w:id="657" w:author="Pena, Vanessa I" w:date="2016-12-29T12:40:00Z"/>
        </w:rPr>
      </w:pPr>
    </w:p>
    <w:p w14:paraId="05B5EBB3" w14:textId="77777777" w:rsidR="00150FCA" w:rsidRDefault="0031373C">
      <w:pPr>
        <w:pStyle w:val="Heading3"/>
        <w:spacing w:before="240" w:after="0"/>
      </w:pPr>
      <w:r>
        <w:rPr>
          <w:color w:val="000000"/>
          <w:sz w:val="32"/>
          <w:szCs w:val="32"/>
        </w:rPr>
        <w:t>Deliverable 6: How-To: Steps for deploying, practices for adapting</w:t>
      </w:r>
    </w:p>
    <w:p w14:paraId="2F1FF77D" w14:textId="77777777" w:rsidR="00150FCA" w:rsidRPr="007D5425" w:rsidRDefault="00150FCA"/>
    <w:p w14:paraId="2869205A" w14:textId="42D9246E" w:rsidR="007D5425" w:rsidRPr="002E35CB" w:rsidRDefault="007D5425" w:rsidP="002E35CB">
      <w:pPr>
        <w:rPr>
          <w:rFonts w:asciiTheme="minorHAnsi" w:hAnsiTheme="minorHAnsi"/>
        </w:rPr>
      </w:pPr>
      <w:r w:rsidRPr="002E35CB">
        <w:rPr>
          <w:rFonts w:asciiTheme="minorHAnsi" w:hAnsiTheme="minorHAnsi"/>
        </w:rPr>
        <w:t xml:space="preserve">Federal agencies may wish to consider the following </w:t>
      </w:r>
      <w:r>
        <w:rPr>
          <w:rFonts w:asciiTheme="minorHAnsi" w:hAnsiTheme="minorHAnsi"/>
        </w:rPr>
        <w:t>when</w:t>
      </w:r>
      <w:r w:rsidRPr="002E35CB">
        <w:rPr>
          <w:rFonts w:asciiTheme="minorHAnsi" w:hAnsiTheme="minorHAnsi"/>
        </w:rPr>
        <w:t xml:space="preserve"> establishing a CINO position:</w:t>
      </w:r>
    </w:p>
    <w:p w14:paraId="7866387E" w14:textId="77777777" w:rsidR="004401EA" w:rsidRPr="002E35CB" w:rsidRDefault="004401EA" w:rsidP="004401EA">
      <w:pPr>
        <w:numPr>
          <w:ilvl w:val="0"/>
          <w:numId w:val="7"/>
        </w:numPr>
        <w:ind w:hanging="360"/>
      </w:pPr>
      <w:r w:rsidRPr="002E35CB">
        <w:rPr>
          <w:rFonts w:ascii="Calibri" w:eastAsia="Calibri" w:hAnsi="Calibri" w:cs="Calibri"/>
        </w:rPr>
        <w:t>Traits of effective CINOs</w:t>
      </w:r>
    </w:p>
    <w:p w14:paraId="049241EC" w14:textId="1F576B4D" w:rsidR="004401EA" w:rsidRPr="002E35CB" w:rsidRDefault="004401EA">
      <w:pPr>
        <w:numPr>
          <w:ilvl w:val="0"/>
          <w:numId w:val="7"/>
        </w:numPr>
        <w:ind w:hanging="360"/>
      </w:pPr>
      <w:r w:rsidRPr="002E35CB">
        <w:rPr>
          <w:rFonts w:ascii="Calibri" w:eastAsia="Calibri" w:hAnsi="Calibri" w:cs="Calibri"/>
        </w:rPr>
        <w:t xml:space="preserve">Implementation insights for setting up a CINO </w:t>
      </w:r>
      <w:r w:rsidR="007D5425">
        <w:rPr>
          <w:rFonts w:ascii="Calibri" w:eastAsia="Calibri" w:hAnsi="Calibri" w:cs="Calibri"/>
        </w:rPr>
        <w:t xml:space="preserve">to </w:t>
      </w:r>
      <w:r w:rsidRPr="002E35CB">
        <w:rPr>
          <w:rFonts w:ascii="Calibri" w:eastAsia="Calibri" w:hAnsi="Calibri" w:cs="Calibri"/>
        </w:rPr>
        <w:t>succeed</w:t>
      </w:r>
    </w:p>
    <w:p w14:paraId="79F7AFDB" w14:textId="1F9517D0" w:rsidR="004401EA" w:rsidRPr="002E35CB" w:rsidRDefault="004401EA">
      <w:pPr>
        <w:numPr>
          <w:ilvl w:val="0"/>
          <w:numId w:val="7"/>
        </w:numPr>
        <w:ind w:hanging="360"/>
      </w:pPr>
      <w:r w:rsidRPr="002E35CB">
        <w:rPr>
          <w:rFonts w:ascii="Calibri" w:eastAsia="Calibri" w:hAnsi="Calibri" w:cs="Calibri"/>
        </w:rPr>
        <w:t xml:space="preserve">Checklist for defining </w:t>
      </w:r>
      <w:r w:rsidR="007D5425">
        <w:rPr>
          <w:rFonts w:ascii="Calibri" w:eastAsia="Calibri" w:hAnsi="Calibri" w:cs="Calibri"/>
        </w:rPr>
        <w:t xml:space="preserve">the </w:t>
      </w:r>
      <w:r w:rsidRPr="002E35CB">
        <w:rPr>
          <w:rFonts w:ascii="Calibri" w:eastAsia="Calibri" w:hAnsi="Calibri" w:cs="Calibri"/>
        </w:rPr>
        <w:t>CINO</w:t>
      </w:r>
      <w:r w:rsidR="007D5425">
        <w:rPr>
          <w:rFonts w:ascii="Calibri" w:eastAsia="Calibri" w:hAnsi="Calibri" w:cs="Calibri"/>
        </w:rPr>
        <w:t>’s</w:t>
      </w:r>
      <w:r w:rsidRPr="002E35CB">
        <w:rPr>
          <w:rFonts w:ascii="Calibri" w:eastAsia="Calibri" w:hAnsi="Calibri" w:cs="Calibri"/>
        </w:rPr>
        <w:t xml:space="preserve"> role </w:t>
      </w:r>
    </w:p>
    <w:p w14:paraId="2E225C72" w14:textId="30367D37" w:rsidR="00150FCA" w:rsidRPr="002E35CB" w:rsidRDefault="00B97C94">
      <w:pPr>
        <w:numPr>
          <w:ilvl w:val="0"/>
          <w:numId w:val="7"/>
        </w:numPr>
        <w:ind w:hanging="360"/>
      </w:pPr>
      <w:r w:rsidRPr="002E35CB">
        <w:rPr>
          <w:rFonts w:ascii="Calibri" w:eastAsia="Calibri" w:hAnsi="Calibri" w:cs="Calibri"/>
        </w:rPr>
        <w:t>Sample job description</w:t>
      </w:r>
    </w:p>
    <w:p w14:paraId="77414CDD" w14:textId="77777777" w:rsidR="00150FCA" w:rsidRPr="007D5425" w:rsidRDefault="0031373C">
      <w:pPr>
        <w:numPr>
          <w:ilvl w:val="0"/>
          <w:numId w:val="7"/>
        </w:numPr>
        <w:ind w:hanging="360"/>
      </w:pPr>
      <w:r w:rsidRPr="002E35CB">
        <w:rPr>
          <w:rFonts w:ascii="Calibri" w:eastAsia="Calibri" w:hAnsi="Calibri" w:cs="Calibri"/>
        </w:rPr>
        <w:t>So</w:t>
      </w:r>
      <w:r w:rsidR="00B97C94" w:rsidRPr="002E35CB">
        <w:rPr>
          <w:rFonts w:ascii="Calibri" w:eastAsia="Calibri" w:hAnsi="Calibri" w:cs="Calibri"/>
        </w:rPr>
        <w:t>urcing CINO candidates</w:t>
      </w:r>
    </w:p>
    <w:p w14:paraId="1F2EB71E" w14:textId="77777777" w:rsidR="00150FCA" w:rsidRPr="007D5425" w:rsidRDefault="0031373C">
      <w:pPr>
        <w:numPr>
          <w:ilvl w:val="0"/>
          <w:numId w:val="7"/>
        </w:numPr>
        <w:ind w:hanging="360"/>
      </w:pPr>
      <w:r w:rsidRPr="002E35CB">
        <w:rPr>
          <w:rFonts w:ascii="Calibri" w:eastAsia="Calibri" w:hAnsi="Calibri" w:cs="Calibri"/>
        </w:rPr>
        <w:t>Guidance and various pathways for hiring</w:t>
      </w:r>
    </w:p>
    <w:p w14:paraId="5E33C50D" w14:textId="77777777" w:rsidR="00B97C94" w:rsidRDefault="00B97C94" w:rsidP="00B97C94">
      <w:pPr>
        <w:ind w:left="720"/>
      </w:pPr>
    </w:p>
    <w:p w14:paraId="031B64AF" w14:textId="77777777" w:rsidR="004401EA" w:rsidRDefault="004401EA" w:rsidP="004401EA">
      <w:r>
        <w:rPr>
          <w:rFonts w:ascii="Calibri" w:eastAsia="Calibri" w:hAnsi="Calibri" w:cs="Calibri"/>
          <w:b/>
          <w:u w:val="single"/>
        </w:rPr>
        <w:t xml:space="preserve">Traits of effective CINOs </w:t>
      </w:r>
    </w:p>
    <w:p w14:paraId="4CF242B3" w14:textId="2AD85011" w:rsidR="004401EA" w:rsidRDefault="007D5425" w:rsidP="004401EA">
      <w:pPr>
        <w:spacing w:line="240" w:lineRule="auto"/>
      </w:pPr>
      <w:r>
        <w:rPr>
          <w:rFonts w:ascii="Calibri" w:eastAsia="Calibri" w:hAnsi="Calibri" w:cs="Calibri"/>
        </w:rPr>
        <w:t>CINOs</w:t>
      </w:r>
      <w:r w:rsidR="004401EA">
        <w:rPr>
          <w:rFonts w:ascii="Calibri" w:eastAsia="Calibri" w:hAnsi="Calibri" w:cs="Calibri"/>
        </w:rPr>
        <w:t xml:space="preserve"> are not cookie-cutter positions</w:t>
      </w:r>
      <w:r>
        <w:rPr>
          <w:rFonts w:ascii="Calibri" w:eastAsia="Calibri" w:hAnsi="Calibri" w:cs="Calibri"/>
        </w:rPr>
        <w:t>. E</w:t>
      </w:r>
      <w:r w:rsidR="004401EA">
        <w:rPr>
          <w:rFonts w:ascii="Calibri" w:eastAsia="Calibri" w:hAnsi="Calibri" w:cs="Calibri"/>
        </w:rPr>
        <w:t xml:space="preserve">ach </w:t>
      </w:r>
      <w:r>
        <w:rPr>
          <w:rFonts w:ascii="Calibri" w:eastAsia="Calibri" w:hAnsi="Calibri" w:cs="Calibri"/>
        </w:rPr>
        <w:t>Federal</w:t>
      </w:r>
      <w:r w:rsidR="004401EA">
        <w:rPr>
          <w:rFonts w:ascii="Calibri" w:eastAsia="Calibri" w:hAnsi="Calibri" w:cs="Calibri"/>
        </w:rPr>
        <w:t xml:space="preserve"> agency has its own context. The specialty skills that individual CINO candidates bring should align with the high-priority needs of the agency. If technological change is at the top of </w:t>
      </w:r>
      <w:r>
        <w:rPr>
          <w:rFonts w:ascii="Calibri" w:eastAsia="Calibri" w:hAnsi="Calibri" w:cs="Calibri"/>
        </w:rPr>
        <w:t xml:space="preserve">an agency’s </w:t>
      </w:r>
      <w:r w:rsidR="004401EA">
        <w:rPr>
          <w:rFonts w:ascii="Calibri" w:eastAsia="Calibri" w:hAnsi="Calibri" w:cs="Calibri"/>
        </w:rPr>
        <w:t xml:space="preserve">agenda, prioritize candidates who bring product design and development experience with a background in high-tech centers (Silicon Valley, New York, etc.) If the overriding concern is to suffuse innovation culture within the organization, </w:t>
      </w:r>
      <w:r>
        <w:rPr>
          <w:rFonts w:ascii="Calibri" w:eastAsia="Calibri" w:hAnsi="Calibri" w:cs="Calibri"/>
        </w:rPr>
        <w:t xml:space="preserve">agencies may wish to </w:t>
      </w:r>
      <w:r w:rsidR="004401EA">
        <w:rPr>
          <w:rFonts w:ascii="Calibri" w:eastAsia="Calibri" w:hAnsi="Calibri" w:cs="Calibri"/>
        </w:rPr>
        <w:t>prioritize a candidate with a strong sense of empathy, and thoughtfully consider where they would be best positioned in the organizational structure to work within the agency culture.</w:t>
      </w:r>
    </w:p>
    <w:p w14:paraId="04F59E8E" w14:textId="77777777" w:rsidR="004401EA" w:rsidRDefault="004401EA" w:rsidP="004401EA">
      <w:pPr>
        <w:spacing w:line="240" w:lineRule="auto"/>
      </w:pPr>
    </w:p>
    <w:p w14:paraId="5DD069AD" w14:textId="77777777" w:rsidR="004401EA" w:rsidRDefault="004401EA" w:rsidP="004401EA">
      <w:pPr>
        <w:spacing w:line="240" w:lineRule="auto"/>
      </w:pPr>
      <w:r>
        <w:rPr>
          <w:rFonts w:ascii="Calibri" w:eastAsia="Calibri" w:hAnsi="Calibri" w:cs="Calibri"/>
        </w:rPr>
        <w:t>Effective CINO candidates tend to have several common traits:</w:t>
      </w:r>
    </w:p>
    <w:p w14:paraId="1F73059D" w14:textId="77777777" w:rsidR="004401EA" w:rsidRDefault="004401EA" w:rsidP="004401EA">
      <w:pPr>
        <w:spacing w:line="240" w:lineRule="auto"/>
      </w:pPr>
    </w:p>
    <w:p w14:paraId="1AAB23DD" w14:textId="77777777" w:rsidR="004401EA" w:rsidRDefault="004401EA">
      <w:pPr>
        <w:numPr>
          <w:ilvl w:val="0"/>
          <w:numId w:val="27"/>
        </w:numPr>
        <w:spacing w:line="240" w:lineRule="auto"/>
        <w:contextualSpacing/>
        <w:pPrChange w:id="658" w:author="Pena, Vanessa I" w:date="2016-12-29T12:44:00Z">
          <w:pPr>
            <w:numPr>
              <w:numId w:val="13"/>
            </w:numPr>
            <w:spacing w:line="240" w:lineRule="auto"/>
            <w:ind w:left="720" w:hanging="360"/>
            <w:contextualSpacing/>
          </w:pPr>
        </w:pPrChange>
      </w:pPr>
      <w:r>
        <w:rPr>
          <w:rFonts w:ascii="Calibri" w:eastAsia="Calibri" w:hAnsi="Calibri" w:cs="Calibri"/>
        </w:rPr>
        <w:t>Background: Often sourced from outside of government</w:t>
      </w:r>
    </w:p>
    <w:p w14:paraId="328BA83B" w14:textId="77777777" w:rsidR="004401EA" w:rsidRDefault="004401EA">
      <w:pPr>
        <w:numPr>
          <w:ilvl w:val="0"/>
          <w:numId w:val="27"/>
        </w:numPr>
        <w:spacing w:line="240" w:lineRule="auto"/>
        <w:contextualSpacing/>
        <w:pPrChange w:id="659" w:author="Pena, Vanessa I" w:date="2016-12-29T12:44:00Z">
          <w:pPr>
            <w:numPr>
              <w:numId w:val="13"/>
            </w:numPr>
            <w:spacing w:line="240" w:lineRule="auto"/>
            <w:ind w:left="720" w:hanging="360"/>
            <w:contextualSpacing/>
          </w:pPr>
        </w:pPrChange>
      </w:pPr>
      <w:r>
        <w:rPr>
          <w:rFonts w:ascii="Calibri" w:eastAsia="Calibri" w:hAnsi="Calibri" w:cs="Calibri"/>
        </w:rPr>
        <w:t>Diverse range of key skills, which can include:</w:t>
      </w:r>
    </w:p>
    <w:p w14:paraId="32C1BC32" w14:textId="77777777" w:rsidR="004401EA" w:rsidRDefault="004401EA">
      <w:pPr>
        <w:numPr>
          <w:ilvl w:val="1"/>
          <w:numId w:val="27"/>
        </w:numPr>
        <w:spacing w:line="240" w:lineRule="auto"/>
        <w:contextualSpacing/>
        <w:pPrChange w:id="660" w:author="Pena, Vanessa I" w:date="2016-12-29T12:44:00Z">
          <w:pPr>
            <w:numPr>
              <w:ilvl w:val="1"/>
              <w:numId w:val="13"/>
            </w:numPr>
            <w:spacing w:line="240" w:lineRule="auto"/>
            <w:ind w:left="1440" w:hanging="360"/>
            <w:contextualSpacing/>
          </w:pPr>
        </w:pPrChange>
      </w:pPr>
      <w:r>
        <w:rPr>
          <w:rFonts w:ascii="Calibri" w:eastAsia="Calibri" w:hAnsi="Calibri" w:cs="Calibri"/>
        </w:rPr>
        <w:t>Standard behavioral or managerial skillset;</w:t>
      </w:r>
    </w:p>
    <w:p w14:paraId="4D5D9F0F" w14:textId="77777777" w:rsidR="004401EA" w:rsidRDefault="004401EA">
      <w:pPr>
        <w:numPr>
          <w:ilvl w:val="1"/>
          <w:numId w:val="27"/>
        </w:numPr>
        <w:spacing w:line="240" w:lineRule="auto"/>
        <w:contextualSpacing/>
        <w:pPrChange w:id="661" w:author="Pena, Vanessa I" w:date="2016-12-29T12:44:00Z">
          <w:pPr>
            <w:numPr>
              <w:ilvl w:val="1"/>
              <w:numId w:val="13"/>
            </w:numPr>
            <w:spacing w:line="240" w:lineRule="auto"/>
            <w:ind w:left="1440" w:hanging="360"/>
            <w:contextualSpacing/>
          </w:pPr>
        </w:pPrChange>
      </w:pPr>
      <w:r>
        <w:rPr>
          <w:rFonts w:ascii="Calibri" w:eastAsia="Calibri" w:hAnsi="Calibri" w:cs="Calibri"/>
        </w:rPr>
        <w:t>Strategy tools and skills;</w:t>
      </w:r>
    </w:p>
    <w:p w14:paraId="1BABD493" w14:textId="77777777" w:rsidR="004401EA" w:rsidRDefault="004401EA">
      <w:pPr>
        <w:numPr>
          <w:ilvl w:val="1"/>
          <w:numId w:val="27"/>
        </w:numPr>
        <w:spacing w:line="240" w:lineRule="auto"/>
        <w:contextualSpacing/>
        <w:pPrChange w:id="662" w:author="Pena, Vanessa I" w:date="2016-12-29T12:44:00Z">
          <w:pPr>
            <w:numPr>
              <w:ilvl w:val="1"/>
              <w:numId w:val="13"/>
            </w:numPr>
            <w:spacing w:line="240" w:lineRule="auto"/>
            <w:ind w:left="1440" w:hanging="360"/>
            <w:contextualSpacing/>
          </w:pPr>
        </w:pPrChange>
      </w:pPr>
      <w:r>
        <w:rPr>
          <w:rFonts w:ascii="Calibri" w:eastAsia="Calibri" w:hAnsi="Calibri" w:cs="Calibri"/>
        </w:rPr>
        <w:t>Change agent skills, or, an understanding of the process of change management;</w:t>
      </w:r>
    </w:p>
    <w:p w14:paraId="2A06C1E0" w14:textId="31A69337" w:rsidR="004401EA" w:rsidRDefault="004401EA">
      <w:pPr>
        <w:numPr>
          <w:ilvl w:val="1"/>
          <w:numId w:val="27"/>
        </w:numPr>
        <w:spacing w:line="240" w:lineRule="auto"/>
        <w:contextualSpacing/>
        <w:pPrChange w:id="663" w:author="Pena, Vanessa I" w:date="2016-12-29T12:44:00Z">
          <w:pPr>
            <w:numPr>
              <w:ilvl w:val="1"/>
              <w:numId w:val="13"/>
            </w:numPr>
            <w:spacing w:line="240" w:lineRule="auto"/>
            <w:ind w:left="1440" w:hanging="360"/>
            <w:contextualSpacing/>
          </w:pPr>
        </w:pPrChange>
      </w:pPr>
      <w:del w:id="664" w:author="Pena, Vanessa I" w:date="2016-12-29T12:44:00Z">
        <w:r w:rsidDel="007D5425">
          <w:rPr>
            <w:rFonts w:ascii="Calibri" w:eastAsia="Calibri" w:hAnsi="Calibri" w:cs="Calibri"/>
          </w:rPr>
          <w:delText>“</w:delText>
        </w:r>
      </w:del>
      <w:r>
        <w:rPr>
          <w:rFonts w:ascii="Calibri" w:eastAsia="Calibri" w:hAnsi="Calibri" w:cs="Calibri"/>
        </w:rPr>
        <w:t>Creative and innovative</w:t>
      </w:r>
      <w:del w:id="665" w:author="Pena, Vanessa I" w:date="2016-12-29T12:44:00Z">
        <w:r w:rsidDel="007D5425">
          <w:rPr>
            <w:rFonts w:ascii="Calibri" w:eastAsia="Calibri" w:hAnsi="Calibri" w:cs="Calibri"/>
          </w:rPr>
          <w:delText>”</w:delText>
        </w:r>
      </w:del>
      <w:r>
        <w:rPr>
          <w:rFonts w:ascii="Calibri" w:eastAsia="Calibri" w:hAnsi="Calibri" w:cs="Calibri"/>
        </w:rPr>
        <w:t xml:space="preserve"> skill set, with a unique mindset and outsider mentality;</w:t>
      </w:r>
    </w:p>
    <w:p w14:paraId="60488A3C" w14:textId="77777777" w:rsidR="004401EA" w:rsidRDefault="004401EA">
      <w:pPr>
        <w:numPr>
          <w:ilvl w:val="1"/>
          <w:numId w:val="27"/>
        </w:numPr>
        <w:spacing w:line="240" w:lineRule="auto"/>
        <w:contextualSpacing/>
        <w:pPrChange w:id="666" w:author="Pena, Vanessa I" w:date="2016-12-29T12:44:00Z">
          <w:pPr>
            <w:numPr>
              <w:ilvl w:val="1"/>
              <w:numId w:val="13"/>
            </w:numPr>
            <w:spacing w:line="240" w:lineRule="auto"/>
            <w:ind w:left="1440" w:hanging="360"/>
            <w:contextualSpacing/>
          </w:pPr>
        </w:pPrChange>
      </w:pPr>
      <w:r>
        <w:rPr>
          <w:rFonts w:ascii="Calibri" w:eastAsia="Calibri" w:hAnsi="Calibri" w:cs="Calibri"/>
        </w:rPr>
        <w:t>Knowledge in systematic innovation methods (i.e. analogous thinking skills) and integrative thinking skills (salience, causality, sequencing, resolution);</w:t>
      </w:r>
    </w:p>
    <w:p w14:paraId="59EC1429" w14:textId="77777777" w:rsidR="004401EA" w:rsidRDefault="004401EA">
      <w:pPr>
        <w:numPr>
          <w:ilvl w:val="1"/>
          <w:numId w:val="27"/>
        </w:numPr>
        <w:spacing w:line="240" w:lineRule="auto"/>
        <w:contextualSpacing/>
        <w:pPrChange w:id="667" w:author="Pena, Vanessa I" w:date="2016-12-29T12:44:00Z">
          <w:pPr>
            <w:numPr>
              <w:ilvl w:val="1"/>
              <w:numId w:val="13"/>
            </w:numPr>
            <w:spacing w:line="240" w:lineRule="auto"/>
            <w:ind w:left="1440" w:hanging="360"/>
            <w:contextualSpacing/>
          </w:pPr>
        </w:pPrChange>
      </w:pPr>
      <w:r>
        <w:rPr>
          <w:rFonts w:ascii="Calibri" w:eastAsia="Calibri" w:hAnsi="Calibri" w:cs="Calibri"/>
        </w:rPr>
        <w:t>Ability to focus on problem-solving as well as problem-</w:t>
      </w:r>
      <w:r>
        <w:rPr>
          <w:rFonts w:ascii="Calibri" w:eastAsia="Calibri" w:hAnsi="Calibri" w:cs="Calibri"/>
          <w:i/>
        </w:rPr>
        <w:t>finding.</w:t>
      </w:r>
    </w:p>
    <w:p w14:paraId="50CE461B" w14:textId="77777777" w:rsidR="004401EA" w:rsidRDefault="004401EA" w:rsidP="004401EA">
      <w:pPr>
        <w:spacing w:line="240" w:lineRule="auto"/>
      </w:pPr>
    </w:p>
    <w:p w14:paraId="6CD80971" w14:textId="0F27F0A5" w:rsidR="00270E18" w:rsidRDefault="00270E18" w:rsidP="00270E18">
      <w:pPr>
        <w:rPr>
          <w:ins w:id="668" w:author="Caraleigh" w:date="2017-01-05T19:55:00Z"/>
        </w:rPr>
      </w:pPr>
      <w:ins w:id="669" w:author="Caraleigh" w:date="2017-01-05T19:55:00Z">
        <w:r>
          <w:rPr>
            <w:rFonts w:ascii="Calibri" w:eastAsia="Calibri" w:hAnsi="Calibri" w:cs="Calibri"/>
          </w:rPr>
          <w:t>[Sources:  Platt, R., “</w:t>
        </w:r>
        <w:r>
          <w:fldChar w:fldCharType="begin"/>
        </w:r>
        <w:r>
          <w:instrText xml:space="preserve"> HYPERLINK "http://www.slideshare.net/rplatt/roles-and-skills-of-a-chief-innovation-officer-final" \h </w:instrText>
        </w:r>
        <w:r>
          <w:fldChar w:fldCharType="separate"/>
        </w:r>
        <w:r>
          <w:rPr>
            <w:rFonts w:ascii="Calibri" w:eastAsia="Calibri" w:hAnsi="Calibri" w:cs="Calibri"/>
            <w:color w:val="0000FF"/>
            <w:u w:val="single"/>
          </w:rPr>
          <w:t>Roles and Skills of a Chief Innovation Officer</w:t>
        </w:r>
        <w:r>
          <w:rPr>
            <w:rFonts w:ascii="Calibri" w:eastAsia="Calibri" w:hAnsi="Calibri" w:cs="Calibri"/>
            <w:color w:val="0000FF"/>
            <w:u w:val="single"/>
          </w:rPr>
          <w:fldChar w:fldCharType="end"/>
        </w:r>
        <w:r>
          <w:rPr>
            <w:rFonts w:ascii="Calibri" w:eastAsia="Calibri" w:hAnsi="Calibri" w:cs="Calibri"/>
            <w:color w:val="0000FF"/>
            <w:u w:val="single"/>
          </w:rPr>
          <w:t>,</w:t>
        </w:r>
        <w:r>
          <w:rPr>
            <w:rFonts w:ascii="Calibri" w:eastAsia="Calibri" w:hAnsi="Calibri" w:cs="Calibri"/>
          </w:rPr>
          <w:t xml:space="preserve">“  Slide presentation, </w:t>
        </w:r>
        <w:r w:rsidRPr="00D82B51">
          <w:rPr>
            <w:rFonts w:asciiTheme="minorHAnsi" w:hAnsiTheme="minorHAnsi"/>
          </w:rPr>
          <w:t>Apr 20, 2010</w:t>
        </w:r>
        <w:r>
          <w:rPr>
            <w:rFonts w:asciiTheme="minorHAnsi" w:hAnsiTheme="minorHAnsi"/>
          </w:rPr>
          <w:t xml:space="preserve">, and </w:t>
        </w:r>
        <w:r w:rsidRPr="00D82B51">
          <w:rPr>
            <w:rFonts w:asciiTheme="minorHAnsi" w:hAnsiTheme="minorHAnsi"/>
          </w:rPr>
          <w:t xml:space="preserve">Martin R., </w:t>
        </w:r>
        <w:r>
          <w:fldChar w:fldCharType="begin"/>
        </w:r>
        <w:r>
          <w:instrText xml:space="preserve"> HYPERLINK "https://hbr.org/2007/06/how-successful-leaders-think" \h </w:instrText>
        </w:r>
        <w:r>
          <w:fldChar w:fldCharType="separate"/>
        </w:r>
        <w:r>
          <w:rPr>
            <w:rFonts w:ascii="Calibri" w:eastAsia="Calibri" w:hAnsi="Calibri" w:cs="Calibri"/>
            <w:color w:val="0000FF"/>
            <w:u w:val="single"/>
          </w:rPr>
          <w:t>“How Successful Leaders Think,”</w:t>
        </w:r>
        <w:r>
          <w:rPr>
            <w:rFonts w:ascii="Calibri" w:eastAsia="Calibri" w:hAnsi="Calibri" w:cs="Calibri"/>
            <w:color w:val="0000FF"/>
            <w:u w:val="single"/>
          </w:rPr>
          <w:fldChar w:fldCharType="end"/>
        </w:r>
        <w:r>
          <w:rPr>
            <w:rFonts w:ascii="Calibri" w:eastAsia="Calibri" w:hAnsi="Calibri" w:cs="Calibri"/>
          </w:rPr>
          <w:t xml:space="preserve"> Harvard Business Review, June 2007.] </w:t>
        </w:r>
      </w:ins>
    </w:p>
    <w:p w14:paraId="14645227" w14:textId="12735030" w:rsidR="004401EA" w:rsidDel="00270E18" w:rsidRDefault="004401EA" w:rsidP="004401EA">
      <w:pPr>
        <w:spacing w:line="240" w:lineRule="auto"/>
        <w:rPr>
          <w:del w:id="670" w:author="Caraleigh" w:date="2017-01-05T19:55:00Z"/>
        </w:rPr>
      </w:pPr>
      <w:del w:id="671" w:author="Caraleigh" w:date="2017-01-05T19:55:00Z">
        <w:r w:rsidDel="00270E18">
          <w:rPr>
            <w:rFonts w:ascii="Calibri" w:eastAsia="Calibri" w:hAnsi="Calibri" w:cs="Calibri"/>
            <w:i/>
          </w:rPr>
          <w:delText xml:space="preserve">[Sources: </w:delText>
        </w:r>
        <w:r w:rsidR="00AE5FA1" w:rsidDel="00270E18">
          <w:fldChar w:fldCharType="begin"/>
        </w:r>
        <w:r w:rsidR="00AE5FA1" w:rsidDel="00270E18">
          <w:delInstrText xml:space="preserve"> HYPERLINK "http://www.slideshare.net/rplatt/roles-and-skills-of-a-chief-innovation-officer-final" \h </w:delInstrText>
        </w:r>
        <w:r w:rsidR="00AE5FA1" w:rsidDel="00270E18">
          <w:fldChar w:fldCharType="separate"/>
        </w:r>
        <w:r w:rsidDel="00270E18">
          <w:rPr>
            <w:rFonts w:ascii="Calibri" w:eastAsia="Calibri" w:hAnsi="Calibri" w:cs="Calibri"/>
            <w:i/>
            <w:color w:val="0000FF"/>
            <w:u w:val="single"/>
          </w:rPr>
          <w:delText xml:space="preserve">“Roles and Skills of CIO” - Intel innov mgr slideshare </w:delText>
        </w:r>
        <w:r w:rsidR="00AE5FA1" w:rsidDel="00270E18">
          <w:rPr>
            <w:rFonts w:ascii="Calibri" w:eastAsia="Calibri" w:hAnsi="Calibri" w:cs="Calibri"/>
            <w:i/>
            <w:color w:val="0000FF"/>
            <w:u w:val="single"/>
          </w:rPr>
          <w:fldChar w:fldCharType="end"/>
        </w:r>
        <w:r w:rsidDel="00270E18">
          <w:rPr>
            <w:rFonts w:ascii="Calibri" w:eastAsia="Calibri" w:hAnsi="Calibri" w:cs="Calibri"/>
            <w:i/>
          </w:rPr>
          <w:delText xml:space="preserve"> + </w:delText>
        </w:r>
        <w:r w:rsidR="00AE5FA1" w:rsidDel="00270E18">
          <w:fldChar w:fldCharType="begin"/>
        </w:r>
        <w:r w:rsidR="00AE5FA1" w:rsidDel="00270E18">
          <w:delInstrText xml:space="preserve"> HYPERLINK "https://hbr.org/2007/06/how-successful-leaders-think" \h </w:delInstrText>
        </w:r>
        <w:r w:rsidR="00AE5FA1" w:rsidDel="00270E18">
          <w:fldChar w:fldCharType="separate"/>
        </w:r>
        <w:r w:rsidDel="00270E18">
          <w:rPr>
            <w:rFonts w:ascii="Calibri" w:eastAsia="Calibri" w:hAnsi="Calibri" w:cs="Calibri"/>
            <w:i/>
            <w:color w:val="0000FF"/>
            <w:u w:val="single"/>
          </w:rPr>
          <w:delText>2007 HBR article “How successful leaders think</w:delText>
        </w:r>
        <w:r w:rsidR="00AE5FA1" w:rsidDel="00270E18">
          <w:rPr>
            <w:rFonts w:ascii="Calibri" w:eastAsia="Calibri" w:hAnsi="Calibri" w:cs="Calibri"/>
            <w:i/>
            <w:color w:val="0000FF"/>
            <w:u w:val="single"/>
          </w:rPr>
          <w:fldChar w:fldCharType="end"/>
        </w:r>
        <w:r w:rsidDel="00270E18">
          <w:rPr>
            <w:rFonts w:ascii="Calibri" w:eastAsia="Calibri" w:hAnsi="Calibri" w:cs="Calibri"/>
            <w:i/>
          </w:rPr>
          <w:delText>”]</w:delText>
        </w:r>
      </w:del>
    </w:p>
    <w:p w14:paraId="67B05B90" w14:textId="77777777" w:rsidR="004401EA" w:rsidRDefault="004401EA" w:rsidP="004401EA">
      <w:pPr>
        <w:spacing w:line="240" w:lineRule="auto"/>
      </w:pPr>
    </w:p>
    <w:p w14:paraId="73B58265" w14:textId="47845A5E" w:rsidR="004401EA" w:rsidRDefault="004401EA" w:rsidP="004401EA">
      <w:pPr>
        <w:spacing w:line="240" w:lineRule="auto"/>
      </w:pPr>
      <w:r>
        <w:rPr>
          <w:rFonts w:ascii="Calibri" w:eastAsia="Calibri" w:hAnsi="Calibri" w:cs="Calibri"/>
        </w:rPr>
        <w:t>According a</w:t>
      </w:r>
      <w:hyperlink r:id="rId27">
        <w:r>
          <w:rPr>
            <w:rFonts w:ascii="Calibri" w:eastAsia="Calibri" w:hAnsi="Calibri" w:cs="Calibri"/>
            <w:color w:val="0000FF"/>
            <w:u w:val="single"/>
          </w:rPr>
          <w:t xml:space="preserve"> Harvard Business Reviews’ assessment of </w:t>
        </w:r>
        <w:r w:rsidR="007D5425">
          <w:rPr>
            <w:rFonts w:ascii="Calibri" w:eastAsia="Calibri" w:hAnsi="Calibri" w:cs="Calibri"/>
            <w:color w:val="0000FF"/>
            <w:u w:val="single"/>
          </w:rPr>
          <w:t>CINOs</w:t>
        </w:r>
      </w:hyperlink>
      <w:r>
        <w:rPr>
          <w:rFonts w:ascii="Calibri" w:eastAsia="Calibri" w:hAnsi="Calibri" w:cs="Calibri"/>
        </w:rPr>
        <w:t>, the most successful innovation leaders do two things:</w:t>
      </w:r>
    </w:p>
    <w:p w14:paraId="155849CA" w14:textId="38FC962D" w:rsidR="004401EA" w:rsidRDefault="004401EA">
      <w:pPr>
        <w:pStyle w:val="ListParagraph"/>
        <w:numPr>
          <w:ilvl w:val="0"/>
          <w:numId w:val="37"/>
        </w:numPr>
        <w:spacing w:line="240" w:lineRule="auto"/>
        <w:pPrChange w:id="672" w:author="Caraleigh" w:date="2017-01-05T16:01:00Z">
          <w:pPr>
            <w:spacing w:line="240" w:lineRule="auto"/>
          </w:pPr>
        </w:pPrChange>
      </w:pPr>
      <w:r w:rsidRPr="002E35CB">
        <w:rPr>
          <w:rFonts w:ascii="Calibri" w:eastAsia="Calibri" w:hAnsi="Calibri" w:cs="Calibri"/>
          <w:rPrChange w:id="673" w:author="Caraleigh" w:date="2017-01-05T16:01:00Z">
            <w:rPr/>
          </w:rPrChange>
        </w:rPr>
        <w:t>They measure their actual impact, even though identifying accurate metrics can be difficult;</w:t>
      </w:r>
    </w:p>
    <w:p w14:paraId="77138FD7" w14:textId="4D1A1F67" w:rsidR="004401EA" w:rsidRDefault="004401EA" w:rsidP="002E35CB">
      <w:pPr>
        <w:numPr>
          <w:ilvl w:val="0"/>
          <w:numId w:val="28"/>
        </w:numPr>
        <w:spacing w:line="240" w:lineRule="auto"/>
      </w:pPr>
      <w:r>
        <w:rPr>
          <w:rFonts w:ascii="Calibri" w:eastAsia="Calibri" w:hAnsi="Calibri" w:cs="Calibri"/>
        </w:rPr>
        <w:t>They do not prematurely settle on identifying those metrics; they begin with flexibility in their role and take the needed time (often a year or longer) to define success metrics -- which often need to go beyond process measures.</w:t>
      </w:r>
    </w:p>
    <w:p w14:paraId="4482138E" w14:textId="77777777" w:rsidR="004401EA" w:rsidRDefault="004401EA" w:rsidP="004401EA">
      <w:pPr>
        <w:spacing w:line="240" w:lineRule="auto"/>
      </w:pPr>
    </w:p>
    <w:p w14:paraId="4D351084" w14:textId="0AE88ABD" w:rsidR="004401EA" w:rsidRDefault="004401EA" w:rsidP="004401EA">
      <w:pPr>
        <w:spacing w:line="240" w:lineRule="auto"/>
        <w:rPr>
          <w:rFonts w:ascii="Calibri" w:eastAsia="Calibri" w:hAnsi="Calibri" w:cs="Calibri"/>
        </w:rPr>
      </w:pPr>
      <w:r>
        <w:rPr>
          <w:rFonts w:ascii="Calibri" w:eastAsia="Calibri" w:hAnsi="Calibri" w:cs="Calibri"/>
          <w:highlight w:val="white"/>
        </w:rPr>
        <w:t>Personal leadership style also matters. The role demands passionate belief in the mission, optimism, and perseverance: A shared characteristic among HHS’ recent CTOs has been an “</w:t>
      </w:r>
      <w:r>
        <w:rPr>
          <w:rFonts w:ascii="Calibri" w:eastAsia="Calibri" w:hAnsi="Calibri" w:cs="Calibri"/>
        </w:rPr>
        <w:t>unfair advantage of total joy and belief that we’re on the</w:t>
      </w:r>
      <w:r w:rsidR="00AC2702">
        <w:rPr>
          <w:rFonts w:ascii="Calibri" w:eastAsia="Calibri" w:hAnsi="Calibri" w:cs="Calibri"/>
        </w:rPr>
        <w:t xml:space="preserve"> right</w:t>
      </w:r>
      <w:r>
        <w:rPr>
          <w:rFonts w:ascii="Calibri" w:eastAsia="Calibri" w:hAnsi="Calibri" w:cs="Calibri"/>
        </w:rPr>
        <w:t xml:space="preserve"> path," Susannah Fox explains</w:t>
      </w:r>
      <w:ins w:id="674" w:author="Pena, Vanessa I" w:date="2016-12-29T12:45:00Z">
        <w:del w:id="675" w:author="Caraleigh" w:date="2017-01-05T16:11:00Z">
          <w:r w:rsidR="007D5425" w:rsidDel="00815B0F">
            <w:rPr>
              <w:rFonts w:ascii="Calibri" w:eastAsia="Calibri" w:hAnsi="Calibri" w:cs="Calibri"/>
            </w:rPr>
            <w:delText xml:space="preserve"> </w:delText>
          </w:r>
          <w:r w:rsidR="007D5425" w:rsidDel="00815B0F">
            <w:rPr>
              <w:rFonts w:asciiTheme="minorHAnsi" w:eastAsia="Times New Roman" w:hAnsiTheme="minorHAnsi"/>
            </w:rPr>
            <w:delText>[</w:delText>
          </w:r>
          <w:commentRangeStart w:id="676"/>
          <w:r w:rsidR="007D5425" w:rsidDel="00815B0F">
            <w:rPr>
              <w:rFonts w:asciiTheme="minorHAnsi" w:eastAsia="Times New Roman" w:hAnsiTheme="minorHAnsi"/>
            </w:rPr>
            <w:delText>Source</w:delText>
          </w:r>
          <w:commentRangeEnd w:id="676"/>
          <w:r w:rsidR="007D5425" w:rsidDel="00815B0F">
            <w:rPr>
              <w:rStyle w:val="CommentReference"/>
            </w:rPr>
            <w:commentReference w:id="676"/>
          </w:r>
          <w:r w:rsidR="007D5425" w:rsidDel="00815B0F">
            <w:rPr>
              <w:rFonts w:asciiTheme="minorHAnsi" w:eastAsia="Times New Roman" w:hAnsiTheme="minorHAnsi"/>
            </w:rPr>
            <w:delText>]</w:delText>
          </w:r>
        </w:del>
      </w:ins>
      <w:r>
        <w:rPr>
          <w:rFonts w:ascii="Calibri" w:eastAsia="Calibri" w:hAnsi="Calibri" w:cs="Calibri"/>
        </w:rPr>
        <w:t xml:space="preserve">. </w:t>
      </w:r>
      <w:ins w:id="677" w:author="Caraleigh" w:date="2017-01-05T16:11:00Z">
        <w:r w:rsidR="00815B0F">
          <w:rPr>
            <w:rFonts w:asciiTheme="minorHAnsi" w:eastAsia="Calibri" w:hAnsiTheme="minorHAnsi" w:cs="Calibri"/>
          </w:rPr>
          <w:t>[Fox, S., in-person interview with Policy Design Lab, August 5, 2016]</w:t>
        </w:r>
        <w:r w:rsidR="00815B0F">
          <w:rPr>
            <w:rFonts w:ascii="Calibri" w:eastAsia="Calibri" w:hAnsi="Calibri" w:cs="Calibri"/>
          </w:rPr>
          <w:t xml:space="preserve"> </w:t>
        </w:r>
      </w:ins>
      <w:r>
        <w:rPr>
          <w:rFonts w:ascii="Calibri" w:eastAsia="Calibri" w:hAnsi="Calibri" w:cs="Calibri"/>
        </w:rPr>
        <w:t>“My favorite definition of an entrepreneur is someone who goes towards a goal without regard for the resources they currently control</w:t>
      </w:r>
      <w:del w:id="678" w:author="Pena, Vanessa I" w:date="2016-12-29T12:45:00Z">
        <w:r w:rsidDel="007D5425">
          <w:rPr>
            <w:rFonts w:ascii="Calibri" w:eastAsia="Calibri" w:hAnsi="Calibri" w:cs="Calibri"/>
          </w:rPr>
          <w:delText>.</w:delText>
        </w:r>
      </w:del>
      <w:ins w:id="679" w:author="Caraleigh" w:date="2017-01-05T16:11:00Z">
        <w:r w:rsidR="00815B0F">
          <w:rPr>
            <w:rFonts w:ascii="Calibri" w:eastAsia="Calibri" w:hAnsi="Calibri" w:cs="Calibri"/>
          </w:rPr>
          <w:t>.</w:t>
        </w:r>
      </w:ins>
      <w:r>
        <w:rPr>
          <w:rFonts w:ascii="Calibri" w:eastAsia="Calibri" w:hAnsi="Calibri" w:cs="Calibri"/>
        </w:rPr>
        <w:t>”</w:t>
      </w:r>
      <w:ins w:id="680" w:author="Pena, Vanessa I" w:date="2016-12-29T12:45:00Z">
        <w:r w:rsidR="007D5425">
          <w:rPr>
            <w:rFonts w:ascii="Calibri" w:eastAsia="Calibri" w:hAnsi="Calibri" w:cs="Calibri"/>
          </w:rPr>
          <w:t xml:space="preserve"> </w:t>
        </w:r>
        <w:del w:id="681" w:author="Caraleigh" w:date="2017-01-05T16:11:00Z">
          <w:r w:rsidR="007D5425" w:rsidDel="00815B0F">
            <w:rPr>
              <w:rFonts w:asciiTheme="minorHAnsi" w:eastAsia="Times New Roman" w:hAnsiTheme="minorHAnsi"/>
            </w:rPr>
            <w:delText>[</w:delText>
          </w:r>
          <w:commentRangeStart w:id="682"/>
          <w:r w:rsidR="007D5425" w:rsidDel="00815B0F">
            <w:rPr>
              <w:rFonts w:asciiTheme="minorHAnsi" w:eastAsia="Times New Roman" w:hAnsiTheme="minorHAnsi"/>
            </w:rPr>
            <w:delText>Source</w:delText>
          </w:r>
          <w:commentRangeEnd w:id="682"/>
          <w:r w:rsidR="007D5425" w:rsidDel="00815B0F">
            <w:rPr>
              <w:rStyle w:val="CommentReference"/>
            </w:rPr>
            <w:commentReference w:id="682"/>
          </w:r>
          <w:r w:rsidR="007D5425" w:rsidDel="00815B0F">
            <w:rPr>
              <w:rFonts w:asciiTheme="minorHAnsi" w:eastAsia="Times New Roman" w:hAnsiTheme="minorHAnsi"/>
            </w:rPr>
            <w:delText>]</w:delText>
          </w:r>
        </w:del>
      </w:ins>
      <w:ins w:id="683" w:author="Caraleigh" w:date="2017-01-05T16:11:00Z">
        <w:r w:rsidR="00815B0F" w:rsidRPr="00815B0F">
          <w:rPr>
            <w:rFonts w:asciiTheme="minorHAnsi" w:eastAsia="Calibri" w:hAnsiTheme="minorHAnsi" w:cs="Calibri"/>
          </w:rPr>
          <w:t xml:space="preserve"> </w:t>
        </w:r>
        <w:r w:rsidR="00815B0F">
          <w:rPr>
            <w:rFonts w:asciiTheme="minorHAnsi" w:eastAsia="Calibri" w:hAnsiTheme="minorHAnsi" w:cs="Calibri"/>
          </w:rPr>
          <w:t>[Fox, S., in-person interview with Policy Design Lab, August 5, 2016]</w:t>
        </w:r>
      </w:ins>
      <w:ins w:id="684" w:author="Pena, Vanessa I" w:date="2016-12-29T12:45:00Z">
        <w:del w:id="685" w:author="Caraleigh" w:date="2017-01-05T16:11:00Z">
          <w:r w:rsidR="007D5425" w:rsidDel="00815B0F">
            <w:rPr>
              <w:rFonts w:asciiTheme="minorHAnsi" w:eastAsia="Times New Roman" w:hAnsiTheme="minorHAnsi"/>
            </w:rPr>
            <w:delText>.</w:delText>
          </w:r>
        </w:del>
      </w:ins>
      <w:r>
        <w:rPr>
          <w:rFonts w:ascii="Calibri" w:eastAsia="Calibri" w:hAnsi="Calibri" w:cs="Calibri"/>
        </w:rPr>
        <w:t xml:space="preserve"> She laughs: “Boy, does that de</w:t>
      </w:r>
      <w:r w:rsidR="00AC2702">
        <w:rPr>
          <w:rFonts w:ascii="Calibri" w:eastAsia="Calibri" w:hAnsi="Calibri" w:cs="Calibri"/>
        </w:rPr>
        <w:t>scribe this job. You're given little</w:t>
      </w:r>
      <w:r>
        <w:rPr>
          <w:rFonts w:ascii="Calibri" w:eastAsia="Calibri" w:hAnsi="Calibri" w:cs="Calibri"/>
        </w:rPr>
        <w:t xml:space="preserve"> money and a very small staff, and being asked to tackle 18 different agendas at the same time. You have to have an inner drive that no one can extinguish</w:t>
      </w:r>
      <w:del w:id="686" w:author="Pena, Vanessa I" w:date="2016-12-29T12:45:00Z">
        <w:r w:rsidDel="007D5425">
          <w:rPr>
            <w:rFonts w:ascii="Calibri" w:eastAsia="Calibri" w:hAnsi="Calibri" w:cs="Calibri"/>
          </w:rPr>
          <w:delText>.</w:delText>
        </w:r>
      </w:del>
      <w:ins w:id="687" w:author="Caraleigh" w:date="2017-01-05T16:11:00Z">
        <w:r w:rsidR="00815B0F">
          <w:rPr>
            <w:rFonts w:ascii="Calibri" w:eastAsia="Calibri" w:hAnsi="Calibri" w:cs="Calibri"/>
          </w:rPr>
          <w:t>.</w:t>
        </w:r>
      </w:ins>
      <w:r>
        <w:rPr>
          <w:rFonts w:ascii="Calibri" w:eastAsia="Calibri" w:hAnsi="Calibri" w:cs="Calibri"/>
        </w:rPr>
        <w:t>"</w:t>
      </w:r>
      <w:ins w:id="688" w:author="Pena, Vanessa I" w:date="2016-12-29T12:45:00Z">
        <w:r w:rsidR="007D5425">
          <w:rPr>
            <w:rFonts w:ascii="Calibri" w:eastAsia="Calibri" w:hAnsi="Calibri" w:cs="Calibri"/>
          </w:rPr>
          <w:t xml:space="preserve"> </w:t>
        </w:r>
      </w:ins>
      <w:ins w:id="689" w:author="Caraleigh" w:date="2017-01-05T16:11:00Z">
        <w:r w:rsidR="00815B0F">
          <w:rPr>
            <w:rFonts w:asciiTheme="minorHAnsi" w:eastAsia="Calibri" w:hAnsiTheme="minorHAnsi" w:cs="Calibri"/>
          </w:rPr>
          <w:t>[Fox, S., in-person interview with Policy Design Lab, August 5, 2016]</w:t>
        </w:r>
      </w:ins>
      <w:ins w:id="690" w:author="Pena, Vanessa I" w:date="2016-12-29T12:45:00Z">
        <w:del w:id="691" w:author="Caraleigh" w:date="2017-01-05T16:11:00Z">
          <w:r w:rsidR="007D5425" w:rsidDel="00815B0F">
            <w:rPr>
              <w:rFonts w:asciiTheme="minorHAnsi" w:eastAsia="Times New Roman" w:hAnsiTheme="minorHAnsi"/>
            </w:rPr>
            <w:delText>[</w:delText>
          </w:r>
          <w:commentRangeStart w:id="692"/>
          <w:r w:rsidR="007D5425" w:rsidDel="00815B0F">
            <w:rPr>
              <w:rFonts w:asciiTheme="minorHAnsi" w:eastAsia="Times New Roman" w:hAnsiTheme="minorHAnsi"/>
            </w:rPr>
            <w:delText>Source</w:delText>
          </w:r>
          <w:commentRangeEnd w:id="692"/>
          <w:r w:rsidR="007D5425" w:rsidDel="00815B0F">
            <w:rPr>
              <w:rStyle w:val="CommentReference"/>
            </w:rPr>
            <w:commentReference w:id="692"/>
          </w:r>
          <w:r w:rsidR="007D5425" w:rsidDel="00815B0F">
            <w:rPr>
              <w:rFonts w:asciiTheme="minorHAnsi" w:eastAsia="Times New Roman" w:hAnsiTheme="minorHAnsi"/>
            </w:rPr>
            <w:delText>].</w:delText>
          </w:r>
        </w:del>
      </w:ins>
    </w:p>
    <w:p w14:paraId="07C7814E" w14:textId="77777777" w:rsidR="00AC2702" w:rsidRDefault="00AC2702" w:rsidP="004401EA">
      <w:pPr>
        <w:spacing w:line="240" w:lineRule="auto"/>
        <w:rPr>
          <w:rFonts w:ascii="Calibri" w:eastAsia="Calibri" w:hAnsi="Calibri" w:cs="Calibri"/>
        </w:rPr>
      </w:pPr>
    </w:p>
    <w:p w14:paraId="0BB84FA7" w14:textId="09A44D96" w:rsidR="004401EA" w:rsidRDefault="004401EA" w:rsidP="004401EA">
      <w:r>
        <w:rPr>
          <w:rFonts w:ascii="Calibri" w:eastAsia="Calibri" w:hAnsi="Calibri" w:cs="Calibri"/>
          <w:b/>
          <w:u w:val="single"/>
        </w:rPr>
        <w:t xml:space="preserve">Implementation insights for setting up a CINO </w:t>
      </w:r>
      <w:r w:rsidR="007D5425">
        <w:rPr>
          <w:rFonts w:ascii="Calibri" w:eastAsia="Calibri" w:hAnsi="Calibri" w:cs="Calibri"/>
          <w:b/>
          <w:u w:val="single"/>
        </w:rPr>
        <w:t xml:space="preserve">to </w:t>
      </w:r>
      <w:r>
        <w:rPr>
          <w:rFonts w:ascii="Calibri" w:eastAsia="Calibri" w:hAnsi="Calibri" w:cs="Calibri"/>
          <w:b/>
          <w:u w:val="single"/>
        </w:rPr>
        <w:t>succeed:</w:t>
      </w:r>
    </w:p>
    <w:p w14:paraId="38D463A1" w14:textId="2196762F" w:rsidR="004401EA" w:rsidRDefault="007D5425" w:rsidP="004401EA">
      <w:r>
        <w:rPr>
          <w:rFonts w:ascii="Calibri" w:eastAsia="Calibri" w:hAnsi="Calibri" w:cs="Calibri"/>
        </w:rPr>
        <w:t xml:space="preserve">An </w:t>
      </w:r>
      <w:r w:rsidR="004401EA">
        <w:rPr>
          <w:rFonts w:ascii="Calibri" w:eastAsia="Calibri" w:hAnsi="Calibri" w:cs="Calibri"/>
        </w:rPr>
        <w:t>agency</w:t>
      </w:r>
      <w:r>
        <w:rPr>
          <w:rFonts w:ascii="Calibri" w:eastAsia="Calibri" w:hAnsi="Calibri" w:cs="Calibri"/>
        </w:rPr>
        <w:t xml:space="preserve">’s </w:t>
      </w:r>
      <w:r w:rsidR="004401EA">
        <w:rPr>
          <w:rFonts w:ascii="Calibri" w:eastAsia="Calibri" w:hAnsi="Calibri" w:cs="Calibri"/>
        </w:rPr>
        <w:t>implementation</w:t>
      </w:r>
      <w:r>
        <w:rPr>
          <w:rFonts w:ascii="Calibri" w:eastAsia="Calibri" w:hAnsi="Calibri" w:cs="Calibri"/>
        </w:rPr>
        <w:t xml:space="preserve"> of the CINO position can include</w:t>
      </w:r>
      <w:r w:rsidR="004401EA">
        <w:rPr>
          <w:rFonts w:ascii="Calibri" w:eastAsia="Calibri" w:hAnsi="Calibri" w:cs="Calibri"/>
        </w:rPr>
        <w:t>:</w:t>
      </w:r>
    </w:p>
    <w:p w14:paraId="46FEE68A" w14:textId="77777777" w:rsidR="004401EA" w:rsidRDefault="004401EA" w:rsidP="004401EA"/>
    <w:p w14:paraId="3BDF07D0" w14:textId="6AE3645C" w:rsidR="004401EA" w:rsidRDefault="004401EA" w:rsidP="004401EA">
      <w:pPr>
        <w:numPr>
          <w:ilvl w:val="0"/>
          <w:numId w:val="18"/>
        </w:numPr>
        <w:spacing w:after="120" w:line="240" w:lineRule="auto"/>
        <w:ind w:left="540" w:hanging="360"/>
      </w:pPr>
      <w:r>
        <w:rPr>
          <w:rFonts w:ascii="Calibri" w:eastAsia="Calibri" w:hAnsi="Calibri" w:cs="Calibri"/>
          <w:b/>
        </w:rPr>
        <w:t xml:space="preserve">Use a buddy system. </w:t>
      </w:r>
      <w:r>
        <w:rPr>
          <w:rFonts w:ascii="Calibri" w:eastAsia="Calibri" w:hAnsi="Calibri" w:cs="Calibri"/>
        </w:rPr>
        <w:t xml:space="preserve">If bringing in a </w:t>
      </w:r>
      <w:r w:rsidR="007D5425">
        <w:rPr>
          <w:rFonts w:ascii="Calibri" w:eastAsia="Calibri" w:hAnsi="Calibri" w:cs="Calibri"/>
        </w:rPr>
        <w:t xml:space="preserve">non-Federal </w:t>
      </w:r>
      <w:r>
        <w:rPr>
          <w:rFonts w:ascii="Calibri" w:eastAsia="Calibri" w:hAnsi="Calibri" w:cs="Calibri"/>
        </w:rPr>
        <w:t>candidate to lead innovation, consider pairing them with SES staff who can help them navigate the learning curve of getting things done in the government. Make sure this “buddy” has strong credibility within the organization, and have them “joined at the hip” with your CINO</w:t>
      </w:r>
      <w:r>
        <w:rPr>
          <w:rFonts w:ascii="Calibri" w:eastAsia="Calibri" w:hAnsi="Calibri" w:cs="Calibri"/>
          <w:sz w:val="24"/>
          <w:szCs w:val="24"/>
        </w:rPr>
        <w:t xml:space="preserve">. </w:t>
      </w:r>
    </w:p>
    <w:p w14:paraId="763B7B92" w14:textId="2135B4AC" w:rsidR="004401EA" w:rsidRDefault="004401EA" w:rsidP="004401EA">
      <w:pPr>
        <w:numPr>
          <w:ilvl w:val="0"/>
          <w:numId w:val="18"/>
        </w:numPr>
        <w:spacing w:after="120" w:line="240" w:lineRule="auto"/>
        <w:ind w:left="540" w:hanging="360"/>
      </w:pPr>
      <w:r>
        <w:rPr>
          <w:rFonts w:ascii="Calibri" w:eastAsia="Calibri" w:hAnsi="Calibri" w:cs="Calibri"/>
          <w:b/>
        </w:rPr>
        <w:t xml:space="preserve">Physical proximity and face time matters. </w:t>
      </w:r>
      <w:r>
        <w:rPr>
          <w:rFonts w:ascii="Calibri" w:eastAsia="Calibri" w:hAnsi="Calibri" w:cs="Calibri"/>
        </w:rPr>
        <w:t>A minor but essential element reported by several CINOs was proximity</w:t>
      </w:r>
      <w:ins w:id="693" w:author="Caraleigh" w:date="2017-01-05T18:06:00Z">
        <w:r w:rsidR="002E37D6">
          <w:rPr>
            <w:rFonts w:ascii="Calibri" w:eastAsia="Calibri" w:hAnsi="Calibri" w:cs="Calibri"/>
          </w:rPr>
          <w:t xml:space="preserve"> [Kalil, T., in-person interview by Policy Design Lab, July 21, 2016].</w:t>
        </w:r>
      </w:ins>
      <w:ins w:id="694" w:author="Pena, Vanessa I" w:date="2016-12-29T12:47:00Z">
        <w:del w:id="695" w:author="Caraleigh" w:date="2017-01-05T18:06:00Z">
          <w:r w:rsidR="007D5425" w:rsidDel="002E37D6">
            <w:rPr>
              <w:rFonts w:asciiTheme="minorHAnsi" w:eastAsia="Times New Roman" w:hAnsiTheme="minorHAnsi"/>
            </w:rPr>
            <w:delText>[</w:delText>
          </w:r>
          <w:commentRangeStart w:id="696"/>
          <w:r w:rsidR="007D5425" w:rsidDel="002E37D6">
            <w:rPr>
              <w:rFonts w:asciiTheme="minorHAnsi" w:eastAsia="Times New Roman" w:hAnsiTheme="minorHAnsi"/>
            </w:rPr>
            <w:delText>Source</w:delText>
          </w:r>
          <w:commentRangeEnd w:id="696"/>
          <w:r w:rsidR="007D5425" w:rsidDel="002E37D6">
            <w:rPr>
              <w:rStyle w:val="CommentReference"/>
            </w:rPr>
            <w:commentReference w:id="696"/>
          </w:r>
          <w:r w:rsidR="007D5425" w:rsidDel="002E37D6">
            <w:rPr>
              <w:rFonts w:asciiTheme="minorHAnsi" w:eastAsia="Times New Roman" w:hAnsiTheme="minorHAnsi"/>
            </w:rPr>
            <w:delText>]</w:delText>
          </w:r>
        </w:del>
      </w:ins>
      <w:del w:id="697" w:author="Caraleigh" w:date="2017-01-05T18:06:00Z">
        <w:r w:rsidDel="002E37D6">
          <w:rPr>
            <w:rFonts w:ascii="Calibri" w:eastAsia="Calibri" w:hAnsi="Calibri" w:cs="Calibri"/>
          </w:rPr>
          <w:delText xml:space="preserve">. </w:delText>
        </w:r>
      </w:del>
      <w:r>
        <w:rPr>
          <w:rFonts w:ascii="Calibri" w:eastAsia="Calibri" w:hAnsi="Calibri" w:cs="Calibri"/>
        </w:rPr>
        <w:t>Simply having their office located near a deputy or assistant secretary was important to being integrated into the agency’s work. The practical metric for senior leadership support is not an expression of commitment to innovation, but whether or not the CINO can easily get on leadership’s calendar.</w:t>
      </w:r>
    </w:p>
    <w:p w14:paraId="6300750A" w14:textId="308E12C3" w:rsidR="004401EA" w:rsidRDefault="004401EA" w:rsidP="004401EA">
      <w:pPr>
        <w:numPr>
          <w:ilvl w:val="0"/>
          <w:numId w:val="18"/>
        </w:numPr>
        <w:spacing w:after="120" w:line="240" w:lineRule="auto"/>
        <w:ind w:left="540" w:hanging="360"/>
      </w:pPr>
      <w:r>
        <w:rPr>
          <w:rFonts w:ascii="Calibri" w:eastAsia="Calibri" w:hAnsi="Calibri" w:cs="Calibri"/>
          <w:b/>
        </w:rPr>
        <w:t>Bring in outside support</w:t>
      </w:r>
      <w:r>
        <w:rPr>
          <w:rFonts w:ascii="Calibri" w:eastAsia="Calibri" w:hAnsi="Calibri" w:cs="Calibri"/>
        </w:rPr>
        <w:t xml:space="preserve">. Agencies with a strong track record of success in mainstreaming innovation with the use of </w:t>
      </w:r>
      <w:r w:rsidR="007D5425">
        <w:rPr>
          <w:rFonts w:ascii="Calibri" w:eastAsia="Calibri" w:hAnsi="Calibri" w:cs="Calibri"/>
        </w:rPr>
        <w:t xml:space="preserve">CINOs </w:t>
      </w:r>
      <w:r>
        <w:rPr>
          <w:rFonts w:ascii="Calibri" w:eastAsia="Calibri" w:hAnsi="Calibri" w:cs="Calibri"/>
        </w:rPr>
        <w:t>have used senior leadership in other agencies (e.g. OSTP) to help mediate and support CINOs as they discuss potential changes with general counsel and contracting officers.</w:t>
      </w:r>
    </w:p>
    <w:p w14:paraId="2396FB25" w14:textId="77777777" w:rsidR="00150FCA" w:rsidRDefault="00150FCA">
      <w:pPr>
        <w:spacing w:line="240" w:lineRule="auto"/>
      </w:pPr>
    </w:p>
    <w:p w14:paraId="722D6D3D" w14:textId="77777777" w:rsidR="00150FCA" w:rsidRDefault="0031373C">
      <w:r>
        <w:rPr>
          <w:rFonts w:ascii="Calibri" w:eastAsia="Calibri" w:hAnsi="Calibri" w:cs="Calibri"/>
          <w:b/>
          <w:u w:val="single"/>
        </w:rPr>
        <w:t>Brief checklist for defining</w:t>
      </w:r>
      <w:r w:rsidR="00680883">
        <w:rPr>
          <w:rFonts w:ascii="Calibri" w:eastAsia="Calibri" w:hAnsi="Calibri" w:cs="Calibri"/>
          <w:b/>
          <w:u w:val="single"/>
        </w:rPr>
        <w:t xml:space="preserve"> </w:t>
      </w:r>
      <w:r>
        <w:rPr>
          <w:rFonts w:ascii="Calibri" w:eastAsia="Calibri" w:hAnsi="Calibri" w:cs="Calibri"/>
          <w:b/>
          <w:u w:val="single"/>
        </w:rPr>
        <w:t>a CINO role</w:t>
      </w:r>
    </w:p>
    <w:p w14:paraId="53C4C335" w14:textId="77777777" w:rsidR="00150FCA" w:rsidRDefault="00150FCA"/>
    <w:p w14:paraId="3E81A072" w14:textId="786EAC45" w:rsidR="00150FCA" w:rsidRPr="007D5425" w:rsidRDefault="0031373C">
      <w:pPr>
        <w:numPr>
          <w:ilvl w:val="0"/>
          <w:numId w:val="31"/>
        </w:numPr>
        <w:spacing w:line="240" w:lineRule="auto"/>
        <w:ind w:left="540" w:hanging="360"/>
        <w:contextualSpacing/>
        <w:rPr>
          <w:rFonts w:asciiTheme="minorHAnsi" w:hAnsiTheme="minorHAnsi"/>
          <w:rPrChange w:id="698" w:author="Pena, Vanessa I" w:date="2016-12-29T12:48:00Z">
            <w:rPr/>
          </w:rPrChange>
        </w:rPr>
        <w:pPrChange w:id="699" w:author="Pena, Vanessa I" w:date="2016-12-29T12:48:00Z">
          <w:pPr>
            <w:numPr>
              <w:numId w:val="5"/>
            </w:numPr>
            <w:spacing w:line="240" w:lineRule="auto"/>
            <w:ind w:left="360" w:hanging="360"/>
            <w:contextualSpacing/>
          </w:pPr>
        </w:pPrChange>
      </w:pPr>
      <w:r w:rsidRPr="007D5425">
        <w:rPr>
          <w:rFonts w:asciiTheme="minorHAnsi" w:eastAsia="Calibri" w:hAnsiTheme="minorHAnsi" w:cs="Calibri"/>
          <w:b/>
          <w:rPrChange w:id="700" w:author="Pena, Vanessa I" w:date="2016-12-29T12:48:00Z">
            <w:rPr>
              <w:rFonts w:ascii="Calibri" w:eastAsia="Calibri" w:hAnsi="Calibri" w:cs="Calibri"/>
              <w:b/>
            </w:rPr>
          </w:rPrChange>
        </w:rPr>
        <w:t>Clarify vision.</w:t>
      </w:r>
      <w:r w:rsidRPr="007D5425">
        <w:rPr>
          <w:rFonts w:asciiTheme="minorHAnsi" w:eastAsia="Calibri" w:hAnsiTheme="minorHAnsi" w:cs="Calibri"/>
          <w:rPrChange w:id="701" w:author="Pena, Vanessa I" w:date="2016-12-29T12:48:00Z">
            <w:rPr>
              <w:rFonts w:ascii="Calibri" w:eastAsia="Calibri" w:hAnsi="Calibri" w:cs="Calibri"/>
            </w:rPr>
          </w:rPrChange>
        </w:rPr>
        <w:t xml:space="preserve"> Start out by asking yourself, why have you decided to hire someone for this role? What are the goals you are trying to achieve?</w:t>
      </w:r>
      <w:r w:rsidR="00680883" w:rsidRPr="007D5425">
        <w:rPr>
          <w:rFonts w:asciiTheme="minorHAnsi" w:eastAsia="Calibri" w:hAnsiTheme="minorHAnsi" w:cs="Calibri"/>
          <w:rPrChange w:id="702" w:author="Pena, Vanessa I" w:date="2016-12-29T12:48:00Z">
            <w:rPr>
              <w:rFonts w:ascii="Calibri" w:eastAsia="Calibri" w:hAnsi="Calibri" w:cs="Calibri"/>
            </w:rPr>
          </w:rPrChange>
        </w:rPr>
        <w:t xml:space="preserve"> </w:t>
      </w:r>
      <w:r w:rsidRPr="007D5425">
        <w:rPr>
          <w:rFonts w:asciiTheme="minorHAnsi" w:eastAsia="Calibri" w:hAnsiTheme="minorHAnsi" w:cs="Calibri"/>
          <w:rPrChange w:id="703" w:author="Pena, Vanessa I" w:date="2016-12-29T12:48:00Z">
            <w:rPr>
              <w:rFonts w:ascii="Calibri" w:eastAsia="Calibri" w:hAnsi="Calibri" w:cs="Calibri"/>
            </w:rPr>
          </w:rPrChange>
        </w:rPr>
        <w:t>Are you willing to commit to making this a fundamentally important role in your agency? Taking the time to articulate these answers is an essential clarification exercise. If appointments are just a “checkbox” decision without a thoughtful direction in mind, then the outcomes are likely to be ineffective.</w:t>
      </w:r>
      <w:r w:rsidR="00680883" w:rsidRPr="007D5425">
        <w:rPr>
          <w:rFonts w:asciiTheme="minorHAnsi" w:eastAsia="Calibri" w:hAnsiTheme="minorHAnsi" w:cs="Calibri"/>
          <w:rPrChange w:id="704" w:author="Pena, Vanessa I" w:date="2016-12-29T12:48:00Z">
            <w:rPr>
              <w:rFonts w:ascii="Calibri" w:eastAsia="Calibri" w:hAnsi="Calibri" w:cs="Calibri"/>
            </w:rPr>
          </w:rPrChange>
        </w:rPr>
        <w:t xml:space="preserve"> </w:t>
      </w:r>
    </w:p>
    <w:p w14:paraId="0DF5073D" w14:textId="77777777" w:rsidR="00150FCA" w:rsidRPr="007D5425" w:rsidRDefault="00150FCA">
      <w:pPr>
        <w:spacing w:line="240" w:lineRule="auto"/>
        <w:ind w:left="540" w:hanging="360"/>
        <w:rPr>
          <w:rFonts w:asciiTheme="minorHAnsi" w:hAnsiTheme="minorHAnsi"/>
          <w:rPrChange w:id="705" w:author="Pena, Vanessa I" w:date="2016-12-29T12:48:00Z">
            <w:rPr/>
          </w:rPrChange>
        </w:rPr>
        <w:pPrChange w:id="706" w:author="Pena, Vanessa I" w:date="2016-12-29T12:48:00Z">
          <w:pPr>
            <w:spacing w:line="240" w:lineRule="auto"/>
            <w:ind w:left="360"/>
          </w:pPr>
        </w:pPrChange>
      </w:pPr>
    </w:p>
    <w:p w14:paraId="0C237020" w14:textId="0F25167A" w:rsidR="00150FCA" w:rsidRPr="00976BC7" w:rsidRDefault="0031373C">
      <w:pPr>
        <w:widowControl w:val="0"/>
        <w:numPr>
          <w:ilvl w:val="0"/>
          <w:numId w:val="31"/>
        </w:numPr>
        <w:spacing w:line="240" w:lineRule="auto"/>
        <w:ind w:left="540" w:hanging="360"/>
        <w:contextualSpacing/>
        <w:rPr>
          <w:ins w:id="707" w:author="Pena, Vanessa I" w:date="2016-12-29T12:50:00Z"/>
          <w:rFonts w:asciiTheme="minorHAnsi" w:hAnsiTheme="minorHAnsi"/>
          <w:rPrChange w:id="708" w:author="Pena, Vanessa I" w:date="2016-12-29T12:50:00Z">
            <w:rPr>
              <w:ins w:id="709" w:author="Pena, Vanessa I" w:date="2016-12-29T12:50:00Z"/>
              <w:rFonts w:asciiTheme="minorHAnsi" w:eastAsia="Calibri" w:hAnsiTheme="minorHAnsi" w:cs="Calibri"/>
            </w:rPr>
          </w:rPrChange>
        </w:rPr>
        <w:pPrChange w:id="710" w:author="Pena, Vanessa I" w:date="2016-12-29T12:48:00Z">
          <w:pPr>
            <w:widowControl w:val="0"/>
            <w:numPr>
              <w:numId w:val="5"/>
            </w:numPr>
            <w:spacing w:line="240" w:lineRule="auto"/>
            <w:ind w:left="360" w:hanging="360"/>
            <w:contextualSpacing/>
          </w:pPr>
        </w:pPrChange>
      </w:pPr>
      <w:r w:rsidRPr="007D5425">
        <w:rPr>
          <w:rFonts w:asciiTheme="minorHAnsi" w:eastAsia="Calibri" w:hAnsiTheme="minorHAnsi" w:cs="Calibri"/>
          <w:b/>
          <w:rPrChange w:id="711" w:author="Pena, Vanessa I" w:date="2016-12-29T12:48:00Z">
            <w:rPr>
              <w:rFonts w:ascii="Calibri" w:eastAsia="Calibri" w:hAnsi="Calibri" w:cs="Calibri"/>
              <w:b/>
            </w:rPr>
          </w:rPrChange>
        </w:rPr>
        <w:t xml:space="preserve">Establish clear goals... </w:t>
      </w:r>
      <w:r w:rsidRPr="007D5425">
        <w:rPr>
          <w:rFonts w:asciiTheme="minorHAnsi" w:eastAsia="Calibri" w:hAnsiTheme="minorHAnsi" w:cs="Calibri"/>
          <w:rPrChange w:id="712" w:author="Pena, Vanessa I" w:date="2016-12-29T12:48:00Z">
            <w:rPr>
              <w:rFonts w:ascii="Calibri" w:eastAsia="Calibri" w:hAnsi="Calibri" w:cs="Calibri"/>
            </w:rPr>
          </w:rPrChange>
        </w:rPr>
        <w:t>At the outset, clearly scope the CINO role, its expectations, and the measurements of success. Consider working collaboratively with your incoming CINO to fully articulate their job description. (Dr. Chris Gerdes at DOT created his own</w:t>
      </w:r>
      <w:del w:id="713" w:author="Pena, Vanessa I" w:date="2016-12-29T12:50:00Z">
        <w:r w:rsidRPr="007D5425" w:rsidDel="00976BC7">
          <w:rPr>
            <w:rFonts w:asciiTheme="minorHAnsi" w:eastAsia="Calibri" w:hAnsiTheme="minorHAnsi" w:cs="Calibri"/>
            <w:rPrChange w:id="714" w:author="Pena, Vanessa I" w:date="2016-12-29T12:48:00Z">
              <w:rPr>
                <w:rFonts w:ascii="Calibri" w:eastAsia="Calibri" w:hAnsi="Calibri" w:cs="Calibri"/>
              </w:rPr>
            </w:rPrChange>
          </w:rPr>
          <w:delText>.</w:delText>
        </w:r>
      </w:del>
      <w:ins w:id="715" w:author="Pena, Vanessa I" w:date="2016-12-29T12:50:00Z">
        <w:r w:rsidR="00976BC7">
          <w:rPr>
            <w:rFonts w:asciiTheme="minorHAnsi" w:eastAsia="Calibri" w:hAnsiTheme="minorHAnsi" w:cs="Calibri"/>
          </w:rPr>
          <w:t xml:space="preserve"> </w:t>
        </w:r>
        <w:del w:id="716" w:author="Caraleigh" w:date="2017-01-05T16:02:00Z">
          <w:r w:rsidR="00976BC7" w:rsidDel="002E35CB">
            <w:rPr>
              <w:rFonts w:asciiTheme="minorHAnsi" w:eastAsia="Calibri" w:hAnsiTheme="minorHAnsi" w:cs="Calibri"/>
            </w:rPr>
            <w:delText>– see the box below</w:delText>
          </w:r>
        </w:del>
      </w:ins>
      <w:del w:id="717" w:author="Caraleigh" w:date="2017-01-05T16:02:00Z">
        <w:r w:rsidRPr="007D5425" w:rsidDel="002E35CB">
          <w:rPr>
            <w:rFonts w:asciiTheme="minorHAnsi" w:eastAsia="Calibri" w:hAnsiTheme="minorHAnsi" w:cs="Calibri"/>
            <w:rPrChange w:id="718" w:author="Pena, Vanessa I" w:date="2016-12-29T12:48:00Z">
              <w:rPr>
                <w:rFonts w:ascii="Calibri" w:eastAsia="Calibri" w:hAnsi="Calibri" w:cs="Calibri"/>
              </w:rPr>
            </w:rPrChange>
          </w:rPr>
          <w:delText xml:space="preserve">) </w:delText>
        </w:r>
        <w:commentRangeStart w:id="719"/>
        <w:r w:rsidRPr="007D5425" w:rsidDel="002E35CB">
          <w:rPr>
            <w:rFonts w:asciiTheme="minorHAnsi" w:eastAsia="Calibri" w:hAnsiTheme="minorHAnsi" w:cs="Calibri"/>
            <w:highlight w:val="lightGray"/>
            <w:rPrChange w:id="720" w:author="Pena, Vanessa I" w:date="2016-12-29T12:48:00Z">
              <w:rPr>
                <w:rFonts w:ascii="Calibri" w:eastAsia="Calibri" w:hAnsi="Calibri" w:cs="Calibri"/>
                <w:highlight w:val="lightGray"/>
              </w:rPr>
            </w:rPrChange>
          </w:rPr>
          <w:delText>[[link to elsewhere in CINO content]]</w:delText>
        </w:r>
        <w:commentRangeEnd w:id="719"/>
        <w:r w:rsidR="00976BC7" w:rsidDel="002E35CB">
          <w:rPr>
            <w:rStyle w:val="CommentReference"/>
          </w:rPr>
          <w:commentReference w:id="719"/>
        </w:r>
      </w:del>
      <w:ins w:id="721" w:author="Caraleigh" w:date="2017-01-05T16:02:00Z">
        <w:r w:rsidR="002E35CB" w:rsidRPr="00506AE6">
          <w:rPr>
            <w:rFonts w:asciiTheme="minorHAnsi" w:eastAsia="Calibri" w:hAnsiTheme="minorHAnsi" w:cs="Calibri"/>
            <w:highlight w:val="lightGray"/>
            <w:rPrChange w:id="722" w:author="Caraleigh" w:date="2017-01-05T18:13:00Z">
              <w:rPr>
                <w:rFonts w:asciiTheme="minorHAnsi" w:eastAsia="Calibri" w:hAnsiTheme="minorHAnsi" w:cs="Calibri"/>
              </w:rPr>
            </w:rPrChange>
          </w:rPr>
          <w:t>[[link to sample CINO job description]]</w:t>
        </w:r>
      </w:ins>
    </w:p>
    <w:p w14:paraId="1466A52D" w14:textId="07006188" w:rsidR="00976BC7" w:rsidDel="002E35CB" w:rsidRDefault="00976BC7">
      <w:pPr>
        <w:pStyle w:val="ListParagraph"/>
        <w:rPr>
          <w:ins w:id="723" w:author="Pena, Vanessa I" w:date="2016-12-29T12:50:00Z"/>
          <w:del w:id="724" w:author="Caraleigh" w:date="2017-01-05T16:03:00Z"/>
          <w:rFonts w:asciiTheme="minorHAnsi" w:hAnsiTheme="minorHAnsi"/>
        </w:rPr>
        <w:pPrChange w:id="725" w:author="Pena, Vanessa I" w:date="2016-12-29T12:50:00Z">
          <w:pPr>
            <w:widowControl w:val="0"/>
            <w:numPr>
              <w:numId w:val="31"/>
            </w:numPr>
            <w:spacing w:line="240" w:lineRule="auto"/>
            <w:ind w:left="540" w:hanging="360"/>
            <w:contextualSpacing/>
          </w:pPr>
        </w:pPrChange>
      </w:pPr>
    </w:p>
    <w:tbl>
      <w:tblPr>
        <w:tblStyle w:val="TableGrid"/>
        <w:tblW w:w="0" w:type="auto"/>
        <w:tblLook w:val="04A0" w:firstRow="1" w:lastRow="0" w:firstColumn="1" w:lastColumn="0" w:noHBand="0" w:noVBand="1"/>
      </w:tblPr>
      <w:tblGrid>
        <w:gridCol w:w="9350"/>
      </w:tblGrid>
      <w:tr w:rsidR="00976BC7" w:rsidDel="002E35CB" w14:paraId="61F9BC31" w14:textId="721C4E93" w:rsidTr="00976BC7">
        <w:trPr>
          <w:ins w:id="726" w:author="Pena, Vanessa I" w:date="2016-12-29T12:50:00Z"/>
          <w:del w:id="727" w:author="Caraleigh" w:date="2017-01-05T16:03:00Z"/>
        </w:trPr>
        <w:tc>
          <w:tcPr>
            <w:tcW w:w="9350" w:type="dxa"/>
          </w:tcPr>
          <w:p w14:paraId="271C8323" w14:textId="547419C4" w:rsidR="00976BC7" w:rsidDel="002E35CB" w:rsidRDefault="00976BC7" w:rsidP="00976BC7">
            <w:pPr>
              <w:spacing w:after="120"/>
              <w:rPr>
                <w:del w:id="728" w:author="Caraleigh" w:date="2017-01-05T16:03:00Z"/>
              </w:rPr>
            </w:pPr>
            <w:moveToRangeStart w:id="729" w:author="Pena, Vanessa I" w:date="2016-12-29T12:50:00Z" w:name="move470779151"/>
            <w:moveTo w:id="730" w:author="Pena, Vanessa I" w:date="2016-12-29T12:50:00Z">
              <w:del w:id="731" w:author="Caraleigh" w:date="2017-01-05T16:03:00Z">
                <w:r w:rsidDel="002E35CB">
                  <w:rPr>
                    <w:rFonts w:ascii="Calibri" w:eastAsia="Calibri" w:hAnsi="Calibri" w:cs="Calibri"/>
                    <w:b/>
                    <w:u w:val="single"/>
                  </w:rPr>
                  <w:delText xml:space="preserve">Sample </w:delText>
                </w:r>
              </w:del>
            </w:moveTo>
            <w:ins w:id="732" w:author="Pena, Vanessa I" w:date="2016-12-29T12:50:00Z">
              <w:del w:id="733" w:author="Caraleigh" w:date="2017-01-05T16:03:00Z">
                <w:r w:rsidDel="002E35CB">
                  <w:rPr>
                    <w:rFonts w:ascii="Calibri" w:eastAsia="Calibri" w:hAnsi="Calibri" w:cs="Calibri"/>
                    <w:b/>
                    <w:u w:val="single"/>
                  </w:rPr>
                  <w:delText xml:space="preserve">CINO </w:delText>
                </w:r>
              </w:del>
            </w:ins>
            <w:moveTo w:id="734" w:author="Pena, Vanessa I" w:date="2016-12-29T12:50:00Z">
              <w:del w:id="735" w:author="Caraleigh" w:date="2017-01-05T16:03:00Z">
                <w:r w:rsidDel="002E35CB">
                  <w:rPr>
                    <w:rFonts w:ascii="Calibri" w:eastAsia="Calibri" w:hAnsi="Calibri" w:cs="Calibri"/>
                    <w:b/>
                    <w:u w:val="single"/>
                  </w:rPr>
                  <w:delText>j</w:delText>
                </w:r>
              </w:del>
            </w:moveTo>
            <w:ins w:id="736" w:author="Pena, Vanessa I" w:date="2016-12-29T12:51:00Z">
              <w:del w:id="737" w:author="Caraleigh" w:date="2017-01-05T16:03:00Z">
                <w:r w:rsidDel="002E35CB">
                  <w:rPr>
                    <w:rFonts w:ascii="Calibri" w:eastAsia="Calibri" w:hAnsi="Calibri" w:cs="Calibri"/>
                    <w:b/>
                    <w:u w:val="single"/>
                  </w:rPr>
                  <w:delText>J</w:delText>
                </w:r>
              </w:del>
            </w:ins>
            <w:moveTo w:id="738" w:author="Pena, Vanessa I" w:date="2016-12-29T12:50:00Z">
              <w:del w:id="739" w:author="Caraleigh" w:date="2017-01-05T16:03:00Z">
                <w:r w:rsidDel="002E35CB">
                  <w:rPr>
                    <w:rFonts w:ascii="Calibri" w:eastAsia="Calibri" w:hAnsi="Calibri" w:cs="Calibri"/>
                    <w:b/>
                    <w:u w:val="single"/>
                  </w:rPr>
                  <w:delText>ob d</w:delText>
                </w:r>
              </w:del>
            </w:moveTo>
            <w:ins w:id="740" w:author="Pena, Vanessa I" w:date="2016-12-29T12:51:00Z">
              <w:del w:id="741" w:author="Caraleigh" w:date="2017-01-05T16:03:00Z">
                <w:r w:rsidDel="002E35CB">
                  <w:rPr>
                    <w:rFonts w:ascii="Calibri" w:eastAsia="Calibri" w:hAnsi="Calibri" w:cs="Calibri"/>
                    <w:b/>
                    <w:u w:val="single"/>
                  </w:rPr>
                  <w:delText>D</w:delText>
                </w:r>
              </w:del>
            </w:ins>
            <w:moveTo w:id="742" w:author="Pena, Vanessa I" w:date="2016-12-29T12:50:00Z">
              <w:del w:id="743" w:author="Caraleigh" w:date="2017-01-05T16:03:00Z">
                <w:r w:rsidDel="002E35CB">
                  <w:rPr>
                    <w:rFonts w:ascii="Calibri" w:eastAsia="Calibri" w:hAnsi="Calibri" w:cs="Calibri"/>
                    <w:b/>
                    <w:u w:val="single"/>
                  </w:rPr>
                  <w:delText>escription</w:delText>
                </w:r>
              </w:del>
            </w:moveTo>
            <w:ins w:id="744" w:author="Pena, Vanessa I" w:date="2016-12-29T12:51:00Z">
              <w:del w:id="745" w:author="Caraleigh" w:date="2017-01-05T16:03:00Z">
                <w:r w:rsidDel="002E35CB">
                  <w:rPr>
                    <w:rFonts w:ascii="Calibri" w:eastAsia="Calibri" w:hAnsi="Calibri" w:cs="Calibri"/>
                    <w:b/>
                    <w:u w:val="single"/>
                  </w:rPr>
                  <w:delText xml:space="preserve"> at DOT</w:delText>
                </w:r>
              </w:del>
            </w:ins>
            <w:moveTo w:id="746" w:author="Pena, Vanessa I" w:date="2016-12-29T12:50:00Z">
              <w:del w:id="747" w:author="Caraleigh" w:date="2017-01-05T16:03:00Z">
                <w:r w:rsidDel="002E35CB">
                  <w:rPr>
                    <w:rFonts w:ascii="Calibri" w:eastAsia="Calibri" w:hAnsi="Calibri" w:cs="Calibri"/>
                    <w:b/>
                    <w:u w:val="single"/>
                  </w:rPr>
                  <w:delText xml:space="preserve"> (courtesy Dr. Chris Gerdes)</w:delText>
                </w:r>
              </w:del>
            </w:moveTo>
          </w:p>
          <w:p w14:paraId="0BDFA392" w14:textId="087E1497" w:rsidR="00976BC7" w:rsidRPr="0031373C" w:rsidDel="002E35CB" w:rsidRDefault="00976BC7" w:rsidP="00976BC7">
            <w:pPr>
              <w:shd w:val="clear" w:color="auto" w:fill="FFFFFF"/>
              <w:rPr>
                <w:del w:id="748" w:author="Caraleigh" w:date="2017-01-05T16:03:00Z"/>
                <w:rFonts w:asciiTheme="minorHAnsi" w:eastAsia="Times New Roman" w:hAnsiTheme="minorHAnsi"/>
              </w:rPr>
            </w:pPr>
            <w:moveTo w:id="749" w:author="Pena, Vanessa I" w:date="2016-12-29T12:50:00Z">
              <w:del w:id="750" w:author="Caraleigh" w:date="2017-01-05T16:03:00Z">
                <w:r w:rsidRPr="0031373C" w:rsidDel="002E35CB">
                  <w:rPr>
                    <w:rFonts w:asciiTheme="minorHAnsi" w:eastAsia="Times New Roman" w:hAnsiTheme="minorHAnsi"/>
                  </w:rPr>
                  <w:delText>“The Chief Innovation Officer (CINO) shall serve as the chief facilitator of innovation, looking across and outside of the dep</w:delText>
                </w:r>
                <w:r w:rsidDel="002E35CB">
                  <w:rPr>
                    <w:rFonts w:asciiTheme="minorHAnsi" w:eastAsia="Times New Roman" w:hAnsiTheme="minorHAnsi"/>
                  </w:rPr>
                  <w:delText>artment</w:delText>
                </w:r>
                <w:r w:rsidRPr="0031373C" w:rsidDel="002E35CB">
                  <w:rPr>
                    <w:rFonts w:asciiTheme="minorHAnsi" w:eastAsia="Times New Roman" w:hAnsiTheme="minorHAnsi"/>
                  </w:rPr>
                  <w:delText xml:space="preserve"> for opportunities and assisting senior leadership in obtaining the tools and connections necessary to successfully move those opportunities forward.</w:delText>
                </w:r>
                <w:r w:rsidDel="002E35CB">
                  <w:rPr>
                    <w:rFonts w:asciiTheme="minorHAnsi" w:eastAsia="Times New Roman" w:hAnsiTheme="minorHAnsi"/>
                  </w:rPr>
                  <w:delText xml:space="preserve"> </w:delText>
                </w:r>
                <w:r w:rsidRPr="0031373C" w:rsidDel="002E35CB">
                  <w:rPr>
                    <w:rFonts w:asciiTheme="minorHAnsi" w:eastAsia="Times New Roman" w:hAnsiTheme="minorHAnsi"/>
                  </w:rPr>
                  <w:delText>The CINO will assist in training and educating employees on how to support innovation and create processes that encourage employees to turn their ideas into a prototype that may be tested and evaluated for broader adoption.</w:delText>
                </w:r>
                <w:r w:rsidDel="002E35CB">
                  <w:rPr>
                    <w:rFonts w:asciiTheme="minorHAnsi" w:eastAsia="Times New Roman" w:hAnsiTheme="minorHAnsi"/>
                  </w:rPr>
                  <w:delText xml:space="preserve"> </w:delText>
                </w:r>
                <w:r w:rsidRPr="0031373C" w:rsidDel="002E35CB">
                  <w:rPr>
                    <w:rFonts w:asciiTheme="minorHAnsi" w:eastAsia="Times New Roman" w:hAnsiTheme="minorHAnsi"/>
                  </w:rPr>
                  <w:delText>He shall serve as a liaison between bottom-up innovation from those closest to the challenges and top-down innovation at the strategic level.</w:delText>
                </w:r>
                <w:r w:rsidDel="002E35CB">
                  <w:rPr>
                    <w:rFonts w:asciiTheme="minorHAnsi" w:eastAsia="Times New Roman" w:hAnsiTheme="minorHAnsi"/>
                  </w:rPr>
                  <w:delText xml:space="preserve"> </w:delText>
                </w:r>
                <w:r w:rsidRPr="0031373C" w:rsidDel="002E35CB">
                  <w:rPr>
                    <w:rFonts w:asciiTheme="minorHAnsi" w:eastAsia="Times New Roman" w:hAnsiTheme="minorHAnsi"/>
                  </w:rPr>
                  <w:delText>Specific duties include:</w:delText>
                </w:r>
              </w:del>
            </w:moveTo>
          </w:p>
          <w:p w14:paraId="1D92C0F4" w14:textId="07F662CA" w:rsidR="00976BC7" w:rsidRPr="0086417D" w:rsidDel="002E35CB" w:rsidRDefault="00976BC7" w:rsidP="00976BC7">
            <w:pPr>
              <w:pStyle w:val="ListParagraph"/>
              <w:numPr>
                <w:ilvl w:val="0"/>
                <w:numId w:val="22"/>
              </w:numPr>
              <w:shd w:val="clear" w:color="auto" w:fill="FFFFFF"/>
              <w:spacing w:line="253" w:lineRule="atLeast"/>
              <w:rPr>
                <w:del w:id="751" w:author="Caraleigh" w:date="2017-01-05T16:03:00Z"/>
                <w:rFonts w:asciiTheme="minorHAnsi" w:eastAsia="Times New Roman" w:hAnsiTheme="minorHAnsi" w:cs="Times New Roman"/>
              </w:rPr>
            </w:pPr>
            <w:moveTo w:id="752" w:author="Pena, Vanessa I" w:date="2016-12-29T12:50:00Z">
              <w:del w:id="753" w:author="Caraleigh" w:date="2017-01-05T16:03:00Z">
                <w:r w:rsidRPr="0086417D" w:rsidDel="002E35CB">
                  <w:rPr>
                    <w:rFonts w:asciiTheme="minorHAnsi" w:eastAsia="Times New Roman" w:hAnsiTheme="minorHAnsi" w:cs="Times New Roman"/>
                  </w:rPr>
                  <w:delText xml:space="preserve">Assisting </w:delText>
                </w:r>
                <w:r w:rsidDel="002E35CB">
                  <w:rPr>
                    <w:rFonts w:asciiTheme="minorHAnsi" w:eastAsia="Times New Roman" w:hAnsiTheme="minorHAnsi" w:cs="Times New Roman"/>
                  </w:rPr>
                  <w:delText>[Department]</w:delText>
                </w:r>
                <w:r w:rsidRPr="0086417D" w:rsidDel="002E35CB">
                  <w:rPr>
                    <w:rFonts w:asciiTheme="minorHAnsi" w:eastAsia="Times New Roman" w:hAnsiTheme="minorHAnsi" w:cs="Times New Roman"/>
                  </w:rPr>
                  <w:delText xml:space="preserve"> in establishing a culture of innovation through the development and implementation of tools, training and processes</w:delText>
                </w:r>
              </w:del>
            </w:moveTo>
          </w:p>
          <w:p w14:paraId="22010ADD" w14:textId="1D1AB4CF" w:rsidR="00976BC7" w:rsidRPr="0086417D" w:rsidDel="002E35CB" w:rsidRDefault="00976BC7" w:rsidP="00976BC7">
            <w:pPr>
              <w:pStyle w:val="ListParagraph"/>
              <w:numPr>
                <w:ilvl w:val="0"/>
                <w:numId w:val="22"/>
              </w:numPr>
              <w:shd w:val="clear" w:color="auto" w:fill="FFFFFF"/>
              <w:spacing w:line="253" w:lineRule="atLeast"/>
              <w:rPr>
                <w:del w:id="754" w:author="Caraleigh" w:date="2017-01-05T16:03:00Z"/>
                <w:rFonts w:asciiTheme="minorHAnsi" w:eastAsia="Times New Roman" w:hAnsiTheme="minorHAnsi" w:cs="Times New Roman"/>
              </w:rPr>
            </w:pPr>
            <w:moveTo w:id="755" w:author="Pena, Vanessa I" w:date="2016-12-29T12:50:00Z">
              <w:del w:id="756" w:author="Caraleigh" w:date="2017-01-05T16:03:00Z">
                <w:r w:rsidRPr="0086417D" w:rsidDel="002E35CB">
                  <w:rPr>
                    <w:rFonts w:asciiTheme="minorHAnsi" w:eastAsia="Times New Roman" w:hAnsiTheme="minorHAnsi" w:cs="Times New Roman"/>
                  </w:rPr>
                  <w:delText xml:space="preserve">Identifying and, with the support of the Secretary, Deputy Secretary and </w:delText>
                </w:r>
                <w:r w:rsidDel="002E35CB">
                  <w:rPr>
                    <w:rFonts w:asciiTheme="minorHAnsi" w:eastAsia="Times New Roman" w:hAnsiTheme="minorHAnsi" w:cs="Times New Roman"/>
                  </w:rPr>
                  <w:delText>[other relevant top senior leadership]</w:delText>
                </w:r>
                <w:r w:rsidRPr="0086417D" w:rsidDel="002E35CB">
                  <w:rPr>
                    <w:rFonts w:asciiTheme="minorHAnsi" w:eastAsia="Times New Roman" w:hAnsiTheme="minorHAnsi" w:cs="Times New Roman"/>
                  </w:rPr>
                  <w:delText xml:space="preserve">, removing barriers to innovation across the Department while creating mechanisms for </w:delText>
                </w:r>
                <w:r w:rsidDel="002E35CB">
                  <w:rPr>
                    <w:rFonts w:asciiTheme="minorHAnsi" w:eastAsia="Times New Roman" w:hAnsiTheme="minorHAnsi" w:cs="Times New Roman"/>
                  </w:rPr>
                  <w:delText>Department</w:delText>
                </w:r>
                <w:r w:rsidRPr="0086417D" w:rsidDel="002E35CB">
                  <w:rPr>
                    <w:rFonts w:asciiTheme="minorHAnsi" w:eastAsia="Times New Roman" w:hAnsiTheme="minorHAnsi" w:cs="Times New Roman"/>
                  </w:rPr>
                  <w:delText xml:space="preserve"> staff to prototype and develop their ideas; and</w:delText>
                </w:r>
              </w:del>
            </w:moveTo>
          </w:p>
          <w:p w14:paraId="1D0A78EF" w14:textId="22D2BAC5" w:rsidR="00976BC7" w:rsidRPr="0086417D" w:rsidDel="002E35CB" w:rsidRDefault="00976BC7" w:rsidP="00976BC7">
            <w:pPr>
              <w:pStyle w:val="ListParagraph"/>
              <w:numPr>
                <w:ilvl w:val="0"/>
                <w:numId w:val="22"/>
              </w:numPr>
              <w:shd w:val="clear" w:color="auto" w:fill="FFFFFF"/>
              <w:spacing w:after="200" w:line="253" w:lineRule="atLeast"/>
              <w:rPr>
                <w:del w:id="757" w:author="Caraleigh" w:date="2017-01-05T16:03:00Z"/>
                <w:rFonts w:asciiTheme="minorHAnsi" w:eastAsia="Times New Roman" w:hAnsiTheme="minorHAnsi" w:cs="Times New Roman"/>
              </w:rPr>
            </w:pPr>
            <w:moveTo w:id="758" w:author="Pena, Vanessa I" w:date="2016-12-29T12:50:00Z">
              <w:del w:id="759" w:author="Caraleigh" w:date="2017-01-05T16:03:00Z">
                <w:r w:rsidRPr="0086417D" w:rsidDel="002E35CB">
                  <w:rPr>
                    <w:rFonts w:asciiTheme="minorHAnsi" w:eastAsia="Times New Roman" w:hAnsiTheme="minorHAnsi" w:cs="Times New Roman"/>
                  </w:rPr>
                  <w:delText xml:space="preserve">Identifying potential innovation that could aid the Department’s mission and mobilize resources of the </w:delText>
                </w:r>
                <w:r w:rsidDel="002E35CB">
                  <w:rPr>
                    <w:rFonts w:asciiTheme="minorHAnsi" w:eastAsia="Times New Roman" w:hAnsiTheme="minorHAnsi" w:cs="Times New Roman"/>
                  </w:rPr>
                  <w:delText>Federal</w:delText>
                </w:r>
                <w:r w:rsidRPr="0086417D" w:rsidDel="002E35CB">
                  <w:rPr>
                    <w:rFonts w:asciiTheme="minorHAnsi" w:eastAsia="Times New Roman" w:hAnsiTheme="minorHAnsi" w:cs="Times New Roman"/>
                  </w:rPr>
                  <w:delText xml:space="preserve"> government to support its development.”</w:delText>
                </w:r>
              </w:del>
            </w:moveTo>
          </w:p>
          <w:moveToRangeEnd w:id="729"/>
          <w:p w14:paraId="5A253F49" w14:textId="0953E246" w:rsidR="00976BC7" w:rsidDel="002E35CB" w:rsidRDefault="00976BC7" w:rsidP="00976BC7">
            <w:pPr>
              <w:widowControl w:val="0"/>
              <w:contextualSpacing/>
              <w:rPr>
                <w:ins w:id="760" w:author="Pena, Vanessa I" w:date="2016-12-29T12:50:00Z"/>
                <w:del w:id="761" w:author="Caraleigh" w:date="2017-01-05T16:03:00Z"/>
                <w:rFonts w:asciiTheme="minorHAnsi" w:hAnsiTheme="minorHAnsi"/>
              </w:rPr>
            </w:pPr>
            <w:ins w:id="762" w:author="Pena, Vanessa I" w:date="2016-12-29T12:50:00Z">
              <w:del w:id="763" w:author="Caraleigh" w:date="2017-01-05T16:03:00Z">
                <w:r w:rsidDel="002E35CB">
                  <w:rPr>
                    <w:rFonts w:asciiTheme="minorHAnsi" w:hAnsiTheme="minorHAnsi"/>
                  </w:rPr>
                  <w:delText>Source: Dr. Chris Gerdes, CINO at DOT.</w:delText>
                </w:r>
              </w:del>
            </w:ins>
          </w:p>
        </w:tc>
      </w:tr>
    </w:tbl>
    <w:p w14:paraId="1A74F84F" w14:textId="77777777" w:rsidR="00976BC7" w:rsidRPr="007D5425" w:rsidRDefault="00976BC7">
      <w:pPr>
        <w:widowControl w:val="0"/>
        <w:spacing w:line="240" w:lineRule="auto"/>
        <w:contextualSpacing/>
        <w:rPr>
          <w:rFonts w:asciiTheme="minorHAnsi" w:hAnsiTheme="minorHAnsi"/>
          <w:rPrChange w:id="764" w:author="Pena, Vanessa I" w:date="2016-12-29T12:48:00Z">
            <w:rPr/>
          </w:rPrChange>
        </w:rPr>
        <w:pPrChange w:id="765" w:author="Pena, Vanessa I" w:date="2016-12-29T12:50:00Z">
          <w:pPr>
            <w:widowControl w:val="0"/>
            <w:numPr>
              <w:numId w:val="5"/>
            </w:numPr>
            <w:spacing w:line="240" w:lineRule="auto"/>
            <w:ind w:left="360" w:hanging="360"/>
            <w:contextualSpacing/>
          </w:pPr>
        </w:pPrChange>
      </w:pPr>
    </w:p>
    <w:p w14:paraId="4691419C" w14:textId="53C9C3B0" w:rsidR="00150FCA" w:rsidRPr="007D5425" w:rsidDel="00976BC7" w:rsidRDefault="00150FCA">
      <w:pPr>
        <w:ind w:left="540" w:hanging="360"/>
        <w:rPr>
          <w:del w:id="766" w:author="Pena, Vanessa I" w:date="2016-12-29T12:52:00Z"/>
          <w:rFonts w:asciiTheme="minorHAnsi" w:hAnsiTheme="minorHAnsi"/>
          <w:rPrChange w:id="767" w:author="Pena, Vanessa I" w:date="2016-12-29T12:48:00Z">
            <w:rPr>
              <w:del w:id="768" w:author="Pena, Vanessa I" w:date="2016-12-29T12:52:00Z"/>
            </w:rPr>
          </w:rPrChange>
        </w:rPr>
        <w:pPrChange w:id="769" w:author="Pena, Vanessa I" w:date="2016-12-29T12:48:00Z">
          <w:pPr>
            <w:ind w:left="720"/>
          </w:pPr>
        </w:pPrChange>
      </w:pPr>
    </w:p>
    <w:p w14:paraId="4D8ECA2C" w14:textId="062F18AD" w:rsidR="00150FCA" w:rsidRPr="007D5425" w:rsidDel="00976BC7" w:rsidRDefault="0031373C">
      <w:pPr>
        <w:widowControl w:val="0"/>
        <w:numPr>
          <w:ilvl w:val="0"/>
          <w:numId w:val="31"/>
        </w:numPr>
        <w:shd w:val="clear" w:color="auto" w:fill="FFFFFF"/>
        <w:spacing w:after="120" w:line="240" w:lineRule="auto"/>
        <w:ind w:left="540" w:hanging="360"/>
        <w:contextualSpacing/>
        <w:rPr>
          <w:del w:id="770" w:author="Pena, Vanessa I" w:date="2016-12-29T12:49:00Z"/>
          <w:rFonts w:asciiTheme="minorHAnsi" w:hAnsiTheme="minorHAnsi"/>
          <w:rPrChange w:id="771" w:author="Pena, Vanessa I" w:date="2016-12-29T12:48:00Z">
            <w:rPr>
              <w:del w:id="772" w:author="Pena, Vanessa I" w:date="2016-12-29T12:49:00Z"/>
            </w:rPr>
          </w:rPrChange>
        </w:rPr>
        <w:pPrChange w:id="773" w:author="Pena, Vanessa I" w:date="2016-12-29T12:48:00Z">
          <w:pPr>
            <w:widowControl w:val="0"/>
            <w:numPr>
              <w:numId w:val="5"/>
            </w:numPr>
            <w:shd w:val="clear" w:color="auto" w:fill="FFFFFF"/>
            <w:spacing w:after="120" w:line="240" w:lineRule="auto"/>
            <w:ind w:left="180" w:hanging="360"/>
            <w:contextualSpacing/>
          </w:pPr>
        </w:pPrChange>
      </w:pPr>
      <w:r w:rsidRPr="007D5425">
        <w:rPr>
          <w:rFonts w:asciiTheme="minorHAnsi" w:eastAsia="Calibri" w:hAnsiTheme="minorHAnsi" w:cs="Calibri"/>
          <w:b/>
          <w:rPrChange w:id="774" w:author="Pena, Vanessa I" w:date="2016-12-29T12:48:00Z">
            <w:rPr>
              <w:rFonts w:ascii="Calibri" w:eastAsia="Calibri" w:hAnsi="Calibri" w:cs="Calibri"/>
              <w:b/>
            </w:rPr>
          </w:rPrChange>
        </w:rPr>
        <w:t>…But remain flexible.</w:t>
      </w:r>
      <w:r w:rsidRPr="007D5425">
        <w:rPr>
          <w:rFonts w:asciiTheme="minorHAnsi" w:hAnsiTheme="minorHAnsi"/>
          <w:b/>
          <w:rPrChange w:id="775" w:author="Pena, Vanessa I" w:date="2016-12-29T12:48:00Z">
            <w:rPr>
              <w:b/>
            </w:rPr>
          </w:rPrChange>
        </w:rPr>
        <w:t xml:space="preserve"> </w:t>
      </w:r>
      <w:r w:rsidRPr="007D5425">
        <w:rPr>
          <w:rFonts w:asciiTheme="minorHAnsi" w:eastAsia="Calibri" w:hAnsiTheme="minorHAnsi" w:cs="Calibri"/>
          <w:rPrChange w:id="776" w:author="Pena, Vanessa I" w:date="2016-12-29T12:48:00Z">
            <w:rPr>
              <w:rFonts w:ascii="Calibri" w:eastAsia="Calibri" w:hAnsi="Calibri" w:cs="Calibri"/>
            </w:rPr>
          </w:rPrChange>
        </w:rPr>
        <w:t>An inherent amount of flexibility is essential to success: “</w:t>
      </w:r>
      <w:r w:rsidRPr="007D5425">
        <w:rPr>
          <w:rFonts w:asciiTheme="minorHAnsi" w:eastAsia="Calibri" w:hAnsiTheme="minorHAnsi" w:cs="Calibri"/>
          <w:highlight w:val="white"/>
          <w:rPrChange w:id="777" w:author="Pena, Vanessa I" w:date="2016-12-29T12:48:00Z">
            <w:rPr>
              <w:rFonts w:ascii="Calibri" w:eastAsia="Calibri" w:hAnsi="Calibri" w:cs="Calibri"/>
              <w:highlight w:val="white"/>
            </w:rPr>
          </w:rPrChange>
        </w:rPr>
        <w:t>By now, it is widely recognized that if you are developing a new idea</w:t>
      </w:r>
      <w:r w:rsidRPr="007D5425">
        <w:rPr>
          <w:rFonts w:asciiTheme="minorHAnsi" w:eastAsia="Calibri" w:hAnsiTheme="minorHAnsi" w:cs="Calibri"/>
          <w:color w:val="222222"/>
          <w:highlight w:val="white"/>
          <w:rPrChange w:id="778" w:author="Pena, Vanessa I" w:date="2016-12-29T12:48:00Z">
            <w:rPr>
              <w:rFonts w:ascii="Calibri" w:eastAsia="Calibri" w:hAnsi="Calibri" w:cs="Calibri"/>
              <w:color w:val="222222"/>
              <w:highlight w:val="white"/>
            </w:rPr>
          </w:rPrChange>
        </w:rPr>
        <w:t>, </w:t>
      </w:r>
      <w:r w:rsidRPr="007D5425">
        <w:rPr>
          <w:rFonts w:asciiTheme="minorHAnsi" w:eastAsia="Calibri" w:hAnsiTheme="minorHAnsi" w:cs="Calibri"/>
          <w:color w:val="auto"/>
          <w:highlight w:val="white"/>
          <w:rPrChange w:id="779" w:author="Pena, Vanessa I" w:date="2016-12-29T12:48:00Z">
            <w:rPr>
              <w:rFonts w:ascii="Calibri" w:eastAsia="Calibri" w:hAnsi="Calibri" w:cs="Calibri"/>
              <w:color w:val="auto"/>
              <w:highlight w:val="white"/>
            </w:rPr>
          </w:rPrChange>
        </w:rPr>
        <w:t>you have to stay flexible in the beginning </w:t>
      </w:r>
      <w:r w:rsidRPr="007D5425">
        <w:rPr>
          <w:rFonts w:asciiTheme="minorHAnsi" w:eastAsia="Calibri" w:hAnsiTheme="minorHAnsi" w:cs="Calibri"/>
          <w:color w:val="222222"/>
          <w:highlight w:val="white"/>
          <w:rPrChange w:id="780" w:author="Pena, Vanessa I" w:date="2016-12-29T12:48:00Z">
            <w:rPr>
              <w:rFonts w:ascii="Calibri" w:eastAsia="Calibri" w:hAnsi="Calibri" w:cs="Calibri"/>
              <w:color w:val="222222"/>
              <w:highlight w:val="white"/>
            </w:rPr>
          </w:rPrChange>
        </w:rPr>
        <w:t xml:space="preserve">and </w:t>
      </w:r>
      <w:r w:rsidRPr="007D5425">
        <w:rPr>
          <w:rFonts w:asciiTheme="minorHAnsi" w:eastAsia="Calibri" w:hAnsiTheme="minorHAnsi" w:cs="Calibri"/>
          <w:highlight w:val="white"/>
          <w:rPrChange w:id="781" w:author="Pena, Vanessa I" w:date="2016-12-29T12:48:00Z">
            <w:rPr>
              <w:rFonts w:ascii="Calibri" w:eastAsia="Calibri" w:hAnsi="Calibri" w:cs="Calibri"/>
              <w:highlight w:val="white"/>
            </w:rPr>
          </w:rPrChange>
        </w:rPr>
        <w:t>be ready to deviate from the original plan. What fewer people realize is that this is equally true when you establish innovation </w:t>
      </w:r>
      <w:r w:rsidRPr="007D5425">
        <w:rPr>
          <w:rFonts w:asciiTheme="minorHAnsi" w:eastAsia="Calibri" w:hAnsiTheme="minorHAnsi" w:cs="Calibri"/>
          <w:i/>
          <w:highlight w:val="white"/>
          <w:rPrChange w:id="782" w:author="Pena, Vanessa I" w:date="2016-12-29T12:48:00Z">
            <w:rPr>
              <w:rFonts w:ascii="Calibri" w:eastAsia="Calibri" w:hAnsi="Calibri" w:cs="Calibri"/>
              <w:i/>
              <w:highlight w:val="white"/>
            </w:rPr>
          </w:rPrChange>
        </w:rPr>
        <w:t>units</w:t>
      </w:r>
      <w:r w:rsidRPr="007D5425">
        <w:rPr>
          <w:rFonts w:asciiTheme="minorHAnsi" w:eastAsia="Calibri" w:hAnsiTheme="minorHAnsi" w:cs="Calibri"/>
          <w:highlight w:val="white"/>
          <w:rPrChange w:id="783" w:author="Pena, Vanessa I" w:date="2016-12-29T12:48:00Z">
            <w:rPr>
              <w:rFonts w:ascii="Calibri" w:eastAsia="Calibri" w:hAnsi="Calibri" w:cs="Calibri"/>
              <w:highlight w:val="white"/>
            </w:rPr>
          </w:rPrChange>
        </w:rPr>
        <w:t>. Marry yourself too firmly to a specific setup, model or metric at the outset, and trouble will soon ensue.”</w:t>
      </w:r>
      <w:r w:rsidR="00BA3F76" w:rsidRPr="007D5425">
        <w:rPr>
          <w:rFonts w:asciiTheme="minorHAnsi" w:eastAsia="Calibri" w:hAnsiTheme="minorHAnsi" w:cs="Calibri"/>
          <w:rPrChange w:id="784" w:author="Pena, Vanessa I" w:date="2016-12-29T12:48:00Z">
            <w:rPr>
              <w:rFonts w:ascii="Calibri" w:eastAsia="Calibri" w:hAnsi="Calibri" w:cs="Calibri"/>
            </w:rPr>
          </w:rPrChange>
        </w:rPr>
        <w:t xml:space="preserve"> </w:t>
      </w:r>
      <w:ins w:id="785" w:author="Caraleigh" w:date="2017-01-05T18:14:00Z">
        <w:r w:rsidR="00506AE6">
          <w:rPr>
            <w:rFonts w:asciiTheme="minorHAnsi" w:eastAsia="Calibri" w:hAnsiTheme="minorHAnsi" w:cs="Calibri"/>
          </w:rPr>
          <w:t>[Blank, S., “</w:t>
        </w:r>
      </w:ins>
      <w:ins w:id="786" w:author="Caraleigh" w:date="2017-01-05T18:16:00Z">
        <w:r w:rsidR="00506AE6">
          <w:rPr>
            <w:rFonts w:asciiTheme="minorHAnsi" w:eastAsia="Calibri" w:hAnsiTheme="minorHAnsi" w:cs="Calibri"/>
          </w:rPr>
          <w:fldChar w:fldCharType="begin"/>
        </w:r>
        <w:r w:rsidR="00506AE6">
          <w:rPr>
            <w:rFonts w:asciiTheme="minorHAnsi" w:eastAsia="Calibri" w:hAnsiTheme="minorHAnsi" w:cs="Calibri"/>
          </w:rPr>
          <w:instrText xml:space="preserve"> HYPERLINK "https://hbr.org/2013/05/why-the-lean-start-up-changes-everything" </w:instrText>
        </w:r>
        <w:r w:rsidR="00506AE6">
          <w:rPr>
            <w:rFonts w:asciiTheme="minorHAnsi" w:eastAsia="Calibri" w:hAnsiTheme="minorHAnsi" w:cs="Calibri"/>
          </w:rPr>
          <w:fldChar w:fldCharType="separate"/>
        </w:r>
        <w:r w:rsidR="00506AE6" w:rsidRPr="00506AE6">
          <w:rPr>
            <w:rStyle w:val="Hyperlink"/>
            <w:rFonts w:asciiTheme="minorHAnsi" w:eastAsia="Calibri" w:hAnsiTheme="minorHAnsi" w:cs="Calibri"/>
          </w:rPr>
          <w:t>Why the Lean Startup Changes Everything</w:t>
        </w:r>
        <w:r w:rsidR="00506AE6">
          <w:rPr>
            <w:rFonts w:asciiTheme="minorHAnsi" w:eastAsia="Calibri" w:hAnsiTheme="minorHAnsi" w:cs="Calibri"/>
          </w:rPr>
          <w:fldChar w:fldCharType="end"/>
        </w:r>
      </w:ins>
      <w:ins w:id="787" w:author="Caraleigh" w:date="2017-01-05T18:15:00Z">
        <w:r w:rsidR="00506AE6">
          <w:rPr>
            <w:rFonts w:asciiTheme="minorHAnsi" w:eastAsia="Calibri" w:hAnsiTheme="minorHAnsi" w:cs="Calibri"/>
          </w:rPr>
          <w:t>” Harvard Business Review, May 2013.]</w:t>
        </w:r>
      </w:ins>
      <w:del w:id="788" w:author="Caraleigh" w:date="2017-01-05T18:15:00Z">
        <w:r w:rsidR="00BA3F76" w:rsidRPr="007D5425" w:rsidDel="00506AE6">
          <w:rPr>
            <w:rFonts w:asciiTheme="minorHAnsi" w:eastAsia="Calibri" w:hAnsiTheme="minorHAnsi" w:cs="Calibri"/>
            <w:rPrChange w:id="789" w:author="Pena, Vanessa I" w:date="2016-12-29T12:48:00Z">
              <w:rPr>
                <w:rFonts w:ascii="Calibri" w:eastAsia="Calibri" w:hAnsi="Calibri" w:cs="Calibri"/>
              </w:rPr>
            </w:rPrChange>
          </w:rPr>
          <w:delText>[</w:delText>
        </w:r>
      </w:del>
      <w:del w:id="790" w:author="Caraleigh" w:date="2017-01-05T18:16:00Z">
        <w:r w:rsidR="00823736" w:rsidRPr="007D5425" w:rsidDel="00506AE6">
          <w:rPr>
            <w:rFonts w:asciiTheme="minorHAnsi" w:hAnsiTheme="minorHAnsi"/>
            <w:rPrChange w:id="791" w:author="Pena, Vanessa I" w:date="2016-12-29T12:48:00Z">
              <w:rPr>
                <w:rStyle w:val="Hyperlink"/>
                <w:rFonts w:ascii="Calibri" w:eastAsia="Calibri" w:hAnsi="Calibri" w:cs="Calibri"/>
              </w:rPr>
            </w:rPrChange>
          </w:rPr>
          <w:fldChar w:fldCharType="begin"/>
        </w:r>
        <w:r w:rsidR="00823736" w:rsidRPr="007D5425" w:rsidDel="00506AE6">
          <w:rPr>
            <w:rFonts w:asciiTheme="minorHAnsi" w:hAnsiTheme="minorHAnsi"/>
            <w:rPrChange w:id="792" w:author="Pena, Vanessa I" w:date="2016-12-29T12:48:00Z">
              <w:rPr/>
            </w:rPrChange>
          </w:rPr>
          <w:delInstrText xml:space="preserve"> HYPERLINK "https://hbr.org/2013/05/why-the-lean-start-up-changes-everything" </w:delInstrText>
        </w:r>
        <w:r w:rsidR="00823736" w:rsidRPr="007D5425" w:rsidDel="00506AE6">
          <w:rPr>
            <w:rFonts w:asciiTheme="minorHAnsi" w:hAnsiTheme="minorHAnsi"/>
            <w:rPrChange w:id="793" w:author="Pena, Vanessa I" w:date="2016-12-29T12:48:00Z">
              <w:rPr>
                <w:rStyle w:val="Hyperlink"/>
                <w:rFonts w:ascii="Calibri" w:eastAsia="Calibri" w:hAnsi="Calibri" w:cs="Calibri"/>
              </w:rPr>
            </w:rPrChange>
          </w:rPr>
          <w:fldChar w:fldCharType="separate"/>
        </w:r>
        <w:r w:rsidR="00BA3F76" w:rsidRPr="007D5425" w:rsidDel="00506AE6">
          <w:rPr>
            <w:rStyle w:val="Hyperlink"/>
            <w:rFonts w:asciiTheme="minorHAnsi" w:eastAsia="Calibri" w:hAnsiTheme="minorHAnsi" w:cs="Calibri"/>
            <w:rPrChange w:id="794" w:author="Pena, Vanessa I" w:date="2016-12-29T12:48:00Z">
              <w:rPr>
                <w:rStyle w:val="Hyperlink"/>
                <w:rFonts w:ascii="Calibri" w:eastAsia="Calibri" w:hAnsi="Calibri" w:cs="Calibri"/>
              </w:rPr>
            </w:rPrChange>
          </w:rPr>
          <w:delText>Source</w:delText>
        </w:r>
        <w:r w:rsidR="00823736" w:rsidRPr="007D5425" w:rsidDel="00506AE6">
          <w:rPr>
            <w:rStyle w:val="Hyperlink"/>
            <w:rFonts w:asciiTheme="minorHAnsi" w:eastAsia="Calibri" w:hAnsiTheme="minorHAnsi" w:cs="Calibri"/>
            <w:rPrChange w:id="795" w:author="Pena, Vanessa I" w:date="2016-12-29T12:48:00Z">
              <w:rPr>
                <w:rStyle w:val="Hyperlink"/>
                <w:rFonts w:ascii="Calibri" w:eastAsia="Calibri" w:hAnsi="Calibri" w:cs="Calibri"/>
              </w:rPr>
            </w:rPrChange>
          </w:rPr>
          <w:fldChar w:fldCharType="end"/>
        </w:r>
        <w:r w:rsidRPr="007D5425" w:rsidDel="00506AE6">
          <w:rPr>
            <w:rFonts w:asciiTheme="minorHAnsi" w:eastAsia="Calibri" w:hAnsiTheme="minorHAnsi" w:cs="Calibri"/>
            <w:rPrChange w:id="796" w:author="Pena, Vanessa I" w:date="2016-12-29T12:48:00Z">
              <w:rPr>
                <w:rFonts w:ascii="Calibri" w:eastAsia="Calibri" w:hAnsi="Calibri" w:cs="Calibri"/>
              </w:rPr>
            </w:rPrChange>
          </w:rPr>
          <w:delText>]</w:delText>
        </w:r>
        <w:r w:rsidR="00BA3F76" w:rsidRPr="007D5425" w:rsidDel="00506AE6">
          <w:rPr>
            <w:rFonts w:asciiTheme="minorHAnsi" w:eastAsia="Calibri" w:hAnsiTheme="minorHAnsi" w:cs="Calibri"/>
            <w:rPrChange w:id="797" w:author="Pena, Vanessa I" w:date="2016-12-29T12:48:00Z">
              <w:rPr>
                <w:rFonts w:ascii="Calibri" w:eastAsia="Calibri" w:hAnsi="Calibri" w:cs="Calibri"/>
              </w:rPr>
            </w:rPrChange>
          </w:rPr>
          <w:delText xml:space="preserve"> </w:delText>
        </w:r>
      </w:del>
      <w:r w:rsidR="00BA3F76" w:rsidRPr="007D5425">
        <w:rPr>
          <w:rFonts w:asciiTheme="minorHAnsi" w:eastAsia="Calibri" w:hAnsiTheme="minorHAnsi" w:cs="Calibri"/>
          <w:rPrChange w:id="798" w:author="Pena, Vanessa I" w:date="2016-12-29T12:48:00Z">
            <w:rPr>
              <w:rFonts w:ascii="Calibri" w:eastAsia="Calibri" w:hAnsi="Calibri" w:cs="Calibri"/>
            </w:rPr>
          </w:rPrChange>
        </w:rPr>
        <w:t xml:space="preserve"> </w:t>
      </w:r>
      <w:r w:rsidR="00BA3F76" w:rsidRPr="007D5425">
        <w:rPr>
          <w:rFonts w:asciiTheme="minorHAnsi" w:eastAsia="Times New Roman" w:hAnsiTheme="minorHAnsi"/>
        </w:rPr>
        <w:t>In a spirit of continuous learning, agency leadership may consider how to re-visit and re-evaluate the job responsibilities assigned to the CINO.</w:t>
      </w:r>
      <w:r w:rsidR="00BA3F76" w:rsidRPr="007D5425">
        <w:rPr>
          <w:rFonts w:asciiTheme="minorHAnsi" w:eastAsia="Calibri" w:hAnsiTheme="minorHAnsi" w:cs="Calibri"/>
          <w:rPrChange w:id="799" w:author="Pena, Vanessa I" w:date="2016-12-29T12:48:00Z">
            <w:rPr>
              <w:rFonts w:ascii="Calibri" w:eastAsia="Calibri" w:hAnsi="Calibri" w:cs="Calibri"/>
            </w:rPr>
          </w:rPrChange>
        </w:rPr>
        <w:t xml:space="preserve"> Bryan Sivak adds, </w:t>
      </w:r>
      <w:r w:rsidR="00BA3F76" w:rsidRPr="007D5425">
        <w:rPr>
          <w:rFonts w:asciiTheme="minorHAnsi" w:eastAsia="Times New Roman" w:hAnsiTheme="minorHAnsi"/>
        </w:rPr>
        <w:t xml:space="preserve">“Innovation itself should be an iterative process -- so why shouldn't the job as well?” </w:t>
      </w:r>
      <w:ins w:id="800" w:author="Caraleigh" w:date="2017-01-05T16:04:00Z">
        <w:r w:rsidR="002E35CB">
          <w:rPr>
            <w:rFonts w:asciiTheme="minorHAnsi" w:eastAsia="Times New Roman" w:hAnsiTheme="minorHAnsi"/>
          </w:rPr>
          <w:t>[Sivak, B., email correspondence with Policy Design Lab, November 6, 2016].</w:t>
        </w:r>
      </w:ins>
      <w:ins w:id="801" w:author="Pena, Vanessa I" w:date="2016-12-29T12:49:00Z">
        <w:del w:id="802" w:author="Caraleigh" w:date="2017-01-05T16:04:00Z">
          <w:r w:rsidR="00976BC7" w:rsidDel="002E35CB">
            <w:rPr>
              <w:rFonts w:asciiTheme="minorHAnsi" w:eastAsia="Times New Roman" w:hAnsiTheme="minorHAnsi"/>
            </w:rPr>
            <w:delText>[</w:delText>
          </w:r>
          <w:commentRangeStart w:id="803"/>
          <w:r w:rsidR="00976BC7" w:rsidDel="002E35CB">
            <w:rPr>
              <w:rFonts w:asciiTheme="minorHAnsi" w:eastAsia="Times New Roman" w:hAnsiTheme="minorHAnsi"/>
            </w:rPr>
            <w:delText>Source</w:delText>
          </w:r>
          <w:commentRangeEnd w:id="803"/>
          <w:r w:rsidR="00976BC7" w:rsidDel="002E35CB">
            <w:rPr>
              <w:rStyle w:val="CommentReference"/>
            </w:rPr>
            <w:commentReference w:id="803"/>
          </w:r>
          <w:r w:rsidR="00976BC7" w:rsidDel="002E35CB">
            <w:rPr>
              <w:rFonts w:asciiTheme="minorHAnsi" w:eastAsia="Times New Roman" w:hAnsiTheme="minorHAnsi"/>
            </w:rPr>
            <w:delText>].</w:delText>
          </w:r>
        </w:del>
      </w:ins>
      <w:del w:id="804" w:author="Caraleigh" w:date="2017-01-05T16:04:00Z">
        <w:r w:rsidR="00BA3F76" w:rsidRPr="007D5425" w:rsidDel="002E35CB">
          <w:rPr>
            <w:rFonts w:asciiTheme="minorHAnsi" w:eastAsia="Times New Roman" w:hAnsiTheme="minorHAnsi"/>
          </w:rPr>
          <w:delText xml:space="preserve"> </w:delText>
        </w:r>
      </w:del>
    </w:p>
    <w:p w14:paraId="79EEE547" w14:textId="77777777" w:rsidR="000A6E86" w:rsidRDefault="000A6E86">
      <w:pPr>
        <w:widowControl w:val="0"/>
        <w:numPr>
          <w:ilvl w:val="0"/>
          <w:numId w:val="31"/>
        </w:numPr>
        <w:shd w:val="clear" w:color="auto" w:fill="FFFFFF"/>
        <w:spacing w:after="120" w:line="240" w:lineRule="auto"/>
        <w:ind w:left="540" w:hanging="360"/>
        <w:contextualSpacing/>
        <w:pPrChange w:id="805" w:author="Pena, Vanessa I" w:date="2016-12-29T12:49:00Z">
          <w:pPr>
            <w:pStyle w:val="ListParagraph"/>
          </w:pPr>
        </w:pPrChange>
      </w:pPr>
    </w:p>
    <w:p w14:paraId="5CDED931" w14:textId="77777777" w:rsidR="000A6E86" w:rsidRDefault="000A6E86" w:rsidP="000A6E86">
      <w:pPr>
        <w:widowControl w:val="0"/>
        <w:shd w:val="clear" w:color="auto" w:fill="FFFFFF"/>
        <w:spacing w:after="120" w:line="240" w:lineRule="auto"/>
        <w:ind w:left="180"/>
        <w:contextualSpacing/>
      </w:pPr>
    </w:p>
    <w:p w14:paraId="42FF519E" w14:textId="77777777" w:rsidR="002E35CB" w:rsidRDefault="002E35CB" w:rsidP="002E35CB">
      <w:pPr>
        <w:pStyle w:val="ListParagraph"/>
        <w:rPr>
          <w:ins w:id="806" w:author="Caraleigh" w:date="2017-01-05T16:03:00Z"/>
          <w:rFonts w:asciiTheme="minorHAnsi" w:hAnsiTheme="minorHAnsi"/>
        </w:rPr>
      </w:pPr>
    </w:p>
    <w:tbl>
      <w:tblPr>
        <w:tblStyle w:val="TableGrid"/>
        <w:tblW w:w="0" w:type="auto"/>
        <w:tblLook w:val="04A0" w:firstRow="1" w:lastRow="0" w:firstColumn="1" w:lastColumn="0" w:noHBand="0" w:noVBand="1"/>
      </w:tblPr>
      <w:tblGrid>
        <w:gridCol w:w="9350"/>
      </w:tblGrid>
      <w:tr w:rsidR="002E35CB" w14:paraId="58913C73" w14:textId="77777777" w:rsidTr="0070195C">
        <w:trPr>
          <w:ins w:id="807" w:author="Caraleigh" w:date="2017-01-05T16:03:00Z"/>
        </w:trPr>
        <w:tc>
          <w:tcPr>
            <w:tcW w:w="9350" w:type="dxa"/>
          </w:tcPr>
          <w:p w14:paraId="57EAE9BF" w14:textId="6960F4FA" w:rsidR="002E35CB" w:rsidRDefault="002E35CB" w:rsidP="0070195C">
            <w:pPr>
              <w:spacing w:after="120"/>
              <w:rPr>
                <w:ins w:id="808" w:author="Caraleigh" w:date="2017-01-05T16:03:00Z"/>
              </w:rPr>
            </w:pPr>
            <w:ins w:id="809" w:author="Caraleigh" w:date="2017-01-05T16:03:00Z">
              <w:r>
                <w:rPr>
                  <w:rFonts w:ascii="Calibri" w:eastAsia="Calibri" w:hAnsi="Calibri" w:cs="Calibri"/>
                  <w:b/>
                  <w:u w:val="single"/>
                </w:rPr>
                <w:t>Sample CINO Job Description</w:t>
              </w:r>
            </w:ins>
          </w:p>
          <w:p w14:paraId="6A162BEF" w14:textId="77777777" w:rsidR="002E35CB" w:rsidRPr="0031373C" w:rsidRDefault="002E35CB" w:rsidP="0070195C">
            <w:pPr>
              <w:shd w:val="clear" w:color="auto" w:fill="FFFFFF"/>
              <w:rPr>
                <w:ins w:id="810" w:author="Caraleigh" w:date="2017-01-05T16:03:00Z"/>
                <w:rFonts w:asciiTheme="minorHAnsi" w:eastAsia="Times New Roman" w:hAnsiTheme="minorHAnsi"/>
              </w:rPr>
            </w:pPr>
            <w:ins w:id="811" w:author="Caraleigh" w:date="2017-01-05T16:03:00Z">
              <w:r w:rsidRPr="0031373C">
                <w:rPr>
                  <w:rFonts w:asciiTheme="minorHAnsi" w:eastAsia="Times New Roman" w:hAnsiTheme="minorHAnsi"/>
                </w:rPr>
                <w:t>“The Chief Innovation Officer (CINO) shall serve as the chief facilitator of innovation, looking across and outside of the dep</w:t>
              </w:r>
              <w:r>
                <w:rPr>
                  <w:rFonts w:asciiTheme="minorHAnsi" w:eastAsia="Times New Roman" w:hAnsiTheme="minorHAnsi"/>
                </w:rPr>
                <w:t>artment</w:t>
              </w:r>
              <w:r w:rsidRPr="0031373C">
                <w:rPr>
                  <w:rFonts w:asciiTheme="minorHAnsi" w:eastAsia="Times New Roman" w:hAnsiTheme="minorHAnsi"/>
                </w:rPr>
                <w:t xml:space="preserve"> for opportunities and assisting senior leadership in obtaining the tools and connections necessary to successfully move those opportunities forward.</w:t>
              </w:r>
              <w:r>
                <w:rPr>
                  <w:rFonts w:asciiTheme="minorHAnsi" w:eastAsia="Times New Roman" w:hAnsiTheme="minorHAnsi"/>
                </w:rPr>
                <w:t xml:space="preserve"> </w:t>
              </w:r>
              <w:r w:rsidRPr="0031373C">
                <w:rPr>
                  <w:rFonts w:asciiTheme="minorHAnsi" w:eastAsia="Times New Roman" w:hAnsiTheme="minorHAnsi"/>
                </w:rPr>
                <w:t>The CINO will assist in training and educating employees on how to support innovation and create processes that encourage employees to turn their ideas into a prototype that may be tested and evaluated for broader adoption.</w:t>
              </w:r>
              <w:r>
                <w:rPr>
                  <w:rFonts w:asciiTheme="minorHAnsi" w:eastAsia="Times New Roman" w:hAnsiTheme="minorHAnsi"/>
                </w:rPr>
                <w:t xml:space="preserve"> </w:t>
              </w:r>
              <w:r w:rsidRPr="0031373C">
                <w:rPr>
                  <w:rFonts w:asciiTheme="minorHAnsi" w:eastAsia="Times New Roman" w:hAnsiTheme="minorHAnsi"/>
                </w:rPr>
                <w:t>He shall serve as a liaison between bottom-up innovation from those closest to the challenges and top-down innovation at the strategic level.</w:t>
              </w:r>
              <w:r>
                <w:rPr>
                  <w:rFonts w:asciiTheme="minorHAnsi" w:eastAsia="Times New Roman" w:hAnsiTheme="minorHAnsi"/>
                </w:rPr>
                <w:t xml:space="preserve"> </w:t>
              </w:r>
              <w:r w:rsidRPr="0031373C">
                <w:rPr>
                  <w:rFonts w:asciiTheme="minorHAnsi" w:eastAsia="Times New Roman" w:hAnsiTheme="minorHAnsi"/>
                </w:rPr>
                <w:t>Specific duties include:</w:t>
              </w:r>
            </w:ins>
          </w:p>
          <w:p w14:paraId="6FA07113" w14:textId="77777777" w:rsidR="002E35CB" w:rsidRPr="0086417D" w:rsidRDefault="002E35CB" w:rsidP="0070195C">
            <w:pPr>
              <w:pStyle w:val="ListParagraph"/>
              <w:numPr>
                <w:ilvl w:val="0"/>
                <w:numId w:val="22"/>
              </w:numPr>
              <w:shd w:val="clear" w:color="auto" w:fill="FFFFFF"/>
              <w:spacing w:line="253" w:lineRule="atLeast"/>
              <w:rPr>
                <w:ins w:id="812" w:author="Caraleigh" w:date="2017-01-05T16:03:00Z"/>
                <w:rFonts w:asciiTheme="minorHAnsi" w:eastAsia="Times New Roman" w:hAnsiTheme="minorHAnsi" w:cs="Times New Roman"/>
              </w:rPr>
            </w:pPr>
            <w:ins w:id="813" w:author="Caraleigh" w:date="2017-01-05T16:03:00Z">
              <w:r w:rsidRPr="0086417D">
                <w:rPr>
                  <w:rFonts w:asciiTheme="minorHAnsi" w:eastAsia="Times New Roman" w:hAnsiTheme="minorHAnsi" w:cs="Times New Roman"/>
                </w:rPr>
                <w:t xml:space="preserve">Assisting </w:t>
              </w:r>
              <w:r>
                <w:rPr>
                  <w:rFonts w:asciiTheme="minorHAnsi" w:eastAsia="Times New Roman" w:hAnsiTheme="minorHAnsi" w:cs="Times New Roman"/>
                </w:rPr>
                <w:t>[Department]</w:t>
              </w:r>
              <w:r w:rsidRPr="0086417D">
                <w:rPr>
                  <w:rFonts w:asciiTheme="minorHAnsi" w:eastAsia="Times New Roman" w:hAnsiTheme="minorHAnsi" w:cs="Times New Roman"/>
                </w:rPr>
                <w:t xml:space="preserve"> in establishing a culture of innovation through the development and implementation of tools, training and processes</w:t>
              </w:r>
            </w:ins>
          </w:p>
          <w:p w14:paraId="791ECC67" w14:textId="77777777" w:rsidR="002E35CB" w:rsidRPr="0086417D" w:rsidRDefault="002E35CB" w:rsidP="0070195C">
            <w:pPr>
              <w:pStyle w:val="ListParagraph"/>
              <w:numPr>
                <w:ilvl w:val="0"/>
                <w:numId w:val="22"/>
              </w:numPr>
              <w:shd w:val="clear" w:color="auto" w:fill="FFFFFF"/>
              <w:spacing w:line="253" w:lineRule="atLeast"/>
              <w:rPr>
                <w:ins w:id="814" w:author="Caraleigh" w:date="2017-01-05T16:03:00Z"/>
                <w:rFonts w:asciiTheme="minorHAnsi" w:eastAsia="Times New Roman" w:hAnsiTheme="minorHAnsi" w:cs="Times New Roman"/>
              </w:rPr>
            </w:pPr>
            <w:ins w:id="815" w:author="Caraleigh" w:date="2017-01-05T16:03:00Z">
              <w:r w:rsidRPr="0086417D">
                <w:rPr>
                  <w:rFonts w:asciiTheme="minorHAnsi" w:eastAsia="Times New Roman" w:hAnsiTheme="minorHAnsi" w:cs="Times New Roman"/>
                </w:rPr>
                <w:t xml:space="preserve">Identifying and, with the support of the Secretary, Deputy Secretary and </w:t>
              </w:r>
              <w:r>
                <w:rPr>
                  <w:rFonts w:asciiTheme="minorHAnsi" w:eastAsia="Times New Roman" w:hAnsiTheme="minorHAnsi" w:cs="Times New Roman"/>
                </w:rPr>
                <w:t>[other relevant top senior leadership]</w:t>
              </w:r>
              <w:r w:rsidRPr="0086417D">
                <w:rPr>
                  <w:rFonts w:asciiTheme="minorHAnsi" w:eastAsia="Times New Roman" w:hAnsiTheme="minorHAnsi" w:cs="Times New Roman"/>
                </w:rPr>
                <w:t xml:space="preserve">, removing barriers to innovation across the Department while creating mechanisms for </w:t>
              </w:r>
              <w:r>
                <w:rPr>
                  <w:rFonts w:asciiTheme="minorHAnsi" w:eastAsia="Times New Roman" w:hAnsiTheme="minorHAnsi" w:cs="Times New Roman"/>
                </w:rPr>
                <w:t>Department</w:t>
              </w:r>
              <w:r w:rsidRPr="0086417D">
                <w:rPr>
                  <w:rFonts w:asciiTheme="minorHAnsi" w:eastAsia="Times New Roman" w:hAnsiTheme="minorHAnsi" w:cs="Times New Roman"/>
                </w:rPr>
                <w:t xml:space="preserve"> staff to prototype and develop their ideas; and</w:t>
              </w:r>
            </w:ins>
          </w:p>
          <w:p w14:paraId="2D9477D7" w14:textId="77777777" w:rsidR="002E35CB" w:rsidRPr="0086417D" w:rsidRDefault="002E35CB" w:rsidP="0070195C">
            <w:pPr>
              <w:pStyle w:val="ListParagraph"/>
              <w:numPr>
                <w:ilvl w:val="0"/>
                <w:numId w:val="22"/>
              </w:numPr>
              <w:shd w:val="clear" w:color="auto" w:fill="FFFFFF"/>
              <w:spacing w:after="200" w:line="253" w:lineRule="atLeast"/>
              <w:rPr>
                <w:ins w:id="816" w:author="Caraleigh" w:date="2017-01-05T16:03:00Z"/>
                <w:rFonts w:asciiTheme="minorHAnsi" w:eastAsia="Times New Roman" w:hAnsiTheme="minorHAnsi" w:cs="Times New Roman"/>
              </w:rPr>
            </w:pPr>
            <w:ins w:id="817" w:author="Caraleigh" w:date="2017-01-05T16:03:00Z">
              <w:r w:rsidRPr="0086417D">
                <w:rPr>
                  <w:rFonts w:asciiTheme="minorHAnsi" w:eastAsia="Times New Roman" w:hAnsiTheme="minorHAnsi" w:cs="Times New Roman"/>
                </w:rPr>
                <w:t xml:space="preserve">Identifying potential innovation that could aid the Department’s mission and mobilize resources of the </w:t>
              </w:r>
              <w:r>
                <w:rPr>
                  <w:rFonts w:asciiTheme="minorHAnsi" w:eastAsia="Times New Roman" w:hAnsiTheme="minorHAnsi" w:cs="Times New Roman"/>
                </w:rPr>
                <w:t>Federal</w:t>
              </w:r>
              <w:r w:rsidRPr="0086417D">
                <w:rPr>
                  <w:rFonts w:asciiTheme="minorHAnsi" w:eastAsia="Times New Roman" w:hAnsiTheme="minorHAnsi" w:cs="Times New Roman"/>
                </w:rPr>
                <w:t xml:space="preserve"> government to support its development.”</w:t>
              </w:r>
            </w:ins>
          </w:p>
          <w:p w14:paraId="33C646A7" w14:textId="3AA3D0B5" w:rsidR="002E35CB" w:rsidRDefault="00506AE6" w:rsidP="00506AE6">
            <w:pPr>
              <w:widowControl w:val="0"/>
              <w:contextualSpacing/>
              <w:rPr>
                <w:ins w:id="818" w:author="Caraleigh" w:date="2017-01-05T16:03:00Z"/>
                <w:rFonts w:asciiTheme="minorHAnsi" w:hAnsiTheme="minorHAnsi"/>
              </w:rPr>
            </w:pPr>
            <w:ins w:id="819" w:author="Caraleigh" w:date="2017-01-05T18:07:00Z">
              <w:r>
                <w:rPr>
                  <w:rFonts w:asciiTheme="minorHAnsi" w:hAnsiTheme="minorHAnsi"/>
                </w:rPr>
                <w:t>[</w:t>
              </w:r>
            </w:ins>
            <w:ins w:id="820" w:author="Caraleigh" w:date="2017-01-05T16:03:00Z">
              <w:r>
                <w:rPr>
                  <w:rFonts w:asciiTheme="minorHAnsi" w:hAnsiTheme="minorHAnsi"/>
                </w:rPr>
                <w:t xml:space="preserve">Dr. Chris Gerdes, </w:t>
              </w:r>
            </w:ins>
            <w:ins w:id="821" w:author="Caraleigh" w:date="2017-01-05T18:08:00Z">
              <w:r>
                <w:rPr>
                  <w:rFonts w:asciiTheme="minorHAnsi" w:hAnsiTheme="minorHAnsi"/>
                </w:rPr>
                <w:t>email correspondence</w:t>
              </w:r>
            </w:ins>
            <w:ins w:id="822" w:author="Caraleigh" w:date="2017-01-05T18:12:00Z">
              <w:r>
                <w:rPr>
                  <w:rFonts w:asciiTheme="minorHAnsi" w:hAnsiTheme="minorHAnsi"/>
                </w:rPr>
                <w:t xml:space="preserve"> with Policy Design Lab</w:t>
              </w:r>
            </w:ins>
            <w:ins w:id="823" w:author="Caraleigh" w:date="2017-01-05T18:08:00Z">
              <w:r>
                <w:rPr>
                  <w:rFonts w:asciiTheme="minorHAnsi" w:hAnsiTheme="minorHAnsi"/>
                </w:rPr>
                <w:t>, November 2, 2016]</w:t>
              </w:r>
            </w:ins>
          </w:p>
        </w:tc>
      </w:tr>
    </w:tbl>
    <w:p w14:paraId="56C8E211" w14:textId="77777777" w:rsidR="002E35CB" w:rsidRDefault="002E35CB">
      <w:pPr>
        <w:spacing w:after="120" w:line="240" w:lineRule="auto"/>
        <w:rPr>
          <w:ins w:id="824" w:author="Caraleigh" w:date="2017-01-05T16:03:00Z"/>
          <w:rFonts w:ascii="Calibri" w:eastAsia="Calibri" w:hAnsi="Calibri" w:cs="Calibri"/>
          <w:b/>
          <w:u w:val="single"/>
        </w:rPr>
      </w:pPr>
    </w:p>
    <w:p w14:paraId="6C3F0524" w14:textId="7CC70B5A" w:rsidR="00150FCA" w:rsidDel="00976BC7" w:rsidRDefault="0031373C">
      <w:pPr>
        <w:spacing w:after="120" w:line="240" w:lineRule="auto"/>
      </w:pPr>
      <w:moveFromRangeStart w:id="825" w:author="Pena, Vanessa I" w:date="2016-12-29T12:50:00Z" w:name="move470779151"/>
      <w:moveFrom w:id="826" w:author="Pena, Vanessa I" w:date="2016-12-29T12:50:00Z">
        <w:r w:rsidDel="00976BC7">
          <w:rPr>
            <w:rFonts w:ascii="Calibri" w:eastAsia="Calibri" w:hAnsi="Calibri" w:cs="Calibri"/>
            <w:b/>
            <w:u w:val="single"/>
          </w:rPr>
          <w:t>Sample job description (courtesy Dr. Chris Gerdes)</w:t>
        </w:r>
      </w:moveFrom>
    </w:p>
    <w:p w14:paraId="48B515D6" w14:textId="1FCC4B87" w:rsidR="0031373C" w:rsidRPr="0031373C" w:rsidDel="00970943" w:rsidRDefault="0031373C" w:rsidP="0031373C">
      <w:pPr>
        <w:shd w:val="clear" w:color="auto" w:fill="FFFFFF"/>
        <w:spacing w:line="240" w:lineRule="auto"/>
        <w:rPr>
          <w:del w:id="827" w:author="josh@policydesignlab.com" w:date="2017-01-06T08:32:00Z"/>
          <w:rFonts w:asciiTheme="minorHAnsi" w:eastAsia="Times New Roman" w:hAnsiTheme="minorHAnsi"/>
        </w:rPr>
      </w:pPr>
      <w:moveFrom w:id="828" w:author="Pena, Vanessa I" w:date="2016-12-29T12:50:00Z">
        <w:r w:rsidRPr="0031373C" w:rsidDel="00976BC7">
          <w:rPr>
            <w:rFonts w:asciiTheme="minorHAnsi" w:eastAsia="Times New Roman" w:hAnsiTheme="minorHAnsi"/>
          </w:rPr>
          <w:t>“The Chief Innovation Officer (CINO) shall serve as the chief facilitator of innovation, looking across and outside of the dep</w:t>
        </w:r>
        <w:r w:rsidR="0086417D" w:rsidDel="00976BC7">
          <w:rPr>
            <w:rFonts w:asciiTheme="minorHAnsi" w:eastAsia="Times New Roman" w:hAnsiTheme="minorHAnsi"/>
          </w:rPr>
          <w:t>artment</w:t>
        </w:r>
        <w:r w:rsidRPr="0031373C" w:rsidDel="00976BC7">
          <w:rPr>
            <w:rFonts w:asciiTheme="minorHAnsi" w:eastAsia="Times New Roman" w:hAnsiTheme="minorHAnsi"/>
          </w:rPr>
          <w:t xml:space="preserve"> for opportunities and assisting senior leadership in obtaining the tools and connections necessary to successfully move those opportunities forward.</w:t>
        </w:r>
        <w:r w:rsidR="00680883" w:rsidDel="00976BC7">
          <w:rPr>
            <w:rFonts w:asciiTheme="minorHAnsi" w:eastAsia="Times New Roman" w:hAnsiTheme="minorHAnsi"/>
          </w:rPr>
          <w:t xml:space="preserve"> </w:t>
        </w:r>
        <w:r w:rsidRPr="0031373C" w:rsidDel="00976BC7">
          <w:rPr>
            <w:rFonts w:asciiTheme="minorHAnsi" w:eastAsia="Times New Roman" w:hAnsiTheme="minorHAnsi"/>
          </w:rPr>
          <w:t>The CINO will assist in training and educating employees on how to support innovation and create processes that encourage employees to turn their ideas into a prototype that may be tested and evaluated for broader adoption.</w:t>
        </w:r>
        <w:r w:rsidR="00680883" w:rsidDel="00976BC7">
          <w:rPr>
            <w:rFonts w:asciiTheme="minorHAnsi" w:eastAsia="Times New Roman" w:hAnsiTheme="minorHAnsi"/>
          </w:rPr>
          <w:t xml:space="preserve"> </w:t>
        </w:r>
        <w:r w:rsidRPr="0031373C" w:rsidDel="00976BC7">
          <w:rPr>
            <w:rFonts w:asciiTheme="minorHAnsi" w:eastAsia="Times New Roman" w:hAnsiTheme="minorHAnsi"/>
          </w:rPr>
          <w:t xml:space="preserve">He shall serve as a </w:t>
        </w:r>
        <w:r w:rsidR="0086417D" w:rsidRPr="0031373C" w:rsidDel="00976BC7">
          <w:rPr>
            <w:rFonts w:asciiTheme="minorHAnsi" w:eastAsia="Times New Roman" w:hAnsiTheme="minorHAnsi"/>
          </w:rPr>
          <w:t>liaison</w:t>
        </w:r>
        <w:r w:rsidRPr="0031373C" w:rsidDel="00976BC7">
          <w:rPr>
            <w:rFonts w:asciiTheme="minorHAnsi" w:eastAsia="Times New Roman" w:hAnsiTheme="minorHAnsi"/>
          </w:rPr>
          <w:t xml:space="preserve"> between bottom-up innovation from those closest to the challenges and top-down innovation at the strategic level.</w:t>
        </w:r>
        <w:r w:rsidR="00680883" w:rsidDel="00976BC7">
          <w:rPr>
            <w:rFonts w:asciiTheme="minorHAnsi" w:eastAsia="Times New Roman" w:hAnsiTheme="minorHAnsi"/>
          </w:rPr>
          <w:t xml:space="preserve"> </w:t>
        </w:r>
        <w:r w:rsidRPr="0031373C" w:rsidDel="00976BC7">
          <w:rPr>
            <w:rFonts w:asciiTheme="minorHAnsi" w:eastAsia="Times New Roman" w:hAnsiTheme="minorHAnsi"/>
          </w:rPr>
          <w:t>Specific duties include:</w:t>
        </w:r>
      </w:moveFrom>
    </w:p>
    <w:p w14:paraId="661391F9" w14:textId="250F6173" w:rsidR="0031373C" w:rsidRPr="00970943" w:rsidDel="00976BC7" w:rsidRDefault="0031373C" w:rsidP="00970943">
      <w:pPr>
        <w:shd w:val="clear" w:color="auto" w:fill="FFFFFF"/>
        <w:spacing w:line="240" w:lineRule="auto"/>
        <w:rPr>
          <w:rFonts w:asciiTheme="minorHAnsi" w:eastAsia="Times New Roman" w:hAnsiTheme="minorHAnsi" w:cs="Times New Roman"/>
          <w:rPrChange w:id="829" w:author="josh@policydesignlab.com" w:date="2017-01-06T08:32:00Z">
            <w:rPr/>
          </w:rPrChange>
        </w:rPr>
        <w:pPrChange w:id="830" w:author="josh@policydesignlab.com" w:date="2017-01-06T08:32:00Z">
          <w:pPr>
            <w:pStyle w:val="ListParagraph"/>
            <w:numPr>
              <w:numId w:val="22"/>
            </w:numPr>
            <w:shd w:val="clear" w:color="auto" w:fill="FFFFFF"/>
            <w:spacing w:line="253" w:lineRule="atLeast"/>
            <w:ind w:left="1230" w:hanging="510"/>
          </w:pPr>
        </w:pPrChange>
      </w:pPr>
      <w:moveFrom w:id="831" w:author="Pena, Vanessa I" w:date="2016-12-29T12:50:00Z">
        <w:r w:rsidRPr="00970943" w:rsidDel="00976BC7">
          <w:rPr>
            <w:rFonts w:asciiTheme="minorHAnsi" w:eastAsia="Times New Roman" w:hAnsiTheme="minorHAnsi" w:cs="Times New Roman"/>
            <w:rPrChange w:id="832" w:author="josh@policydesignlab.com" w:date="2017-01-06T08:32:00Z">
              <w:rPr/>
            </w:rPrChange>
          </w:rPr>
          <w:t xml:space="preserve">Assisting </w:t>
        </w:r>
        <w:r w:rsidR="0086417D" w:rsidRPr="00970943" w:rsidDel="00976BC7">
          <w:rPr>
            <w:rFonts w:asciiTheme="minorHAnsi" w:eastAsia="Times New Roman" w:hAnsiTheme="minorHAnsi" w:cs="Times New Roman"/>
            <w:rPrChange w:id="833" w:author="josh@policydesignlab.com" w:date="2017-01-06T08:32:00Z">
              <w:rPr/>
            </w:rPrChange>
          </w:rPr>
          <w:t>[Department]</w:t>
        </w:r>
        <w:r w:rsidRPr="00970943" w:rsidDel="00976BC7">
          <w:rPr>
            <w:rFonts w:asciiTheme="minorHAnsi" w:eastAsia="Times New Roman" w:hAnsiTheme="minorHAnsi" w:cs="Times New Roman"/>
            <w:rPrChange w:id="834" w:author="josh@policydesignlab.com" w:date="2017-01-06T08:32:00Z">
              <w:rPr/>
            </w:rPrChange>
          </w:rPr>
          <w:t xml:space="preserve"> in establishing a culture of innovation through the development and implementation of tools, training and processes</w:t>
        </w:r>
      </w:moveFrom>
    </w:p>
    <w:p w14:paraId="17D3F87E" w14:textId="4AC622E7" w:rsidR="0031373C" w:rsidRPr="00970943" w:rsidDel="00970943" w:rsidRDefault="0031373C" w:rsidP="00970943">
      <w:pPr>
        <w:shd w:val="clear" w:color="auto" w:fill="FFFFFF"/>
        <w:spacing w:line="253" w:lineRule="atLeast"/>
        <w:rPr>
          <w:del w:id="835" w:author="josh@policydesignlab.com" w:date="2017-01-06T08:32:00Z"/>
          <w:rFonts w:asciiTheme="minorHAnsi" w:eastAsia="Times New Roman" w:hAnsiTheme="minorHAnsi" w:cs="Times New Roman"/>
          <w:rPrChange w:id="836" w:author="josh@policydesignlab.com" w:date="2017-01-06T08:32:00Z">
            <w:rPr>
              <w:del w:id="837" w:author="josh@policydesignlab.com" w:date="2017-01-06T08:32:00Z"/>
            </w:rPr>
          </w:rPrChange>
        </w:rPr>
        <w:pPrChange w:id="838" w:author="josh@policydesignlab.com" w:date="2017-01-06T08:32:00Z">
          <w:pPr>
            <w:pStyle w:val="ListParagraph"/>
            <w:numPr>
              <w:numId w:val="22"/>
            </w:numPr>
            <w:shd w:val="clear" w:color="auto" w:fill="FFFFFF"/>
            <w:spacing w:line="253" w:lineRule="atLeast"/>
            <w:ind w:left="1230" w:hanging="510"/>
          </w:pPr>
        </w:pPrChange>
      </w:pPr>
      <w:moveFrom w:id="839" w:author="Pena, Vanessa I" w:date="2016-12-29T12:50:00Z">
        <w:r w:rsidRPr="00970943" w:rsidDel="00976BC7">
          <w:rPr>
            <w:rFonts w:asciiTheme="minorHAnsi" w:eastAsia="Times New Roman" w:hAnsiTheme="minorHAnsi" w:cs="Times New Roman"/>
            <w:rPrChange w:id="840" w:author="josh@policydesignlab.com" w:date="2017-01-06T08:32:00Z">
              <w:rPr/>
            </w:rPrChange>
          </w:rPr>
          <w:t xml:space="preserve">Identifying and, with the support of the Secretary, Deputy Secretary and </w:t>
        </w:r>
        <w:r w:rsidR="0086417D" w:rsidRPr="00970943" w:rsidDel="00976BC7">
          <w:rPr>
            <w:rFonts w:asciiTheme="minorHAnsi" w:eastAsia="Times New Roman" w:hAnsiTheme="minorHAnsi" w:cs="Times New Roman"/>
            <w:rPrChange w:id="841" w:author="josh@policydesignlab.com" w:date="2017-01-06T08:32:00Z">
              <w:rPr/>
            </w:rPrChange>
          </w:rPr>
          <w:t>[other relevant top senior leadership]</w:t>
        </w:r>
        <w:r w:rsidRPr="00970943" w:rsidDel="00976BC7">
          <w:rPr>
            <w:rFonts w:asciiTheme="minorHAnsi" w:eastAsia="Times New Roman" w:hAnsiTheme="minorHAnsi" w:cs="Times New Roman"/>
            <w:rPrChange w:id="842" w:author="josh@policydesignlab.com" w:date="2017-01-06T08:32:00Z">
              <w:rPr/>
            </w:rPrChange>
          </w:rPr>
          <w:t xml:space="preserve">, removing barriers to innovation across the Department while creating mechanisms for </w:t>
        </w:r>
        <w:r w:rsidR="0086417D" w:rsidRPr="00970943" w:rsidDel="00976BC7">
          <w:rPr>
            <w:rFonts w:asciiTheme="minorHAnsi" w:eastAsia="Times New Roman" w:hAnsiTheme="minorHAnsi" w:cs="Times New Roman"/>
            <w:rPrChange w:id="843" w:author="josh@policydesignlab.com" w:date="2017-01-06T08:32:00Z">
              <w:rPr/>
            </w:rPrChange>
          </w:rPr>
          <w:t>Department</w:t>
        </w:r>
        <w:r w:rsidRPr="00970943" w:rsidDel="00976BC7">
          <w:rPr>
            <w:rFonts w:asciiTheme="minorHAnsi" w:eastAsia="Times New Roman" w:hAnsiTheme="minorHAnsi" w:cs="Times New Roman"/>
            <w:rPrChange w:id="844" w:author="josh@policydesignlab.com" w:date="2017-01-06T08:32:00Z">
              <w:rPr/>
            </w:rPrChange>
          </w:rPr>
          <w:t xml:space="preserve"> staff to prototype and develop their ideas; an</w:t>
        </w:r>
        <w:del w:id="845" w:author="josh@policydesignlab.com" w:date="2017-01-06T08:32:00Z">
          <w:r w:rsidRPr="00970943" w:rsidDel="00970943">
            <w:rPr>
              <w:rFonts w:asciiTheme="minorHAnsi" w:eastAsia="Times New Roman" w:hAnsiTheme="minorHAnsi" w:cs="Times New Roman"/>
              <w:rPrChange w:id="846" w:author="josh@policydesignlab.com" w:date="2017-01-06T08:32:00Z">
                <w:rPr/>
              </w:rPrChange>
            </w:rPr>
            <w:delText>d</w:delText>
          </w:r>
        </w:del>
      </w:moveFrom>
    </w:p>
    <w:p w14:paraId="39F0B6FE" w14:textId="7E94A21F" w:rsidR="0031373C" w:rsidRPr="00970943" w:rsidDel="00976BC7" w:rsidRDefault="0031373C" w:rsidP="00970943">
      <w:pPr>
        <w:ind w:left="720"/>
        <w:rPr>
          <w:rPrChange w:id="847" w:author="josh@policydesignlab.com" w:date="2017-01-06T08:32:00Z">
            <w:rPr/>
          </w:rPrChange>
        </w:rPr>
        <w:pPrChange w:id="848" w:author="josh@policydesignlab.com" w:date="2017-01-06T08:32:00Z">
          <w:pPr>
            <w:pStyle w:val="ListParagraph"/>
            <w:numPr>
              <w:numId w:val="22"/>
            </w:numPr>
            <w:shd w:val="clear" w:color="auto" w:fill="FFFFFF"/>
            <w:spacing w:after="200" w:line="253" w:lineRule="atLeast"/>
            <w:ind w:left="1230" w:hanging="510"/>
          </w:pPr>
        </w:pPrChange>
      </w:pPr>
      <w:moveFrom w:id="849" w:author="Pena, Vanessa I" w:date="2016-12-29T12:50:00Z">
        <w:r w:rsidRPr="00970943" w:rsidDel="00976BC7">
          <w:t xml:space="preserve">Identifying potential innovation that could aid the Department’s mission and mobilize resources of the </w:t>
        </w:r>
        <w:r w:rsidR="00B41950" w:rsidRPr="00970943" w:rsidDel="00976BC7">
          <w:t>Federal</w:t>
        </w:r>
        <w:r w:rsidRPr="00970943" w:rsidDel="00976BC7">
          <w:t xml:space="preserve"> government to support its de</w:t>
        </w:r>
        <w:r w:rsidRPr="00970943" w:rsidDel="00976BC7">
          <w:rPr>
            <w:rPrChange w:id="850" w:author="josh@policydesignlab.com" w:date="2017-01-06T08:32:00Z">
              <w:rPr/>
            </w:rPrChange>
          </w:rPr>
          <w:t>velopment.</w:t>
        </w:r>
        <w:bookmarkStart w:id="851" w:name="_GoBack"/>
        <w:bookmarkEnd w:id="851"/>
        <w:del w:id="852" w:author="josh@policydesignlab.com" w:date="2017-01-06T08:32:00Z">
          <w:r w:rsidRPr="00970943" w:rsidDel="00970943">
            <w:rPr>
              <w:rPrChange w:id="853" w:author="josh@policydesignlab.com" w:date="2017-01-06T08:32:00Z">
                <w:rPr/>
              </w:rPrChange>
            </w:rPr>
            <w:delText>”</w:delText>
          </w:r>
        </w:del>
      </w:moveFrom>
    </w:p>
    <w:moveFromRangeEnd w:id="825"/>
    <w:p w14:paraId="62A8F11C" w14:textId="7E652335" w:rsidR="00150FCA" w:rsidDel="00976BC7" w:rsidRDefault="00150FCA">
      <w:pPr>
        <w:spacing w:after="120" w:line="240" w:lineRule="auto"/>
        <w:rPr>
          <w:del w:id="854" w:author="Pena, Vanessa I" w:date="2016-12-29T12:52:00Z"/>
        </w:rPr>
      </w:pPr>
    </w:p>
    <w:p w14:paraId="063699EA" w14:textId="77777777" w:rsidR="00150FCA" w:rsidRDefault="0031373C">
      <w:pPr>
        <w:spacing w:after="120" w:line="240" w:lineRule="auto"/>
      </w:pPr>
      <w:r>
        <w:rPr>
          <w:rFonts w:ascii="Calibri" w:eastAsia="Calibri" w:hAnsi="Calibri" w:cs="Calibri"/>
          <w:b/>
          <w:u w:val="single"/>
        </w:rPr>
        <w:t>Sourcing CINO candidates:</w:t>
      </w:r>
    </w:p>
    <w:p w14:paraId="77BB5835" w14:textId="77777777" w:rsidR="00150FCA" w:rsidRDefault="0031373C">
      <w:pPr>
        <w:spacing w:after="120" w:line="240" w:lineRule="auto"/>
      </w:pPr>
      <w:r>
        <w:rPr>
          <w:rFonts w:ascii="Calibri" w:eastAsia="Calibri" w:hAnsi="Calibri" w:cs="Calibri"/>
          <w:highlight w:val="lightGray"/>
        </w:rPr>
        <w:t>[</w:t>
      </w:r>
      <w:r w:rsidR="00B97C94">
        <w:rPr>
          <w:rFonts w:ascii="Calibri" w:eastAsia="Calibri" w:hAnsi="Calibri" w:cs="Calibri"/>
          <w:highlight w:val="lightGray"/>
        </w:rPr>
        <w:t xml:space="preserve">Embed or crosslink </w:t>
      </w:r>
      <w:r>
        <w:rPr>
          <w:rFonts w:ascii="Calibri" w:eastAsia="Calibri" w:hAnsi="Calibri" w:cs="Calibri"/>
          <w:highlight w:val="lightGray"/>
        </w:rPr>
        <w:t>V7 module on active recruiting practices]</w:t>
      </w:r>
    </w:p>
    <w:p w14:paraId="6933DDEA" w14:textId="77777777" w:rsidR="00150FCA" w:rsidRDefault="00150FCA">
      <w:pPr>
        <w:spacing w:after="120" w:line="240" w:lineRule="auto"/>
      </w:pPr>
    </w:p>
    <w:p w14:paraId="05D5532C" w14:textId="57D24EA8" w:rsidR="00150FCA" w:rsidRDefault="0031373C">
      <w:pPr>
        <w:spacing w:line="240" w:lineRule="auto"/>
      </w:pPr>
      <w:r>
        <w:rPr>
          <w:rFonts w:ascii="Calibri" w:eastAsia="Calibri" w:hAnsi="Calibri" w:cs="Calibri"/>
          <w:b/>
          <w:u w:val="single"/>
        </w:rPr>
        <w:t>Guidance and various pathways for hiring:</w:t>
      </w:r>
      <w:r w:rsidR="00680883">
        <w:rPr>
          <w:rFonts w:ascii="Calibri" w:eastAsia="Calibri" w:hAnsi="Calibri" w:cs="Calibri"/>
          <w:b/>
          <w:u w:val="single"/>
        </w:rPr>
        <w:t xml:space="preserve"> </w:t>
      </w:r>
      <w:r w:rsidR="00B23FC7">
        <w:rPr>
          <w:rFonts w:ascii="Calibri" w:eastAsia="Calibri" w:hAnsi="Calibri" w:cs="Calibri"/>
          <w:b/>
          <w:u w:val="single"/>
        </w:rPr>
        <w:t xml:space="preserve"> </w:t>
      </w:r>
      <w:r w:rsidR="00B23FC7" w:rsidRPr="00B23FC7">
        <w:rPr>
          <w:rFonts w:ascii="Calibri" w:eastAsia="Calibri" w:hAnsi="Calibri" w:cs="Calibri"/>
          <w:b/>
          <w:highlight w:val="lightGray"/>
          <w:u w:val="single"/>
        </w:rPr>
        <w:t>[[</w:t>
      </w:r>
      <w:del w:id="855" w:author="Caraleigh" w:date="2017-01-05T18:17:00Z">
        <w:r w:rsidR="00B23FC7" w:rsidRPr="00B23FC7" w:rsidDel="00506AE6">
          <w:rPr>
            <w:rFonts w:ascii="Calibri" w:eastAsia="Calibri" w:hAnsi="Calibri" w:cs="Calibri"/>
            <w:b/>
            <w:highlight w:val="lightGray"/>
            <w:u w:val="single"/>
          </w:rPr>
          <w:delText xml:space="preserve">also </w:delText>
        </w:r>
      </w:del>
      <w:r w:rsidR="00B23FC7" w:rsidRPr="00B23FC7">
        <w:rPr>
          <w:rFonts w:ascii="Calibri" w:eastAsia="Calibri" w:hAnsi="Calibri" w:cs="Calibri"/>
          <w:b/>
          <w:highlight w:val="lightGray"/>
          <w:u w:val="single"/>
        </w:rPr>
        <w:t>crosslink V7 hiring guidances]]</w:t>
      </w:r>
    </w:p>
    <w:p w14:paraId="63E46772" w14:textId="792C47A6" w:rsidR="00150FCA" w:rsidRDefault="0031373C">
      <w:pPr>
        <w:spacing w:line="240" w:lineRule="auto"/>
      </w:pPr>
      <w:r>
        <w:rPr>
          <w:rFonts w:ascii="Calibri" w:eastAsia="Calibri" w:hAnsi="Calibri" w:cs="Calibri"/>
        </w:rPr>
        <w:t>There are several avenues for hiring a CINO or senior innovation position; the most appropriate choice depends on your agency’s context.</w:t>
      </w:r>
      <w:r w:rsidR="00680883">
        <w:rPr>
          <w:rFonts w:ascii="Calibri" w:eastAsia="Calibri" w:hAnsi="Calibri" w:cs="Calibri"/>
        </w:rPr>
        <w:t xml:space="preserve"> </w:t>
      </w:r>
      <w:r>
        <w:rPr>
          <w:rFonts w:ascii="Calibri" w:eastAsia="Calibri" w:hAnsi="Calibri" w:cs="Calibri"/>
        </w:rPr>
        <w:t>However, according to Mathew Dunne, a menu of hiring options can be used, including:</w:t>
      </w:r>
    </w:p>
    <w:p w14:paraId="4C615D8D" w14:textId="77777777" w:rsidR="00150FCA" w:rsidRDefault="00150FCA">
      <w:pPr>
        <w:spacing w:line="240" w:lineRule="auto"/>
      </w:pPr>
    </w:p>
    <w:p w14:paraId="4E4EBB98" w14:textId="77777777" w:rsidR="00150FCA" w:rsidRDefault="0031373C">
      <w:pPr>
        <w:numPr>
          <w:ilvl w:val="0"/>
          <w:numId w:val="9"/>
        </w:numPr>
        <w:spacing w:line="240" w:lineRule="auto"/>
        <w:ind w:hanging="360"/>
        <w:rPr>
          <w:rFonts w:ascii="Calibri" w:eastAsia="Calibri" w:hAnsi="Calibri" w:cs="Calibri"/>
        </w:rPr>
      </w:pPr>
      <w:r>
        <w:rPr>
          <w:rFonts w:ascii="Calibri" w:eastAsia="Calibri" w:hAnsi="Calibri" w:cs="Calibri"/>
        </w:rPr>
        <w:t>Temporary hires</w:t>
      </w:r>
    </w:p>
    <w:p w14:paraId="3D7F9A19" w14:textId="77777777" w:rsidR="00150FCA" w:rsidRDefault="0031373C">
      <w:pPr>
        <w:numPr>
          <w:ilvl w:val="0"/>
          <w:numId w:val="9"/>
        </w:numPr>
        <w:spacing w:line="240" w:lineRule="auto"/>
        <w:ind w:hanging="360"/>
        <w:rPr>
          <w:rFonts w:ascii="Calibri" w:eastAsia="Calibri" w:hAnsi="Calibri" w:cs="Calibri"/>
        </w:rPr>
      </w:pPr>
      <w:r>
        <w:rPr>
          <w:rFonts w:ascii="Calibri" w:eastAsia="Calibri" w:hAnsi="Calibri" w:cs="Calibri"/>
        </w:rPr>
        <w:t>Permanent hires</w:t>
      </w:r>
    </w:p>
    <w:p w14:paraId="63478FCA" w14:textId="77777777" w:rsidR="00150FCA" w:rsidRDefault="0031373C">
      <w:pPr>
        <w:numPr>
          <w:ilvl w:val="0"/>
          <w:numId w:val="9"/>
        </w:numPr>
        <w:spacing w:line="240" w:lineRule="auto"/>
        <w:ind w:hanging="360"/>
        <w:rPr>
          <w:rFonts w:ascii="Calibri" w:eastAsia="Calibri" w:hAnsi="Calibri" w:cs="Calibri"/>
        </w:rPr>
      </w:pPr>
      <w:r>
        <w:rPr>
          <w:rFonts w:ascii="Calibri" w:eastAsia="Calibri" w:hAnsi="Calibri" w:cs="Calibri"/>
        </w:rPr>
        <w:t>Intergovernmental Personnel Act assignments</w:t>
      </w:r>
    </w:p>
    <w:p w14:paraId="4B642900" w14:textId="77777777" w:rsidR="00150FCA" w:rsidRDefault="0031373C">
      <w:pPr>
        <w:numPr>
          <w:ilvl w:val="0"/>
          <w:numId w:val="9"/>
        </w:numPr>
        <w:spacing w:line="240" w:lineRule="auto"/>
        <w:ind w:hanging="360"/>
        <w:rPr>
          <w:rFonts w:ascii="Calibri" w:eastAsia="Calibri" w:hAnsi="Calibri" w:cs="Calibri"/>
        </w:rPr>
      </w:pPr>
      <w:r>
        <w:rPr>
          <w:rFonts w:ascii="Calibri" w:eastAsia="Calibri" w:hAnsi="Calibri" w:cs="Calibri"/>
        </w:rPr>
        <w:t>Fellowships (to build an innovation team)</w:t>
      </w:r>
    </w:p>
    <w:p w14:paraId="5C85BF10" w14:textId="77777777" w:rsidR="00150FCA" w:rsidRDefault="00150FCA">
      <w:pPr>
        <w:spacing w:line="240" w:lineRule="auto"/>
      </w:pPr>
    </w:p>
    <w:p w14:paraId="11FFAF64" w14:textId="77777777" w:rsidR="00150FCA" w:rsidRDefault="0031373C">
      <w:pPr>
        <w:spacing w:line="240" w:lineRule="auto"/>
      </w:pPr>
      <w:r>
        <w:rPr>
          <w:rFonts w:ascii="Calibri" w:eastAsia="Calibri" w:hAnsi="Calibri" w:cs="Calibri"/>
          <w:b/>
        </w:rPr>
        <w:t>1. Temporary hires: </w:t>
      </w:r>
    </w:p>
    <w:p w14:paraId="18F85C5B" w14:textId="62C12462" w:rsidR="00150FCA" w:rsidDel="00976BC7" w:rsidRDefault="0031373C">
      <w:pPr>
        <w:numPr>
          <w:ilvl w:val="0"/>
          <w:numId w:val="34"/>
        </w:numPr>
        <w:spacing w:line="240" w:lineRule="auto"/>
        <w:rPr>
          <w:del w:id="856" w:author="Pena, Vanessa I" w:date="2016-12-29T12:54:00Z"/>
        </w:rPr>
        <w:pPrChange w:id="857" w:author="Pena, Vanessa I" w:date="2016-12-29T12:55:00Z">
          <w:pPr>
            <w:spacing w:line="240" w:lineRule="auto"/>
          </w:pPr>
        </w:pPrChange>
      </w:pPr>
      <w:del w:id="858" w:author="Pena, Vanessa I" w:date="2016-12-29T12:53:00Z">
        <w:r w:rsidDel="00976BC7">
          <w:rPr>
            <w:rFonts w:ascii="Calibri" w:eastAsia="Calibri" w:hAnsi="Calibri" w:cs="Calibri"/>
          </w:rPr>
          <w:delText>1. Details:</w:delText>
        </w:r>
      </w:del>
    </w:p>
    <w:p w14:paraId="0AFBDE69" w14:textId="77777777" w:rsidR="00150FCA" w:rsidRDefault="0031373C">
      <w:pPr>
        <w:numPr>
          <w:ilvl w:val="0"/>
          <w:numId w:val="34"/>
        </w:numPr>
        <w:spacing w:line="240" w:lineRule="auto"/>
        <w:pPrChange w:id="859" w:author="Pena, Vanessa I" w:date="2016-12-29T12:55:00Z">
          <w:pPr>
            <w:spacing w:line="240" w:lineRule="auto"/>
            <w:ind w:left="720"/>
          </w:pPr>
        </w:pPrChange>
      </w:pPr>
      <w:del w:id="860" w:author="Pena, Vanessa I" w:date="2016-12-29T12:55:00Z">
        <w:r w:rsidDel="00976BC7">
          <w:rPr>
            <w:rFonts w:ascii="Calibri" w:eastAsia="Calibri" w:hAnsi="Calibri" w:cs="Calibri"/>
          </w:rPr>
          <w:delText xml:space="preserve">a. </w:delText>
        </w:r>
      </w:del>
      <w:r>
        <w:rPr>
          <w:rFonts w:ascii="Calibri" w:eastAsia="Calibri" w:hAnsi="Calibri" w:cs="Calibri"/>
          <w:u w:val="single"/>
        </w:rPr>
        <w:t>Directed.</w:t>
      </w:r>
      <w:r>
        <w:rPr>
          <w:rFonts w:ascii="Calibri" w:eastAsia="Calibri" w:hAnsi="Calibri" w:cs="Calibri"/>
        </w:rPr>
        <w:t xml:space="preserve"> An employee may be directed by his/her supervisor to serve on a detail for a particular timeframe. </w:t>
      </w:r>
    </w:p>
    <w:p w14:paraId="7B902354" w14:textId="77777777" w:rsidR="00150FCA" w:rsidRDefault="00150FCA" w:rsidP="00976BC7">
      <w:pPr>
        <w:spacing w:line="240" w:lineRule="auto"/>
        <w:ind w:left="360"/>
      </w:pPr>
    </w:p>
    <w:p w14:paraId="63A84EC4" w14:textId="77777777" w:rsidR="00150FCA" w:rsidRDefault="0031373C">
      <w:pPr>
        <w:numPr>
          <w:ilvl w:val="0"/>
          <w:numId w:val="34"/>
        </w:numPr>
        <w:spacing w:line="240" w:lineRule="auto"/>
        <w:pPrChange w:id="861" w:author="Pena, Vanessa I" w:date="2016-12-29T12:55:00Z">
          <w:pPr>
            <w:spacing w:line="240" w:lineRule="auto"/>
            <w:ind w:left="720"/>
          </w:pPr>
        </w:pPrChange>
      </w:pPr>
      <w:del w:id="862" w:author="Pena, Vanessa I" w:date="2016-12-29T12:55:00Z">
        <w:r w:rsidDel="00976BC7">
          <w:rPr>
            <w:rFonts w:ascii="Calibri" w:eastAsia="Calibri" w:hAnsi="Calibri" w:cs="Calibri"/>
          </w:rPr>
          <w:delText xml:space="preserve">b. </w:delText>
        </w:r>
      </w:del>
      <w:r>
        <w:rPr>
          <w:rFonts w:ascii="Calibri" w:eastAsia="Calibri" w:hAnsi="Calibri" w:cs="Calibri"/>
          <w:u w:val="single"/>
        </w:rPr>
        <w:t>Advertised.</w:t>
      </w:r>
      <w:r>
        <w:rPr>
          <w:rFonts w:ascii="Calibri" w:eastAsia="Calibri" w:hAnsi="Calibri" w:cs="Calibri"/>
        </w:rPr>
        <w:t xml:space="preserve"> A detail announcement can be prepared and posted within days. The announcement can be limited to existing agency personnel, the larger organization (e.g., Department), or the entire </w:t>
      </w:r>
      <w:r w:rsidR="00B41950">
        <w:rPr>
          <w:rFonts w:ascii="Calibri" w:eastAsia="Calibri" w:hAnsi="Calibri" w:cs="Calibri"/>
        </w:rPr>
        <w:t>Federal</w:t>
      </w:r>
      <w:r>
        <w:rPr>
          <w:rFonts w:ascii="Calibri" w:eastAsia="Calibri" w:hAnsi="Calibri" w:cs="Calibri"/>
        </w:rPr>
        <w:t xml:space="preserve"> Government. A detail can last from 60 days to multiple years. The detail can be reimbursable (e.g., the host agency reimburses all salary costs, travel, and administrative costs) or non-reimbursable.</w:t>
      </w:r>
    </w:p>
    <w:p w14:paraId="4AE29BC8" w14:textId="77777777" w:rsidR="00150FCA" w:rsidRDefault="00150FCA">
      <w:pPr>
        <w:spacing w:line="240" w:lineRule="auto"/>
      </w:pPr>
    </w:p>
    <w:p w14:paraId="727F14AE" w14:textId="77777777" w:rsidR="00150FCA" w:rsidRDefault="0031373C">
      <w:pPr>
        <w:spacing w:line="240" w:lineRule="auto"/>
      </w:pPr>
      <w:r>
        <w:rPr>
          <w:rFonts w:ascii="Calibri" w:eastAsia="Calibri" w:hAnsi="Calibri" w:cs="Calibri"/>
          <w:b/>
        </w:rPr>
        <w:t>2. Permanent hires:</w:t>
      </w:r>
    </w:p>
    <w:p w14:paraId="10494CED" w14:textId="68E18506" w:rsidR="00150FCA" w:rsidRDefault="0031373C">
      <w:pPr>
        <w:numPr>
          <w:ilvl w:val="0"/>
          <w:numId w:val="35"/>
        </w:numPr>
        <w:spacing w:line="240" w:lineRule="auto"/>
        <w:pPrChange w:id="863" w:author="Pena, Vanessa I" w:date="2016-12-29T12:55:00Z">
          <w:pPr>
            <w:spacing w:line="240" w:lineRule="auto"/>
            <w:ind w:left="720"/>
          </w:pPr>
        </w:pPrChange>
      </w:pPr>
      <w:del w:id="864" w:author="Pena, Vanessa I" w:date="2016-12-29T12:55:00Z">
        <w:r w:rsidDel="00976BC7">
          <w:rPr>
            <w:rFonts w:ascii="Calibri" w:eastAsia="Calibri" w:hAnsi="Calibri" w:cs="Calibri"/>
          </w:rPr>
          <w:delText xml:space="preserve">1. </w:delText>
        </w:r>
      </w:del>
      <w:r w:rsidR="00823736">
        <w:fldChar w:fldCharType="begin"/>
      </w:r>
      <w:r w:rsidR="00823736">
        <w:instrText xml:space="preserve"> HYPERLINK "https://www.opm.gov/FAQs/QA.aspx?fid=de14aff4-4f77-4e17-afaa-fa109430fc7b&amp;pid=8f814f58-3b23-4ad2-a246-1f620c32f61a" \h </w:instrText>
      </w:r>
      <w:r w:rsidR="00823736">
        <w:fldChar w:fldCharType="separate"/>
      </w:r>
      <w:r>
        <w:rPr>
          <w:rFonts w:ascii="Calibri" w:eastAsia="Calibri" w:hAnsi="Calibri" w:cs="Calibri"/>
          <w:color w:val="0000FF"/>
          <w:u w:val="single"/>
        </w:rPr>
        <w:t>Special Hiring Authorities.</w:t>
      </w:r>
      <w:r w:rsidR="00823736">
        <w:rPr>
          <w:rFonts w:ascii="Calibri" w:eastAsia="Calibri" w:hAnsi="Calibri" w:cs="Calibri"/>
          <w:color w:val="0000FF"/>
          <w:u w:val="single"/>
        </w:rPr>
        <w:fldChar w:fldCharType="end"/>
      </w:r>
      <w:r>
        <w:rPr>
          <w:rFonts w:ascii="Calibri" w:eastAsia="Calibri" w:hAnsi="Calibri" w:cs="Calibri"/>
        </w:rPr>
        <w:t xml:space="preserve"> Some agencies have special hiring authority to hire a limited number of scientific, engineering, professional, and/or administrative personnel without regard to the civil service laws. Such authorities can enable agencies to recruit and hire quickly.</w:t>
      </w:r>
    </w:p>
    <w:p w14:paraId="6718E15C" w14:textId="77777777" w:rsidR="00150FCA" w:rsidDel="00976BC7" w:rsidRDefault="00150FCA">
      <w:pPr>
        <w:spacing w:line="240" w:lineRule="auto"/>
        <w:rPr>
          <w:del w:id="865" w:author="Pena, Vanessa I" w:date="2016-12-29T12:55:00Z"/>
          <w:rFonts w:ascii="Calibri" w:eastAsia="Calibri" w:hAnsi="Calibri" w:cs="Calibri"/>
        </w:rPr>
        <w:pPrChange w:id="866" w:author="Pena, Vanessa I" w:date="2016-12-29T12:55:00Z">
          <w:pPr>
            <w:spacing w:line="240" w:lineRule="auto"/>
            <w:ind w:left="720"/>
          </w:pPr>
        </w:pPrChange>
      </w:pPr>
    </w:p>
    <w:p w14:paraId="408A6847" w14:textId="50557B23" w:rsidR="00150FCA" w:rsidRDefault="0031373C">
      <w:pPr>
        <w:numPr>
          <w:ilvl w:val="0"/>
          <w:numId w:val="35"/>
        </w:numPr>
        <w:spacing w:line="240" w:lineRule="auto"/>
        <w:pPrChange w:id="867" w:author="Pena, Vanessa I" w:date="2016-12-29T12:55:00Z">
          <w:pPr>
            <w:spacing w:line="240" w:lineRule="auto"/>
            <w:ind w:left="720"/>
          </w:pPr>
        </w:pPrChange>
      </w:pPr>
      <w:del w:id="868" w:author="Pena, Vanessa I" w:date="2016-12-29T12:55:00Z">
        <w:r w:rsidDel="00976BC7">
          <w:rPr>
            <w:rFonts w:ascii="Calibri" w:eastAsia="Calibri" w:hAnsi="Calibri" w:cs="Calibri"/>
          </w:rPr>
          <w:delText xml:space="preserve">2. </w:delText>
        </w:r>
      </w:del>
      <w:r>
        <w:rPr>
          <w:rFonts w:ascii="Calibri" w:eastAsia="Calibri" w:hAnsi="Calibri" w:cs="Calibri"/>
          <w:u w:val="single"/>
        </w:rPr>
        <w:t xml:space="preserve">Candidate Development Programs: </w:t>
      </w:r>
      <w:r>
        <w:rPr>
          <w:rFonts w:ascii="Calibri" w:eastAsia="Calibri" w:hAnsi="Calibri" w:cs="Calibri"/>
        </w:rPr>
        <w:t>For a</w:t>
      </w:r>
      <w:ins w:id="869" w:author="Pena, Vanessa I" w:date="2016-12-29T12:54:00Z">
        <w:r w:rsidR="00976BC7">
          <w:rPr>
            <w:rFonts w:ascii="Calibri" w:eastAsia="Calibri" w:hAnsi="Calibri" w:cs="Calibri"/>
          </w:rPr>
          <w:t xml:space="preserve">n SES </w:t>
        </w:r>
      </w:ins>
      <w:del w:id="870" w:author="Pena, Vanessa I" w:date="2016-12-29T12:54:00Z">
        <w:r w:rsidDel="00976BC7">
          <w:rPr>
            <w:rFonts w:ascii="Calibri" w:eastAsia="Calibri" w:hAnsi="Calibri" w:cs="Calibri"/>
          </w:rPr>
          <w:delText xml:space="preserve"> Senior Executive Service </w:delText>
        </w:r>
      </w:del>
      <w:r>
        <w:rPr>
          <w:rFonts w:ascii="Calibri" w:eastAsia="Calibri" w:hAnsi="Calibri" w:cs="Calibri"/>
        </w:rPr>
        <w:t xml:space="preserve">position, </w:t>
      </w:r>
      <w:r w:rsidR="00B41950">
        <w:rPr>
          <w:rFonts w:ascii="Calibri" w:eastAsia="Calibri" w:hAnsi="Calibri" w:cs="Calibri"/>
        </w:rPr>
        <w:t>Federal</w:t>
      </w:r>
      <w:r>
        <w:rPr>
          <w:rFonts w:ascii="Calibri" w:eastAsia="Calibri" w:hAnsi="Calibri" w:cs="Calibri"/>
        </w:rPr>
        <w:t xml:space="preserve"> agencies may wish to focus on graduates of Candidate Development Programs, who are certified by </w:t>
      </w:r>
      <w:ins w:id="871" w:author="Caraleigh" w:date="2017-01-05T16:05:00Z">
        <w:r w:rsidR="002E35CB">
          <w:rPr>
            <w:rFonts w:ascii="Calibri" w:eastAsia="Calibri" w:hAnsi="Calibri" w:cs="Calibri"/>
          </w:rPr>
          <w:fldChar w:fldCharType="begin"/>
        </w:r>
        <w:r w:rsidR="002E35CB">
          <w:rPr>
            <w:rFonts w:ascii="Calibri" w:eastAsia="Calibri" w:hAnsi="Calibri" w:cs="Calibri"/>
          </w:rPr>
          <w:instrText xml:space="preserve"> HYPERLINK "https://www.opm.gov/policy-data-oversight/senior-executive-service/selection-process/" </w:instrText>
        </w:r>
        <w:r w:rsidR="002E35CB">
          <w:rPr>
            <w:rFonts w:ascii="Calibri" w:eastAsia="Calibri" w:hAnsi="Calibri" w:cs="Calibri"/>
          </w:rPr>
          <w:fldChar w:fldCharType="separate"/>
        </w:r>
        <w:commentRangeStart w:id="872"/>
        <w:r w:rsidRPr="002E35CB">
          <w:rPr>
            <w:rStyle w:val="Hyperlink"/>
            <w:rFonts w:ascii="Calibri" w:eastAsia="Calibri" w:hAnsi="Calibri" w:cs="Calibri"/>
          </w:rPr>
          <w:t>OPM’s Qualifications Review Board (QRB</w:t>
        </w:r>
        <w:r w:rsidR="002E35CB">
          <w:rPr>
            <w:rFonts w:ascii="Calibri" w:eastAsia="Calibri" w:hAnsi="Calibri" w:cs="Calibri"/>
          </w:rPr>
          <w:fldChar w:fldCharType="end"/>
        </w:r>
      </w:ins>
      <w:r>
        <w:rPr>
          <w:rFonts w:ascii="Calibri" w:eastAsia="Calibri" w:hAnsi="Calibri" w:cs="Calibri"/>
        </w:rPr>
        <w:t>)</w:t>
      </w:r>
      <w:commentRangeEnd w:id="872"/>
      <w:r w:rsidR="00976BC7">
        <w:rPr>
          <w:rStyle w:val="CommentReference"/>
        </w:rPr>
        <w:commentReference w:id="872"/>
      </w:r>
      <w:r>
        <w:rPr>
          <w:rFonts w:ascii="Calibri" w:eastAsia="Calibri" w:hAnsi="Calibri" w:cs="Calibri"/>
        </w:rPr>
        <w:t xml:space="preserve"> to receive an initial career SES appointment without further competition.</w:t>
      </w:r>
    </w:p>
    <w:p w14:paraId="18CF4E2D" w14:textId="77777777" w:rsidR="00150FCA" w:rsidDel="00976BC7" w:rsidRDefault="00150FCA">
      <w:pPr>
        <w:spacing w:line="240" w:lineRule="auto"/>
        <w:rPr>
          <w:del w:id="873" w:author="Pena, Vanessa I" w:date="2016-12-29T12:55:00Z"/>
        </w:rPr>
      </w:pPr>
    </w:p>
    <w:p w14:paraId="63F6DAC7" w14:textId="10A5D243" w:rsidR="00150FCA" w:rsidRDefault="0031373C">
      <w:pPr>
        <w:numPr>
          <w:ilvl w:val="0"/>
          <w:numId w:val="35"/>
        </w:numPr>
        <w:spacing w:line="240" w:lineRule="auto"/>
        <w:pPrChange w:id="874" w:author="Pena, Vanessa I" w:date="2016-12-29T12:55:00Z">
          <w:pPr>
            <w:spacing w:line="240" w:lineRule="auto"/>
            <w:ind w:left="720"/>
          </w:pPr>
        </w:pPrChange>
      </w:pPr>
      <w:del w:id="875" w:author="Pena, Vanessa I" w:date="2016-12-29T12:55:00Z">
        <w:r w:rsidDel="00976BC7">
          <w:rPr>
            <w:rFonts w:ascii="Calibri" w:eastAsia="Calibri" w:hAnsi="Calibri" w:cs="Calibri"/>
          </w:rPr>
          <w:delText xml:space="preserve">3. </w:delText>
        </w:r>
      </w:del>
      <w:r w:rsidR="00823736">
        <w:fldChar w:fldCharType="begin"/>
      </w:r>
      <w:r w:rsidR="00823736">
        <w:instrText xml:space="preserve"> HYPERLINK "https://www.opm.gov/policy-data-oversight/human-capital-management/reference-materials/talent-management/hiringflexibilities.pdf" \h </w:instrText>
      </w:r>
      <w:r w:rsidR="00823736">
        <w:fldChar w:fldCharType="separate"/>
      </w:r>
      <w:r>
        <w:rPr>
          <w:rFonts w:ascii="Calibri" w:eastAsia="Calibri" w:hAnsi="Calibri" w:cs="Calibri"/>
          <w:color w:val="0000FF"/>
          <w:u w:val="single"/>
        </w:rPr>
        <w:t>Flexible hiring authorities.</w:t>
      </w:r>
      <w:r w:rsidR="00823736">
        <w:rPr>
          <w:rFonts w:ascii="Calibri" w:eastAsia="Calibri" w:hAnsi="Calibri" w:cs="Calibri"/>
          <w:color w:val="0000FF"/>
          <w:u w:val="single"/>
        </w:rPr>
        <w:fldChar w:fldCharType="end"/>
      </w:r>
      <w:r>
        <w:rPr>
          <w:rFonts w:ascii="Calibri" w:eastAsia="Calibri" w:hAnsi="Calibri" w:cs="Calibri"/>
        </w:rPr>
        <w:t xml:space="preserve"> </w:t>
      </w:r>
      <w:r w:rsidR="00B41950">
        <w:rPr>
          <w:rFonts w:ascii="Calibri" w:eastAsia="Calibri" w:hAnsi="Calibri" w:cs="Calibri"/>
        </w:rPr>
        <w:t>Federal</w:t>
      </w:r>
      <w:r>
        <w:rPr>
          <w:rFonts w:ascii="Calibri" w:eastAsia="Calibri" w:hAnsi="Calibri" w:cs="Calibri"/>
        </w:rPr>
        <w:t xml:space="preserve"> agencies can hire veterans, disabled veterans, military spouses, and others without competition. </w:t>
      </w:r>
    </w:p>
    <w:p w14:paraId="1033FA9C" w14:textId="77777777" w:rsidR="00150FCA" w:rsidRDefault="00150FCA"/>
    <w:p w14:paraId="3521DEE1" w14:textId="77777777" w:rsidR="00150FCA" w:rsidRDefault="0031373C">
      <w:pPr>
        <w:spacing w:line="240" w:lineRule="auto"/>
      </w:pPr>
      <w:r>
        <w:rPr>
          <w:rFonts w:ascii="Calibri" w:eastAsia="Calibri" w:hAnsi="Calibri" w:cs="Calibri"/>
          <w:b/>
        </w:rPr>
        <w:t>3. Intergovernmental Personnel Act assignments: </w:t>
      </w:r>
    </w:p>
    <w:p w14:paraId="6F703E05" w14:textId="18DC6F0C" w:rsidR="00150FCA" w:rsidRDefault="0031373C">
      <w:pPr>
        <w:spacing w:line="240" w:lineRule="auto"/>
      </w:pPr>
      <w:r>
        <w:rPr>
          <w:rFonts w:ascii="Calibri" w:eastAsia="Calibri" w:hAnsi="Calibri" w:cs="Calibri"/>
        </w:rPr>
        <w:t xml:space="preserve">Another avenue that has been used to bring in CINOs and CTOs has been the </w:t>
      </w:r>
      <w:ins w:id="876" w:author="Caraleigh" w:date="2017-01-05T16:06:00Z">
        <w:r w:rsidR="002E35CB">
          <w:rPr>
            <w:rFonts w:ascii="Calibri" w:eastAsia="Calibri" w:hAnsi="Calibri" w:cs="Calibri"/>
          </w:rPr>
          <w:fldChar w:fldCharType="begin"/>
        </w:r>
        <w:r w:rsidR="002E35CB">
          <w:rPr>
            <w:rFonts w:ascii="Calibri" w:eastAsia="Calibri" w:hAnsi="Calibri" w:cs="Calibri"/>
          </w:rPr>
          <w:instrText xml:space="preserve"> HYPERLINK "https://www.gpo.gov/fdsys/granule/CFR-2012-title5-vol1/CFR-2012-title5-vol1-part334" </w:instrText>
        </w:r>
        <w:r w:rsidR="002E35CB">
          <w:rPr>
            <w:rFonts w:ascii="Calibri" w:eastAsia="Calibri" w:hAnsi="Calibri" w:cs="Calibri"/>
          </w:rPr>
          <w:fldChar w:fldCharType="separate"/>
        </w:r>
        <w:commentRangeStart w:id="877"/>
        <w:r w:rsidRPr="002E35CB">
          <w:rPr>
            <w:rStyle w:val="Hyperlink"/>
            <w:rFonts w:ascii="Calibri" w:eastAsia="Calibri" w:hAnsi="Calibri" w:cs="Calibri"/>
          </w:rPr>
          <w:t>Intergovernmental Personnel Act (IPA)</w:t>
        </w:r>
        <w:r w:rsidR="002E35CB">
          <w:rPr>
            <w:rFonts w:ascii="Calibri" w:eastAsia="Calibri" w:hAnsi="Calibri" w:cs="Calibri"/>
          </w:rPr>
          <w:fldChar w:fldCharType="end"/>
        </w:r>
      </w:ins>
      <w:r>
        <w:rPr>
          <w:rFonts w:ascii="Calibri" w:eastAsia="Calibri" w:hAnsi="Calibri" w:cs="Calibri"/>
        </w:rPr>
        <w:t xml:space="preserve">. </w:t>
      </w:r>
      <w:commentRangeEnd w:id="877"/>
      <w:r w:rsidR="00976BC7">
        <w:rPr>
          <w:rStyle w:val="CommentReference"/>
        </w:rPr>
        <w:commentReference w:id="877"/>
      </w:r>
      <w:r>
        <w:rPr>
          <w:rFonts w:ascii="Calibri" w:eastAsia="Calibri" w:hAnsi="Calibri" w:cs="Calibri"/>
        </w:rPr>
        <w:t xml:space="preserve">Under the IPA, personnel from other </w:t>
      </w:r>
      <w:r w:rsidR="00B41950">
        <w:rPr>
          <w:rFonts w:ascii="Calibri" w:eastAsia="Calibri" w:hAnsi="Calibri" w:cs="Calibri"/>
        </w:rPr>
        <w:t>Federal</w:t>
      </w:r>
      <w:r>
        <w:rPr>
          <w:rFonts w:ascii="Calibri" w:eastAsia="Calibri" w:hAnsi="Calibri" w:cs="Calibri"/>
        </w:rPr>
        <w:t xml:space="preserve"> agencies, state and local governments, colleges and universities, Indian tribal governments, </w:t>
      </w:r>
      <w:r w:rsidR="00B41950">
        <w:rPr>
          <w:rFonts w:ascii="Calibri" w:eastAsia="Calibri" w:hAnsi="Calibri" w:cs="Calibri"/>
        </w:rPr>
        <w:t>Federal</w:t>
      </w:r>
      <w:r>
        <w:rPr>
          <w:rFonts w:ascii="Calibri" w:eastAsia="Calibri" w:hAnsi="Calibri" w:cs="Calibri"/>
        </w:rPr>
        <w:t xml:space="preserve">ly funded research and development centers (e.g., national laboratories), and other eligible organizations can be recruited to serve in a temporary position. The initial term can be up to two years, but it can be extended for another two years. The assignment may be reimbursable (e.g., the host agency reimburses all salary costs, travel, and administrative costs) or non-reimbursable. </w:t>
      </w:r>
    </w:p>
    <w:p w14:paraId="40082F51" w14:textId="77777777" w:rsidR="00150FCA" w:rsidRDefault="00150FCA">
      <w:pPr>
        <w:spacing w:line="240" w:lineRule="auto"/>
      </w:pPr>
    </w:p>
    <w:p w14:paraId="150C06AD" w14:textId="2BC9BC79" w:rsidR="00150FCA" w:rsidRDefault="0031373C">
      <w:pPr>
        <w:spacing w:line="240" w:lineRule="auto"/>
      </w:pPr>
      <w:r>
        <w:rPr>
          <w:rFonts w:ascii="Calibri" w:eastAsia="Calibri" w:hAnsi="Calibri" w:cs="Calibri"/>
          <w:b/>
        </w:rPr>
        <w:t xml:space="preserve">4. Fellowships </w:t>
      </w:r>
    </w:p>
    <w:p w14:paraId="0968E2EF" w14:textId="23639458" w:rsidR="00150FCA" w:rsidRDefault="0031373C">
      <w:pPr>
        <w:spacing w:line="240" w:lineRule="auto"/>
      </w:pPr>
      <w:r>
        <w:rPr>
          <w:rFonts w:ascii="Calibri" w:eastAsia="Calibri" w:hAnsi="Calibri" w:cs="Calibri"/>
        </w:rPr>
        <w:t xml:space="preserve"> A number of fellowships can be used to recruit </w:t>
      </w:r>
      <w:r w:rsidR="00976BC7">
        <w:rPr>
          <w:rFonts w:ascii="Calibri" w:eastAsia="Calibri" w:hAnsi="Calibri" w:cs="Calibri"/>
        </w:rPr>
        <w:t>CINOs</w:t>
      </w:r>
      <w:r>
        <w:rPr>
          <w:rFonts w:ascii="Calibri" w:eastAsia="Calibri" w:hAnsi="Calibri" w:cs="Calibri"/>
        </w:rPr>
        <w:t xml:space="preserve">. Most fellowships target people who are early in their careers. Some fellows are </w:t>
      </w:r>
      <w:r w:rsidR="00B41950">
        <w:rPr>
          <w:rFonts w:ascii="Calibri" w:eastAsia="Calibri" w:hAnsi="Calibri" w:cs="Calibri"/>
        </w:rPr>
        <w:t>Federal</w:t>
      </w:r>
      <w:r>
        <w:rPr>
          <w:rFonts w:ascii="Calibri" w:eastAsia="Calibri" w:hAnsi="Calibri" w:cs="Calibri"/>
        </w:rPr>
        <w:t xml:space="preserve"> employees, and others have the same status as contractors, which may limit their ability to perform certain functions within the agency (e.g., being a supervisor and making decisions).</w:t>
      </w:r>
    </w:p>
    <w:p w14:paraId="17D69443" w14:textId="77777777" w:rsidR="00150FCA" w:rsidRDefault="0031373C">
      <w:pPr>
        <w:spacing w:line="240" w:lineRule="auto"/>
        <w:ind w:left="720"/>
      </w:pPr>
      <w:r>
        <w:rPr>
          <w:rFonts w:ascii="Calibri" w:eastAsia="Calibri" w:hAnsi="Calibri" w:cs="Calibri"/>
        </w:rPr>
        <w:t xml:space="preserve">a. </w:t>
      </w:r>
      <w:r w:rsidR="00B41950">
        <w:rPr>
          <w:rFonts w:ascii="Calibri" w:eastAsia="Calibri" w:hAnsi="Calibri" w:cs="Calibri"/>
          <w:u w:val="single"/>
        </w:rPr>
        <w:t>Federal</w:t>
      </w:r>
      <w:r>
        <w:rPr>
          <w:rFonts w:ascii="Calibri" w:eastAsia="Calibri" w:hAnsi="Calibri" w:cs="Calibri"/>
          <w:u w:val="single"/>
        </w:rPr>
        <w:t xml:space="preserve"> Status</w:t>
      </w:r>
      <w:hyperlink r:id="rId28">
        <w:r>
          <w:rPr>
            <w:rFonts w:ascii="Calibri" w:eastAsia="Calibri" w:hAnsi="Calibri" w:cs="Calibri"/>
            <w:color w:val="0000FF"/>
            <w:u w:val="single"/>
          </w:rPr>
          <w:t>: Presidential Management Fellows.</w:t>
        </w:r>
      </w:hyperlink>
      <w:r>
        <w:rPr>
          <w:rFonts w:ascii="Calibri" w:eastAsia="Calibri" w:hAnsi="Calibri" w:cs="Calibri"/>
        </w:rPr>
        <w:t xml:space="preserve"> </w:t>
      </w:r>
      <w:r w:rsidR="00B41950">
        <w:rPr>
          <w:rFonts w:ascii="Calibri" w:eastAsia="Calibri" w:hAnsi="Calibri" w:cs="Calibri"/>
        </w:rPr>
        <w:t>Federal</w:t>
      </w:r>
      <w:r>
        <w:rPr>
          <w:rFonts w:ascii="Calibri" w:eastAsia="Calibri" w:hAnsi="Calibri" w:cs="Calibri"/>
        </w:rPr>
        <w:t xml:space="preserve"> agencies can hire from a pool of candidates selected by OPM. The candidates are recent graduates of graduate school programs. Please note PMFs may convert non-competitively to permanent hires after the end of their two-year fellowship.</w:t>
      </w:r>
    </w:p>
    <w:p w14:paraId="1E0292FA" w14:textId="77777777" w:rsidR="00150FCA" w:rsidRDefault="0031373C">
      <w:pPr>
        <w:spacing w:line="240" w:lineRule="auto"/>
        <w:ind w:firstLine="720"/>
      </w:pPr>
      <w:r>
        <w:rPr>
          <w:rFonts w:ascii="Calibri" w:eastAsia="Calibri" w:hAnsi="Calibri" w:cs="Calibri"/>
        </w:rPr>
        <w:t xml:space="preserve">b. </w:t>
      </w:r>
      <w:r>
        <w:rPr>
          <w:rFonts w:ascii="Calibri" w:eastAsia="Calibri" w:hAnsi="Calibri" w:cs="Calibri"/>
          <w:u w:val="single"/>
        </w:rPr>
        <w:t>Contractor Status:</w:t>
      </w:r>
      <w:r>
        <w:rPr>
          <w:rFonts w:ascii="Calibri" w:eastAsia="Calibri" w:hAnsi="Calibri" w:cs="Calibri"/>
        </w:rPr>
        <w:t xml:space="preserve"> </w:t>
      </w:r>
      <w:r w:rsidR="00B97C94">
        <w:rPr>
          <w:rFonts w:ascii="Calibri" w:eastAsia="Calibri" w:hAnsi="Calibri" w:cs="Calibri"/>
        </w:rPr>
        <w:t>T</w:t>
      </w:r>
      <w:r>
        <w:rPr>
          <w:rFonts w:ascii="Calibri" w:eastAsia="Calibri" w:hAnsi="Calibri" w:cs="Calibri"/>
        </w:rPr>
        <w:t>wo examples of fellowship programs</w:t>
      </w:r>
      <w:r w:rsidR="00B97C94">
        <w:rPr>
          <w:rFonts w:ascii="Calibri" w:eastAsia="Calibri" w:hAnsi="Calibri" w:cs="Calibri"/>
        </w:rPr>
        <w:t xml:space="preserve"> are:</w:t>
      </w:r>
    </w:p>
    <w:p w14:paraId="63CD42FB" w14:textId="7F823291" w:rsidR="00150FCA" w:rsidRDefault="0031373C">
      <w:pPr>
        <w:spacing w:line="240" w:lineRule="auto"/>
        <w:ind w:left="720" w:firstLine="720"/>
      </w:pPr>
      <w:r>
        <w:rPr>
          <w:rFonts w:ascii="Calibri" w:eastAsia="Calibri" w:hAnsi="Calibri" w:cs="Calibri"/>
        </w:rPr>
        <w:t xml:space="preserve">(1) </w:t>
      </w:r>
      <w:ins w:id="878" w:author="Caraleigh" w:date="2017-01-05T16:07:00Z">
        <w:r w:rsidR="002E35CB">
          <w:rPr>
            <w:rFonts w:ascii="Calibri" w:eastAsia="Calibri" w:hAnsi="Calibri" w:cs="Calibri"/>
          </w:rPr>
          <w:fldChar w:fldCharType="begin"/>
        </w:r>
        <w:r w:rsidR="002E35CB">
          <w:rPr>
            <w:rFonts w:ascii="Calibri" w:eastAsia="Calibri" w:hAnsi="Calibri" w:cs="Calibri"/>
          </w:rPr>
          <w:instrText xml:space="preserve"> HYPERLINK "https://www.aaas.org/page/fellowships" </w:instrText>
        </w:r>
        <w:r w:rsidR="002E35CB">
          <w:rPr>
            <w:rFonts w:ascii="Calibri" w:eastAsia="Calibri" w:hAnsi="Calibri" w:cs="Calibri"/>
          </w:rPr>
          <w:fldChar w:fldCharType="separate"/>
        </w:r>
        <w:commentRangeStart w:id="879"/>
        <w:r w:rsidRPr="002E35CB">
          <w:rPr>
            <w:rStyle w:val="Hyperlink"/>
            <w:rFonts w:ascii="Calibri" w:eastAsia="Calibri" w:hAnsi="Calibri" w:cs="Calibri"/>
          </w:rPr>
          <w:t>AAAS Fellows</w:t>
        </w:r>
        <w:commentRangeEnd w:id="879"/>
        <w:r w:rsidR="00976BC7" w:rsidRPr="002E35CB">
          <w:rPr>
            <w:rStyle w:val="Hyperlink"/>
            <w:sz w:val="16"/>
            <w:szCs w:val="16"/>
          </w:rPr>
          <w:commentReference w:id="879"/>
        </w:r>
        <w:r w:rsidR="002E35CB">
          <w:rPr>
            <w:rFonts w:ascii="Calibri" w:eastAsia="Calibri" w:hAnsi="Calibri" w:cs="Calibri"/>
          </w:rPr>
          <w:fldChar w:fldCharType="end"/>
        </w:r>
      </w:ins>
      <w:r>
        <w:rPr>
          <w:rFonts w:ascii="Calibri" w:eastAsia="Calibri" w:hAnsi="Calibri" w:cs="Calibri"/>
        </w:rPr>
        <w:t xml:space="preserve">. </w:t>
      </w:r>
      <w:r w:rsidR="00B41950">
        <w:rPr>
          <w:rFonts w:ascii="Calibri" w:eastAsia="Calibri" w:hAnsi="Calibri" w:cs="Calibri"/>
        </w:rPr>
        <w:t>Federal</w:t>
      </w:r>
      <w:r>
        <w:rPr>
          <w:rFonts w:ascii="Calibri" w:eastAsia="Calibri" w:hAnsi="Calibri" w:cs="Calibri"/>
        </w:rPr>
        <w:t xml:space="preserve"> agencies can hire from a pool of candidates selected by AAAS.</w:t>
      </w:r>
    </w:p>
    <w:p w14:paraId="548F7FEF" w14:textId="28739A66" w:rsidR="00150FCA" w:rsidRDefault="0031373C" w:rsidP="00B97C94">
      <w:pPr>
        <w:ind w:left="1440"/>
      </w:pPr>
      <w:r>
        <w:rPr>
          <w:rFonts w:ascii="Calibri" w:eastAsia="Calibri" w:hAnsi="Calibri" w:cs="Calibri"/>
        </w:rPr>
        <w:t xml:space="preserve">(2) </w:t>
      </w:r>
      <w:ins w:id="880" w:author="Caraleigh" w:date="2017-01-05T16:07:00Z">
        <w:r w:rsidR="002E35CB">
          <w:rPr>
            <w:rFonts w:ascii="Calibri" w:eastAsia="Calibri" w:hAnsi="Calibri" w:cs="Calibri"/>
          </w:rPr>
          <w:fldChar w:fldCharType="begin"/>
        </w:r>
        <w:r w:rsidR="002E35CB">
          <w:rPr>
            <w:rFonts w:ascii="Calibri" w:eastAsia="Calibri" w:hAnsi="Calibri" w:cs="Calibri"/>
          </w:rPr>
          <w:instrText xml:space="preserve"> HYPERLINK "http://orise.orau.gov/science-education/internships-scholarships-fellowships/" </w:instrText>
        </w:r>
        <w:r w:rsidR="002E35CB">
          <w:rPr>
            <w:rFonts w:ascii="Calibri" w:eastAsia="Calibri" w:hAnsi="Calibri" w:cs="Calibri"/>
          </w:rPr>
          <w:fldChar w:fldCharType="separate"/>
        </w:r>
        <w:commentRangeStart w:id="881"/>
        <w:r w:rsidRPr="002E35CB">
          <w:rPr>
            <w:rStyle w:val="Hyperlink"/>
            <w:rFonts w:ascii="Calibri" w:eastAsia="Calibri" w:hAnsi="Calibri" w:cs="Calibri"/>
          </w:rPr>
          <w:t>O</w:t>
        </w:r>
        <w:r w:rsidR="00B97C94" w:rsidRPr="002E35CB">
          <w:rPr>
            <w:rStyle w:val="Hyperlink"/>
            <w:rFonts w:ascii="Calibri" w:eastAsia="Calibri" w:hAnsi="Calibri" w:cs="Calibri"/>
          </w:rPr>
          <w:t>RISE Fellows</w:t>
        </w:r>
        <w:commentRangeEnd w:id="881"/>
        <w:r w:rsidR="00976BC7" w:rsidRPr="002E35CB">
          <w:rPr>
            <w:rStyle w:val="Hyperlink"/>
            <w:sz w:val="16"/>
            <w:szCs w:val="16"/>
          </w:rPr>
          <w:commentReference w:id="881"/>
        </w:r>
        <w:r w:rsidR="002E35CB">
          <w:rPr>
            <w:rFonts w:ascii="Calibri" w:eastAsia="Calibri" w:hAnsi="Calibri" w:cs="Calibri"/>
          </w:rPr>
          <w:fldChar w:fldCharType="end"/>
        </w:r>
      </w:ins>
      <w:r w:rsidR="00B97C94">
        <w:rPr>
          <w:rFonts w:ascii="Calibri" w:eastAsia="Calibri" w:hAnsi="Calibri" w:cs="Calibri"/>
        </w:rPr>
        <w:t xml:space="preserve">: </w:t>
      </w:r>
      <w:r w:rsidR="00B41950">
        <w:rPr>
          <w:rFonts w:ascii="Calibri" w:eastAsia="Calibri" w:hAnsi="Calibri" w:cs="Calibri"/>
        </w:rPr>
        <w:t>Federal</w:t>
      </w:r>
      <w:r w:rsidR="00B97C94">
        <w:rPr>
          <w:rFonts w:ascii="Calibri" w:eastAsia="Calibri" w:hAnsi="Calibri" w:cs="Calibri"/>
        </w:rPr>
        <w:t xml:space="preserve"> agencies have flexibility in hiring candidates</w:t>
      </w:r>
      <w:r>
        <w:rPr>
          <w:rFonts w:ascii="Calibri" w:eastAsia="Calibri" w:hAnsi="Calibri" w:cs="Calibri"/>
        </w:rPr>
        <w:t xml:space="preserve"> through the ORISE program.</w:t>
      </w:r>
    </w:p>
    <w:p w14:paraId="202BCB1E" w14:textId="38524464" w:rsidR="00150FCA" w:rsidDel="00976BC7" w:rsidRDefault="00150FCA">
      <w:pPr>
        <w:rPr>
          <w:del w:id="882" w:author="Pena, Vanessa I" w:date="2016-12-29T12:56:00Z"/>
        </w:rPr>
      </w:pPr>
      <w:commentRangeStart w:id="883"/>
    </w:p>
    <w:p w14:paraId="4B1C08D4" w14:textId="3B43EFC6" w:rsidR="00150FCA" w:rsidDel="00976BC7" w:rsidRDefault="00150FCA">
      <w:pPr>
        <w:rPr>
          <w:del w:id="884" w:author="Pena, Vanessa I" w:date="2016-12-29T12:56:00Z"/>
        </w:rPr>
      </w:pPr>
    </w:p>
    <w:p w14:paraId="0D8B7912" w14:textId="77777777" w:rsidR="00150FCA" w:rsidRDefault="0031373C">
      <w:pPr>
        <w:pStyle w:val="Heading3"/>
        <w:spacing w:before="240" w:after="0"/>
      </w:pPr>
      <w:r>
        <w:rPr>
          <w:color w:val="000000"/>
          <w:sz w:val="32"/>
          <w:szCs w:val="32"/>
        </w:rPr>
        <w:t>Deliverable 9: Future directions (“next practices as opposed to best practices”)</w:t>
      </w:r>
      <w:r>
        <w:rPr>
          <w:color w:val="000000"/>
          <w:sz w:val="24"/>
          <w:szCs w:val="24"/>
        </w:rPr>
        <w:t xml:space="preserve"> </w:t>
      </w:r>
      <w:commentRangeEnd w:id="883"/>
      <w:r w:rsidR="005D7D4D">
        <w:rPr>
          <w:rStyle w:val="CommentReference"/>
          <w:color w:val="000000"/>
        </w:rPr>
        <w:commentReference w:id="883"/>
      </w:r>
    </w:p>
    <w:p w14:paraId="3AB06907" w14:textId="77777777" w:rsidR="00150FCA" w:rsidRDefault="00150FCA"/>
    <w:p w14:paraId="1CBA01F2" w14:textId="77777777" w:rsidR="00150FCA" w:rsidRDefault="0031373C">
      <w:r>
        <w:rPr>
          <w:rFonts w:ascii="Calibri" w:eastAsia="Calibri" w:hAnsi="Calibri" w:cs="Calibri"/>
          <w:b/>
          <w:u w:val="single"/>
        </w:rPr>
        <w:t>Questions to ask your CINO candidates:</w:t>
      </w:r>
    </w:p>
    <w:p w14:paraId="26E95092" w14:textId="40DAD7D7" w:rsidR="00150FCA" w:rsidRDefault="0031373C">
      <w:pPr>
        <w:spacing w:line="240" w:lineRule="auto"/>
      </w:pPr>
      <w:r>
        <w:rPr>
          <w:rFonts w:ascii="Calibri" w:eastAsia="Calibri" w:hAnsi="Calibri" w:cs="Calibri"/>
        </w:rPr>
        <w:t xml:space="preserve">A strong shared vision between </w:t>
      </w:r>
      <w:r w:rsidR="00976BC7">
        <w:rPr>
          <w:rFonts w:ascii="Calibri" w:eastAsia="Calibri" w:hAnsi="Calibri" w:cs="Calibri"/>
        </w:rPr>
        <w:t xml:space="preserve">agency </w:t>
      </w:r>
      <w:r>
        <w:rPr>
          <w:rFonts w:ascii="Calibri" w:eastAsia="Calibri" w:hAnsi="Calibri" w:cs="Calibri"/>
        </w:rPr>
        <w:t xml:space="preserve">leadership and </w:t>
      </w:r>
      <w:r w:rsidR="00976BC7">
        <w:rPr>
          <w:rFonts w:ascii="Calibri" w:eastAsia="Calibri" w:hAnsi="Calibri" w:cs="Calibri"/>
        </w:rPr>
        <w:t xml:space="preserve">the </w:t>
      </w:r>
      <w:r>
        <w:rPr>
          <w:rFonts w:ascii="Calibri" w:eastAsia="Calibri" w:hAnsi="Calibri" w:cs="Calibri"/>
        </w:rPr>
        <w:t>CINO is ideal. Ask your candidates to take an active role in a conversation in co-creating the position’s responsibilities. Additionally, consider asking the following questions:</w:t>
      </w:r>
    </w:p>
    <w:p w14:paraId="5FC4B898" w14:textId="77777777" w:rsidR="00150FCA" w:rsidRDefault="00150FCA">
      <w:pPr>
        <w:spacing w:line="240" w:lineRule="auto"/>
      </w:pPr>
    </w:p>
    <w:p w14:paraId="18EA8AF8" w14:textId="2A5BD6B4" w:rsidR="00150FCA" w:rsidRDefault="0031373C">
      <w:pPr>
        <w:pStyle w:val="ListParagraph"/>
        <w:numPr>
          <w:ilvl w:val="0"/>
          <w:numId w:val="38"/>
        </w:numPr>
        <w:spacing w:line="240" w:lineRule="auto"/>
        <w:pPrChange w:id="885" w:author="Caraleigh" w:date="2017-01-05T18:24:00Z">
          <w:pPr>
            <w:numPr>
              <w:numId w:val="16"/>
            </w:numPr>
            <w:spacing w:line="240" w:lineRule="auto"/>
            <w:ind w:left="360" w:firstLine="1080"/>
            <w:contextualSpacing/>
          </w:pPr>
        </w:pPrChange>
      </w:pPr>
      <w:commentRangeStart w:id="886"/>
      <w:r w:rsidRPr="000C652B">
        <w:rPr>
          <w:rFonts w:ascii="Calibri" w:eastAsia="Calibri" w:hAnsi="Calibri" w:cs="Calibri"/>
          <w:highlight w:val="white"/>
          <w:rPrChange w:id="887" w:author="Caraleigh" w:date="2017-01-05T18:24:00Z">
            <w:rPr>
              <w:highlight w:val="white"/>
            </w:rPr>
          </w:rPrChange>
        </w:rPr>
        <w:t>“How do you plan to take on entrenched interests to drive core innovations as opposed to innovation around the edges?”</w:t>
      </w:r>
      <w:del w:id="888" w:author="Caraleigh" w:date="2017-01-05T18:25:00Z">
        <w:r w:rsidRPr="000C652B" w:rsidDel="000C652B">
          <w:rPr>
            <w:rFonts w:ascii="Calibri" w:eastAsia="Calibri" w:hAnsi="Calibri" w:cs="Calibri"/>
            <w:highlight w:val="white"/>
            <w:rPrChange w:id="889" w:author="Caraleigh" w:date="2017-01-05T18:25:00Z">
              <w:rPr>
                <w:highlight w:val="white"/>
              </w:rPr>
            </w:rPrChange>
          </w:rPr>
          <w:delText xml:space="preserve"> [Source]</w:delText>
        </w:r>
      </w:del>
      <w:ins w:id="890" w:author="Caraleigh" w:date="2017-01-05T18:25:00Z">
        <w:r w:rsidR="000C652B" w:rsidRPr="000C652B">
          <w:rPr>
            <w:rFonts w:ascii="Calibri" w:eastAsia="Calibri" w:hAnsi="Calibri" w:cs="Calibri"/>
            <w:rPrChange w:id="891" w:author="Caraleigh" w:date="2017-01-05T18:25:00Z">
              <w:rPr>
                <w:rFonts w:ascii="Calibri" w:eastAsia="Calibri" w:hAnsi="Calibri" w:cs="Calibri"/>
                <w:u w:val="single"/>
              </w:rPr>
            </w:rPrChange>
          </w:rPr>
          <w:t>[</w:t>
        </w:r>
      </w:ins>
      <w:ins w:id="892" w:author="Caraleigh" w:date="2017-01-05T18:24:00Z">
        <w:r w:rsidR="000C652B" w:rsidRPr="000C652B">
          <w:rPr>
            <w:rFonts w:ascii="Calibri" w:eastAsia="Calibri" w:hAnsi="Calibri" w:cs="Calibri"/>
            <w:rPrChange w:id="893" w:author="Caraleigh" w:date="2017-01-05T18:24:00Z">
              <w:rPr>
                <w:u w:val="single"/>
              </w:rPr>
            </w:rPrChange>
          </w:rPr>
          <w:t>Raths, D., "</w:t>
        </w:r>
      </w:ins>
      <w:ins w:id="894" w:author="Caraleigh" w:date="2017-01-05T18:25:00Z">
        <w:r w:rsidR="000C652B">
          <w:rPr>
            <w:rFonts w:ascii="Calibri" w:eastAsia="Calibri" w:hAnsi="Calibri" w:cs="Calibri"/>
          </w:rPr>
          <w:fldChar w:fldCharType="begin"/>
        </w:r>
        <w:r w:rsidR="000C652B">
          <w:rPr>
            <w:rFonts w:ascii="Calibri" w:eastAsia="Calibri" w:hAnsi="Calibri" w:cs="Calibri"/>
          </w:rPr>
          <w:instrText xml:space="preserve"> HYPERLINK "http://www.govtech.com/e-government/Will-the-Chief-Innovation-Officer-Transform-Government.html" </w:instrText>
        </w:r>
        <w:r w:rsidR="000C652B">
          <w:rPr>
            <w:rFonts w:ascii="Calibri" w:eastAsia="Calibri" w:hAnsi="Calibri" w:cs="Calibri"/>
          </w:rPr>
          <w:fldChar w:fldCharType="separate"/>
        </w:r>
        <w:r w:rsidR="000C652B" w:rsidRPr="000C652B">
          <w:rPr>
            <w:rStyle w:val="Hyperlink"/>
            <w:rFonts w:ascii="Calibri" w:eastAsia="Calibri" w:hAnsi="Calibri" w:cs="Calibri"/>
            <w:rPrChange w:id="895" w:author="Caraleigh" w:date="2017-01-05T18:24:00Z">
              <w:rPr>
                <w:u w:val="single"/>
              </w:rPr>
            </w:rPrChange>
          </w:rPr>
          <w:t>Will the Chief Innovation Officer Transform Government?</w:t>
        </w:r>
        <w:r w:rsidR="000C652B">
          <w:rPr>
            <w:rFonts w:ascii="Calibri" w:eastAsia="Calibri" w:hAnsi="Calibri" w:cs="Calibri"/>
          </w:rPr>
          <w:fldChar w:fldCharType="end"/>
        </w:r>
      </w:ins>
      <w:ins w:id="896" w:author="Caraleigh" w:date="2017-01-05T18:24:00Z">
        <w:r w:rsidR="000C652B" w:rsidRPr="000C652B">
          <w:rPr>
            <w:rFonts w:ascii="Calibri" w:eastAsia="Calibri" w:hAnsi="Calibri" w:cs="Calibri"/>
            <w:rPrChange w:id="897" w:author="Caraleigh" w:date="2017-01-05T18:24:00Z">
              <w:rPr>
                <w:u w:val="single"/>
              </w:rPr>
            </w:rPrChange>
          </w:rPr>
          <w:t>" Government Technology, January 2013.</w:t>
        </w:r>
        <w:r w:rsidR="000C652B">
          <w:rPr>
            <w:rFonts w:ascii="Calibri" w:eastAsia="Calibri" w:hAnsi="Calibri" w:cs="Calibri"/>
          </w:rPr>
          <w:t>]</w:t>
        </w:r>
      </w:ins>
    </w:p>
    <w:p w14:paraId="78E20736" w14:textId="0495A8C1" w:rsidR="00150FCA" w:rsidDel="000C652B" w:rsidRDefault="0031373C">
      <w:pPr>
        <w:numPr>
          <w:ilvl w:val="0"/>
          <w:numId w:val="16"/>
        </w:numPr>
        <w:spacing w:line="240" w:lineRule="auto"/>
        <w:ind w:hanging="360"/>
        <w:contextualSpacing/>
        <w:rPr>
          <w:del w:id="898" w:author="Caraleigh" w:date="2017-01-05T18:26:00Z"/>
        </w:rPr>
        <w:pPrChange w:id="899" w:author="Caraleigh" w:date="2017-01-05T18:26:00Z">
          <w:pPr>
            <w:numPr>
              <w:numId w:val="16"/>
            </w:numPr>
            <w:spacing w:line="240" w:lineRule="auto"/>
            <w:ind w:left="360" w:firstLine="1080"/>
            <w:contextualSpacing/>
          </w:pPr>
        </w:pPrChange>
      </w:pPr>
      <w:r>
        <w:rPr>
          <w:rFonts w:ascii="Calibri" w:eastAsia="Calibri" w:hAnsi="Calibri" w:cs="Calibri"/>
        </w:rPr>
        <w:t>“Innovation can be fuzzy, unpredictable, and prone to failure. What are realistic goals and metrics for success for this agency in the next 12 months?”</w:t>
      </w:r>
      <w:ins w:id="900" w:author="Caraleigh" w:date="2017-01-05T18:19:00Z">
        <w:r w:rsidR="000C652B">
          <w:rPr>
            <w:rFonts w:ascii="Calibri" w:eastAsia="Calibri" w:hAnsi="Calibri" w:cs="Calibri"/>
          </w:rPr>
          <w:t xml:space="preserve"> [Kalil, T., in-person interview by Policy Design Lab, July 21, 2016]</w:t>
        </w:r>
      </w:ins>
    </w:p>
    <w:p w14:paraId="49DC9D05" w14:textId="77777777" w:rsidR="000C652B" w:rsidRDefault="000C652B">
      <w:pPr>
        <w:numPr>
          <w:ilvl w:val="0"/>
          <w:numId w:val="16"/>
        </w:numPr>
        <w:spacing w:line="240" w:lineRule="auto"/>
        <w:ind w:hanging="360"/>
        <w:contextualSpacing/>
        <w:rPr>
          <w:ins w:id="901" w:author="Caraleigh" w:date="2017-01-05T18:26:00Z"/>
        </w:rPr>
      </w:pPr>
    </w:p>
    <w:p w14:paraId="123B8886" w14:textId="2A6CA84C" w:rsidR="00150FCA" w:rsidDel="00976BC7" w:rsidRDefault="00150FCA">
      <w:pPr>
        <w:numPr>
          <w:ilvl w:val="0"/>
          <w:numId w:val="16"/>
        </w:numPr>
        <w:ind w:hanging="360"/>
        <w:rPr>
          <w:del w:id="902" w:author="Pena, Vanessa I" w:date="2016-12-29T12:58:00Z"/>
        </w:rPr>
        <w:pPrChange w:id="903" w:author="Caraleigh" w:date="2017-01-05T18:26:00Z">
          <w:pPr>
            <w:ind w:left="720"/>
          </w:pPr>
        </w:pPrChange>
      </w:pPr>
    </w:p>
    <w:p w14:paraId="10F1315C" w14:textId="6394B0DF" w:rsidR="00150FCA" w:rsidRDefault="0031373C">
      <w:pPr>
        <w:numPr>
          <w:ilvl w:val="0"/>
          <w:numId w:val="16"/>
        </w:numPr>
        <w:spacing w:line="240" w:lineRule="auto"/>
        <w:ind w:hanging="360"/>
        <w:contextualSpacing/>
        <w:pPrChange w:id="904" w:author="Caraleigh" w:date="2017-01-05T18:26:00Z">
          <w:pPr>
            <w:numPr>
              <w:numId w:val="16"/>
            </w:numPr>
            <w:spacing w:line="240" w:lineRule="auto"/>
            <w:ind w:left="360" w:firstLine="1080"/>
            <w:contextualSpacing/>
          </w:pPr>
        </w:pPrChange>
      </w:pPr>
      <w:r>
        <w:rPr>
          <w:rFonts w:ascii="Calibri" w:eastAsia="Calibri" w:hAnsi="Calibri" w:cs="Calibri"/>
        </w:rPr>
        <w:t xml:space="preserve">“How can we change the culture in the next five years so that innovation is expected, and not mandated from the top?” </w:t>
      </w:r>
      <w:del w:id="905" w:author="Caraleigh" w:date="2017-01-05T18:26:00Z">
        <w:r w:rsidDel="000C652B">
          <w:rPr>
            <w:rFonts w:ascii="Calibri" w:eastAsia="Calibri" w:hAnsi="Calibri" w:cs="Calibri"/>
          </w:rPr>
          <w:delText>[</w:delText>
        </w:r>
        <w:r w:rsidR="00AE5FA1" w:rsidDel="000C652B">
          <w:fldChar w:fldCharType="begin"/>
        </w:r>
        <w:r w:rsidR="00AE5FA1" w:rsidDel="000C652B">
          <w:delInstrText xml:space="preserve"> HYPERLINK "http://www.game-changer.net/2015/01/09/will-chief-innovation-officers-still-exist-five-years/" \h </w:delInstrText>
        </w:r>
        <w:r w:rsidR="00AE5FA1" w:rsidDel="000C652B">
          <w:fldChar w:fldCharType="separate"/>
        </w:r>
        <w:r w:rsidDel="000C652B">
          <w:rPr>
            <w:rFonts w:ascii="Calibri" w:eastAsia="Calibri" w:hAnsi="Calibri" w:cs="Calibri"/>
            <w:color w:val="0000FF"/>
            <w:u w:val="single"/>
          </w:rPr>
          <w:delText>Source</w:delText>
        </w:r>
        <w:r w:rsidR="00AE5FA1" w:rsidDel="000C652B">
          <w:rPr>
            <w:rFonts w:ascii="Calibri" w:eastAsia="Calibri" w:hAnsi="Calibri" w:cs="Calibri"/>
            <w:color w:val="0000FF"/>
            <w:u w:val="single"/>
          </w:rPr>
          <w:fldChar w:fldCharType="end"/>
        </w:r>
        <w:r w:rsidDel="000C652B">
          <w:rPr>
            <w:rFonts w:ascii="Calibri" w:eastAsia="Calibri" w:hAnsi="Calibri" w:cs="Calibri"/>
          </w:rPr>
          <w:delText>]</w:delText>
        </w:r>
      </w:del>
      <w:ins w:id="906" w:author="Caraleigh" w:date="2017-01-05T18:26:00Z">
        <w:r w:rsidR="000C652B">
          <w:rPr>
            <w:rFonts w:ascii="Calibri" w:eastAsia="Calibri" w:hAnsi="Calibri" w:cs="Calibri"/>
          </w:rPr>
          <w:t>[</w:t>
        </w:r>
        <w:r w:rsidR="000C652B" w:rsidRPr="000C652B">
          <w:rPr>
            <w:rFonts w:ascii="Calibri" w:eastAsia="Calibri" w:hAnsi="Calibri" w:cs="Calibri"/>
          </w:rPr>
          <w:t>"</w:t>
        </w:r>
      </w:ins>
      <w:ins w:id="907" w:author="Caraleigh" w:date="2017-01-05T18:27:00Z">
        <w:r w:rsidR="000C652B">
          <w:rPr>
            <w:rFonts w:ascii="Calibri" w:eastAsia="Calibri" w:hAnsi="Calibri" w:cs="Calibri"/>
          </w:rPr>
          <w:fldChar w:fldCharType="begin"/>
        </w:r>
        <w:r w:rsidR="000C652B">
          <w:rPr>
            <w:rFonts w:ascii="Calibri" w:eastAsia="Calibri" w:hAnsi="Calibri" w:cs="Calibri"/>
          </w:rPr>
          <w:instrText xml:space="preserve"> HYPERLINK "http://www.game-changer.net/2015/01/09/will-chief-innovation-officers-still-exist-five-years/" </w:instrText>
        </w:r>
        <w:r w:rsidR="000C652B">
          <w:rPr>
            <w:rFonts w:ascii="Calibri" w:eastAsia="Calibri" w:hAnsi="Calibri" w:cs="Calibri"/>
          </w:rPr>
          <w:fldChar w:fldCharType="separate"/>
        </w:r>
        <w:r w:rsidR="000C652B" w:rsidRPr="000C652B">
          <w:rPr>
            <w:rStyle w:val="Hyperlink"/>
            <w:rFonts w:ascii="Calibri" w:eastAsia="Calibri" w:hAnsi="Calibri" w:cs="Calibri"/>
          </w:rPr>
          <w:t>Will Chief Innovation Officers still exist in five years</w:t>
        </w:r>
        <w:r w:rsidR="000C652B">
          <w:rPr>
            <w:rFonts w:ascii="Calibri" w:eastAsia="Calibri" w:hAnsi="Calibri" w:cs="Calibri"/>
          </w:rPr>
          <w:fldChar w:fldCharType="end"/>
        </w:r>
      </w:ins>
      <w:ins w:id="908" w:author="Caraleigh" w:date="2017-01-05T18:26:00Z">
        <w:r w:rsidR="000C652B" w:rsidRPr="000C652B">
          <w:rPr>
            <w:rFonts w:ascii="Calibri" w:eastAsia="Calibri" w:hAnsi="Calibri" w:cs="Calibri"/>
          </w:rPr>
          <w:t>?" Game-Changer.net, January 2015</w:t>
        </w:r>
        <w:r w:rsidR="000C652B">
          <w:rPr>
            <w:rFonts w:ascii="Calibri" w:eastAsia="Calibri" w:hAnsi="Calibri" w:cs="Calibri"/>
          </w:rPr>
          <w:t>]</w:t>
        </w:r>
      </w:ins>
    </w:p>
    <w:p w14:paraId="0FFF3E23" w14:textId="16175583" w:rsidR="00150FCA" w:rsidRDefault="0031373C">
      <w:pPr>
        <w:numPr>
          <w:ilvl w:val="0"/>
          <w:numId w:val="16"/>
        </w:numPr>
        <w:spacing w:line="240" w:lineRule="auto"/>
        <w:ind w:hanging="360"/>
        <w:contextualSpacing/>
      </w:pPr>
      <w:del w:id="909" w:author="Pena, Vanessa I" w:date="2016-12-29T12:58:00Z">
        <w:r w:rsidDel="00976BC7">
          <w:rPr>
            <w:rFonts w:ascii="Calibri" w:eastAsia="Calibri" w:hAnsi="Calibri" w:cs="Calibri"/>
          </w:rPr>
          <w:delText xml:space="preserve"> </w:delText>
        </w:r>
      </w:del>
      <w:r>
        <w:rPr>
          <w:rFonts w:ascii="Calibri" w:eastAsia="Calibri" w:hAnsi="Calibri" w:cs="Calibri"/>
        </w:rPr>
        <w:t>“How prepared are you for the humbling realities of introducing change in the government?”</w:t>
      </w:r>
      <w:commentRangeEnd w:id="886"/>
      <w:r w:rsidR="00976BC7">
        <w:rPr>
          <w:rStyle w:val="CommentReference"/>
        </w:rPr>
        <w:commentReference w:id="886"/>
      </w:r>
      <w:ins w:id="910" w:author="Caraleigh" w:date="2017-01-05T18:19:00Z">
        <w:r w:rsidR="000C652B">
          <w:rPr>
            <w:rFonts w:ascii="Calibri" w:eastAsia="Calibri" w:hAnsi="Calibri" w:cs="Calibri"/>
          </w:rPr>
          <w:t xml:space="preserve"> [Kalil, T., in-person interview by Policy Design Lab, July 21, 2016]</w:t>
        </w:r>
      </w:ins>
    </w:p>
    <w:p w14:paraId="4DFF8288" w14:textId="77777777" w:rsidR="00150FCA" w:rsidRDefault="0031373C">
      <w:pPr>
        <w:pStyle w:val="Heading3"/>
        <w:spacing w:before="240" w:after="0"/>
      </w:pPr>
      <w:commentRangeStart w:id="911"/>
      <w:r>
        <w:rPr>
          <w:color w:val="000000"/>
          <w:sz w:val="32"/>
          <w:szCs w:val="32"/>
        </w:rPr>
        <w:t>Deliverable 8: Examples of policy that have enabled or encouraged approach (legislation, exec order)</w:t>
      </w:r>
      <w:commentRangeEnd w:id="911"/>
      <w:r w:rsidR="005D7D4D">
        <w:rPr>
          <w:rStyle w:val="CommentReference"/>
          <w:color w:val="000000"/>
        </w:rPr>
        <w:commentReference w:id="911"/>
      </w:r>
    </w:p>
    <w:p w14:paraId="4653BBA3" w14:textId="77777777" w:rsidR="001E34E6" w:rsidRDefault="001E34E6"/>
    <w:p w14:paraId="42AA2D42" w14:textId="77777777" w:rsidR="00150FCA" w:rsidRDefault="0031373C">
      <w:r>
        <w:rPr>
          <w:rFonts w:ascii="Calibri" w:eastAsia="Calibri" w:hAnsi="Calibri" w:cs="Calibri"/>
          <w:b/>
          <w:u w:val="single"/>
        </w:rPr>
        <w:t>Intergovernmental Personnel Act (IPA)</w:t>
      </w:r>
    </w:p>
    <w:p w14:paraId="1597188B" w14:textId="586464CA" w:rsidR="00150FCA" w:rsidRDefault="0031373C" w:rsidP="000A1268">
      <w:pPr>
        <w:spacing w:line="240" w:lineRule="auto"/>
        <w:rPr>
          <w:rFonts w:ascii="Calibri" w:eastAsia="Calibri" w:hAnsi="Calibri" w:cs="Calibri"/>
        </w:rPr>
      </w:pPr>
      <w:r>
        <w:rPr>
          <w:rFonts w:ascii="Calibri" w:eastAsia="Calibri" w:hAnsi="Calibri" w:cs="Calibri"/>
        </w:rPr>
        <w:t xml:space="preserve">Under the IPA, personnel from other </w:t>
      </w:r>
      <w:r w:rsidR="00B41950">
        <w:rPr>
          <w:rFonts w:ascii="Calibri" w:eastAsia="Calibri" w:hAnsi="Calibri" w:cs="Calibri"/>
        </w:rPr>
        <w:t>Federal</w:t>
      </w:r>
      <w:r>
        <w:rPr>
          <w:rFonts w:ascii="Calibri" w:eastAsia="Calibri" w:hAnsi="Calibri" w:cs="Calibri"/>
        </w:rPr>
        <w:t xml:space="preserve"> agencies, state and local governments, colleges and universities, Indian tribal governments, </w:t>
      </w:r>
      <w:r w:rsidR="00B41950">
        <w:rPr>
          <w:rFonts w:ascii="Calibri" w:eastAsia="Calibri" w:hAnsi="Calibri" w:cs="Calibri"/>
        </w:rPr>
        <w:t>Federal</w:t>
      </w:r>
      <w:r>
        <w:rPr>
          <w:rFonts w:ascii="Calibri" w:eastAsia="Calibri" w:hAnsi="Calibri" w:cs="Calibri"/>
        </w:rPr>
        <w:t xml:space="preserve">ly funded research and development centers (e.g., national laboratories), and other eligible organizations can be recruited to serve in a temporary position. The initial term can be up to two years, but it can be extended for another two years. The assignment may be reimbursable (e.g., the host agency reimburses all salary costs, travel, and administrative costs) or non-reimbursable. </w:t>
      </w:r>
    </w:p>
    <w:p w14:paraId="60953E9F" w14:textId="1E7B7EC3" w:rsidR="000A1268" w:rsidDel="009A0DD9" w:rsidRDefault="000A1268">
      <w:pPr>
        <w:spacing w:line="240" w:lineRule="auto"/>
        <w:rPr>
          <w:del w:id="912" w:author="Pena, Vanessa I" w:date="2016-12-29T13:01:00Z"/>
        </w:rPr>
      </w:pPr>
    </w:p>
    <w:p w14:paraId="58904775" w14:textId="77777777" w:rsidR="00150FCA" w:rsidRDefault="0031373C">
      <w:r>
        <w:rPr>
          <w:rFonts w:ascii="Calibri" w:eastAsia="Calibri" w:hAnsi="Calibri" w:cs="Calibri"/>
        </w:rPr>
        <w:t>IPA is a powerful but commonly misunderstood policy. OPM offers the following guidance:</w:t>
      </w:r>
    </w:p>
    <w:p w14:paraId="32122A59" w14:textId="77777777" w:rsidR="00150FCA" w:rsidRPr="000A1268" w:rsidRDefault="00150FCA">
      <w:pPr>
        <w:rPr>
          <w:sz w:val="19"/>
          <w:szCs w:val="19"/>
        </w:rPr>
      </w:pPr>
    </w:p>
    <w:tbl>
      <w:tblPr>
        <w:tblStyle w:val="1"/>
        <w:tblW w:w="9576"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150FCA" w:rsidRPr="000A1268" w14:paraId="6D313F00" w14:textId="77777777">
        <w:tc>
          <w:tcPr>
            <w:tcW w:w="9576" w:type="dxa"/>
          </w:tcPr>
          <w:p w14:paraId="7DEF5FCF" w14:textId="77777777" w:rsidR="00150FCA" w:rsidRPr="009A0DD9" w:rsidRDefault="0031373C" w:rsidP="00B97C94">
            <w:pPr>
              <w:pStyle w:val="Heading2"/>
              <w:spacing w:before="0" w:after="0"/>
              <w:outlineLvl w:val="1"/>
              <w:rPr>
                <w:color w:val="auto"/>
                <w:sz w:val="19"/>
                <w:szCs w:val="19"/>
              </w:rPr>
            </w:pPr>
            <w:r w:rsidRPr="009A0DD9">
              <w:rPr>
                <w:rFonts w:ascii="Georgia" w:eastAsia="Georgia" w:hAnsi="Georgia" w:cs="Georgia"/>
                <w:b/>
                <w:color w:val="auto"/>
                <w:sz w:val="19"/>
                <w:szCs w:val="19"/>
              </w:rPr>
              <w:t>Recruitment and Hiring Policy "Myth Busters" On IPA:</w:t>
            </w:r>
          </w:p>
          <w:p w14:paraId="633B9357" w14:textId="77777777" w:rsidR="00150FCA" w:rsidRPr="009A0DD9" w:rsidRDefault="00150FCA" w:rsidP="00B97C94">
            <w:pPr>
              <w:spacing w:before="0" w:after="0"/>
              <w:rPr>
                <w:color w:val="auto"/>
                <w:sz w:val="19"/>
                <w:szCs w:val="19"/>
              </w:rPr>
            </w:pPr>
          </w:p>
          <w:p w14:paraId="7F905648" w14:textId="77777777" w:rsidR="00150FCA" w:rsidRPr="009A0DD9" w:rsidRDefault="0031373C" w:rsidP="00B97C94">
            <w:pPr>
              <w:spacing w:before="0" w:after="0"/>
              <w:rPr>
                <w:color w:val="auto"/>
                <w:sz w:val="19"/>
                <w:szCs w:val="19"/>
              </w:rPr>
            </w:pPr>
            <w:r w:rsidRPr="009A0DD9">
              <w:rPr>
                <w:rFonts w:ascii="Calibri" w:eastAsia="Calibri" w:hAnsi="Calibri" w:cs="Calibri"/>
                <w:color w:val="auto"/>
                <w:sz w:val="19"/>
                <w:szCs w:val="19"/>
                <w:rPrChange w:id="913" w:author="Pena, Vanessa I" w:date="2016-12-29T13:04:00Z">
                  <w:rPr>
                    <w:rFonts w:ascii="Calibri" w:eastAsia="Calibri" w:hAnsi="Calibri" w:cs="Calibri"/>
                    <w:i/>
                    <w:color w:val="auto"/>
                    <w:sz w:val="19"/>
                    <w:szCs w:val="19"/>
                  </w:rPr>
                </w:rPrChange>
              </w:rPr>
              <w:t>The Office of Personnel Management (OPM) encourages agencies to re-think the following myths and mis</w:t>
            </w:r>
            <w:del w:id="914" w:author="Caraleigh" w:date="2017-01-05T18:27:00Z">
              <w:r w:rsidRPr="009A0DD9" w:rsidDel="000C652B">
                <w:rPr>
                  <w:rFonts w:ascii="Calibri" w:eastAsia="Calibri" w:hAnsi="Calibri" w:cs="Calibri"/>
                  <w:color w:val="auto"/>
                  <w:sz w:val="19"/>
                  <w:szCs w:val="19"/>
                  <w:rPrChange w:id="915" w:author="Pena, Vanessa I" w:date="2016-12-29T13:04:00Z">
                    <w:rPr>
                      <w:rFonts w:ascii="Calibri" w:eastAsia="Calibri" w:hAnsi="Calibri" w:cs="Calibri"/>
                      <w:i/>
                      <w:color w:val="auto"/>
                      <w:sz w:val="19"/>
                      <w:szCs w:val="19"/>
                    </w:rPr>
                  </w:rPrChange>
                </w:rPr>
                <w:delText>-</w:delText>
              </w:r>
            </w:del>
            <w:r w:rsidRPr="009A0DD9">
              <w:rPr>
                <w:rFonts w:ascii="Calibri" w:eastAsia="Calibri" w:hAnsi="Calibri" w:cs="Calibri"/>
                <w:color w:val="auto"/>
                <w:sz w:val="19"/>
                <w:szCs w:val="19"/>
                <w:rPrChange w:id="916" w:author="Pena, Vanessa I" w:date="2016-12-29T13:04:00Z">
                  <w:rPr>
                    <w:rFonts w:ascii="Calibri" w:eastAsia="Calibri" w:hAnsi="Calibri" w:cs="Calibri"/>
                    <w:i/>
                    <w:color w:val="auto"/>
                    <w:sz w:val="19"/>
                    <w:szCs w:val="19"/>
                  </w:rPr>
                </w:rPrChange>
              </w:rPr>
              <w:t>perceptions:</w:t>
            </w:r>
          </w:p>
          <w:p w14:paraId="5F4AF4A7" w14:textId="77777777" w:rsidR="00150FCA" w:rsidRPr="009A0DD9" w:rsidRDefault="00150FCA" w:rsidP="00B97C94">
            <w:pPr>
              <w:spacing w:before="0" w:after="0"/>
              <w:rPr>
                <w:color w:val="auto"/>
                <w:sz w:val="19"/>
                <w:szCs w:val="19"/>
              </w:rPr>
            </w:pPr>
          </w:p>
          <w:p w14:paraId="5998851B" w14:textId="77777777" w:rsidR="00150FCA" w:rsidRPr="009A0DD9" w:rsidRDefault="0031373C" w:rsidP="00B97C94">
            <w:pPr>
              <w:numPr>
                <w:ilvl w:val="0"/>
                <w:numId w:val="11"/>
              </w:numPr>
              <w:spacing w:before="0" w:after="0"/>
              <w:ind w:hanging="360"/>
              <w:rPr>
                <w:rFonts w:ascii="Calibri" w:eastAsia="Calibri" w:hAnsi="Calibri" w:cs="Calibri"/>
                <w:color w:val="auto"/>
                <w:sz w:val="19"/>
                <w:szCs w:val="19"/>
                <w:rPrChange w:id="917" w:author="Pena, Vanessa I" w:date="2016-12-29T13:04:00Z">
                  <w:rPr>
                    <w:rFonts w:ascii="Calibri" w:eastAsia="Calibri" w:hAnsi="Calibri" w:cs="Calibri"/>
                    <w:i/>
                    <w:color w:val="auto"/>
                    <w:sz w:val="19"/>
                    <w:szCs w:val="19"/>
                  </w:rPr>
                </w:rPrChange>
              </w:rPr>
            </w:pPr>
            <w:r w:rsidRPr="009A0DD9">
              <w:rPr>
                <w:rFonts w:ascii="Calibri" w:eastAsia="Calibri" w:hAnsi="Calibri" w:cs="Calibri"/>
                <w:b/>
                <w:color w:val="auto"/>
                <w:sz w:val="19"/>
                <w:szCs w:val="19"/>
                <w:rPrChange w:id="918" w:author="Pena, Vanessa I" w:date="2016-12-29T13:04:00Z">
                  <w:rPr>
                    <w:rFonts w:ascii="Calibri" w:eastAsia="Calibri" w:hAnsi="Calibri" w:cs="Calibri"/>
                    <w:b/>
                    <w:i/>
                    <w:color w:val="auto"/>
                    <w:sz w:val="19"/>
                    <w:szCs w:val="19"/>
                  </w:rPr>
                </w:rPrChange>
              </w:rPr>
              <w:t>Myth:</w:t>
            </w:r>
            <w:r w:rsidRPr="009A0DD9">
              <w:rPr>
                <w:rFonts w:ascii="Calibri" w:eastAsia="Calibri" w:hAnsi="Calibri" w:cs="Calibri"/>
                <w:color w:val="auto"/>
                <w:sz w:val="19"/>
                <w:szCs w:val="19"/>
                <w:rPrChange w:id="919" w:author="Pena, Vanessa I" w:date="2016-12-29T13:04:00Z">
                  <w:rPr>
                    <w:rFonts w:ascii="Calibri" w:eastAsia="Calibri" w:hAnsi="Calibri" w:cs="Calibri"/>
                    <w:i/>
                    <w:color w:val="auto"/>
                    <w:sz w:val="19"/>
                    <w:szCs w:val="19"/>
                  </w:rPr>
                </w:rPrChange>
              </w:rPr>
              <w:t> IPAs are a popular and a widely used flexibility.</w:t>
            </w:r>
          </w:p>
          <w:p w14:paraId="4B373FDD" w14:textId="77777777" w:rsidR="00150FCA" w:rsidRPr="009A0DD9" w:rsidRDefault="0031373C" w:rsidP="00B97C94">
            <w:pPr>
              <w:spacing w:before="0" w:after="0"/>
              <w:ind w:left="720"/>
              <w:rPr>
                <w:color w:val="auto"/>
                <w:sz w:val="19"/>
                <w:szCs w:val="19"/>
              </w:rPr>
            </w:pPr>
            <w:r w:rsidRPr="009A0DD9">
              <w:rPr>
                <w:rFonts w:ascii="Calibri" w:eastAsia="Calibri" w:hAnsi="Calibri" w:cs="Calibri"/>
                <w:b/>
                <w:color w:val="auto"/>
                <w:sz w:val="19"/>
                <w:szCs w:val="19"/>
                <w:rPrChange w:id="920" w:author="Pena, Vanessa I" w:date="2016-12-29T13:04:00Z">
                  <w:rPr>
                    <w:rFonts w:ascii="Calibri" w:eastAsia="Calibri" w:hAnsi="Calibri" w:cs="Calibri"/>
                    <w:b/>
                    <w:i/>
                    <w:color w:val="auto"/>
                    <w:sz w:val="19"/>
                    <w:szCs w:val="19"/>
                  </w:rPr>
                </w:rPrChange>
              </w:rPr>
              <w:t>Truth:</w:t>
            </w:r>
            <w:r w:rsidRPr="009A0DD9">
              <w:rPr>
                <w:rFonts w:ascii="Calibri" w:eastAsia="Calibri" w:hAnsi="Calibri" w:cs="Calibri"/>
                <w:color w:val="auto"/>
                <w:sz w:val="19"/>
                <w:szCs w:val="19"/>
                <w:rPrChange w:id="921" w:author="Pena, Vanessa I" w:date="2016-12-29T13:04:00Z">
                  <w:rPr>
                    <w:rFonts w:ascii="Calibri" w:eastAsia="Calibri" w:hAnsi="Calibri" w:cs="Calibri"/>
                    <w:i/>
                    <w:color w:val="auto"/>
                    <w:sz w:val="19"/>
                    <w:szCs w:val="19"/>
                  </w:rPr>
                </w:rPrChange>
              </w:rPr>
              <w:t> Agencies do not take full advantage of the IPA program which, if used strategically, can help agencies meet their needs for "hard-to-fill" positions such as Information Technology and Nurses.</w:t>
            </w:r>
          </w:p>
          <w:p w14:paraId="2199E012" w14:textId="77777777" w:rsidR="00150FCA" w:rsidRPr="009A0DD9" w:rsidRDefault="0031373C" w:rsidP="00B97C94">
            <w:pPr>
              <w:numPr>
                <w:ilvl w:val="0"/>
                <w:numId w:val="11"/>
              </w:numPr>
              <w:spacing w:before="0" w:after="0"/>
              <w:ind w:hanging="360"/>
              <w:rPr>
                <w:rFonts w:ascii="Calibri" w:eastAsia="Calibri" w:hAnsi="Calibri" w:cs="Calibri"/>
                <w:color w:val="auto"/>
                <w:sz w:val="19"/>
                <w:szCs w:val="19"/>
                <w:rPrChange w:id="922" w:author="Pena, Vanessa I" w:date="2016-12-29T13:04:00Z">
                  <w:rPr>
                    <w:rFonts w:ascii="Calibri" w:eastAsia="Calibri" w:hAnsi="Calibri" w:cs="Calibri"/>
                    <w:i/>
                    <w:color w:val="auto"/>
                    <w:sz w:val="19"/>
                    <w:szCs w:val="19"/>
                  </w:rPr>
                </w:rPrChange>
              </w:rPr>
            </w:pPr>
            <w:r w:rsidRPr="009A0DD9">
              <w:rPr>
                <w:rFonts w:ascii="Calibri" w:eastAsia="Calibri" w:hAnsi="Calibri" w:cs="Calibri"/>
                <w:b/>
                <w:color w:val="auto"/>
                <w:sz w:val="19"/>
                <w:szCs w:val="19"/>
                <w:rPrChange w:id="923" w:author="Pena, Vanessa I" w:date="2016-12-29T13:04:00Z">
                  <w:rPr>
                    <w:rFonts w:ascii="Calibri" w:eastAsia="Calibri" w:hAnsi="Calibri" w:cs="Calibri"/>
                    <w:b/>
                    <w:i/>
                    <w:color w:val="auto"/>
                    <w:sz w:val="19"/>
                    <w:szCs w:val="19"/>
                  </w:rPr>
                </w:rPrChange>
              </w:rPr>
              <w:t>Myth:</w:t>
            </w:r>
            <w:r w:rsidRPr="009A0DD9">
              <w:rPr>
                <w:rFonts w:ascii="Calibri" w:eastAsia="Calibri" w:hAnsi="Calibri" w:cs="Calibri"/>
                <w:color w:val="auto"/>
                <w:sz w:val="19"/>
                <w:szCs w:val="19"/>
                <w:rPrChange w:id="924" w:author="Pena, Vanessa I" w:date="2016-12-29T13:04:00Z">
                  <w:rPr>
                    <w:rFonts w:ascii="Calibri" w:eastAsia="Calibri" w:hAnsi="Calibri" w:cs="Calibri"/>
                    <w:i/>
                    <w:color w:val="auto"/>
                    <w:sz w:val="19"/>
                    <w:szCs w:val="19"/>
                  </w:rPr>
                </w:rPrChange>
              </w:rPr>
              <w:t> IPAs are cumbersome to use and require OPM approval.</w:t>
            </w:r>
          </w:p>
          <w:p w14:paraId="2735E3C3" w14:textId="77777777" w:rsidR="00150FCA" w:rsidRPr="009A0DD9" w:rsidRDefault="0031373C" w:rsidP="00B97C94">
            <w:pPr>
              <w:spacing w:before="0" w:after="0"/>
              <w:ind w:left="720"/>
              <w:rPr>
                <w:color w:val="auto"/>
                <w:sz w:val="19"/>
                <w:szCs w:val="19"/>
              </w:rPr>
            </w:pPr>
            <w:r w:rsidRPr="009A0DD9">
              <w:rPr>
                <w:rFonts w:ascii="Calibri" w:eastAsia="Calibri" w:hAnsi="Calibri" w:cs="Calibri"/>
                <w:b/>
                <w:color w:val="auto"/>
                <w:sz w:val="19"/>
                <w:szCs w:val="19"/>
                <w:rPrChange w:id="925" w:author="Pena, Vanessa I" w:date="2016-12-29T13:04:00Z">
                  <w:rPr>
                    <w:rFonts w:ascii="Calibri" w:eastAsia="Calibri" w:hAnsi="Calibri" w:cs="Calibri"/>
                    <w:b/>
                    <w:i/>
                    <w:color w:val="auto"/>
                    <w:sz w:val="19"/>
                    <w:szCs w:val="19"/>
                  </w:rPr>
                </w:rPrChange>
              </w:rPr>
              <w:t>Truth:</w:t>
            </w:r>
            <w:r w:rsidRPr="009A0DD9">
              <w:rPr>
                <w:rFonts w:ascii="Calibri" w:eastAsia="Calibri" w:hAnsi="Calibri" w:cs="Calibri"/>
                <w:color w:val="auto"/>
                <w:sz w:val="19"/>
                <w:szCs w:val="19"/>
                <w:rPrChange w:id="926" w:author="Pena, Vanessa I" w:date="2016-12-29T13:04:00Z">
                  <w:rPr>
                    <w:rFonts w:ascii="Calibri" w:eastAsia="Calibri" w:hAnsi="Calibri" w:cs="Calibri"/>
                    <w:i/>
                    <w:color w:val="auto"/>
                    <w:sz w:val="19"/>
                    <w:szCs w:val="19"/>
                  </w:rPr>
                </w:rPrChange>
              </w:rPr>
              <w:t xml:space="preserve"> Agencies do not need OPM approval to make assignments under the IPA authority. </w:t>
            </w:r>
            <w:r w:rsidR="00B41950" w:rsidRPr="009A0DD9">
              <w:rPr>
                <w:rFonts w:ascii="Calibri" w:eastAsia="Calibri" w:hAnsi="Calibri" w:cs="Calibri"/>
                <w:color w:val="auto"/>
                <w:sz w:val="19"/>
                <w:szCs w:val="19"/>
                <w:rPrChange w:id="927" w:author="Pena, Vanessa I" w:date="2016-12-29T13:04:00Z">
                  <w:rPr>
                    <w:rFonts w:ascii="Calibri" w:eastAsia="Calibri" w:hAnsi="Calibri" w:cs="Calibri"/>
                    <w:i/>
                    <w:color w:val="auto"/>
                    <w:sz w:val="19"/>
                    <w:szCs w:val="19"/>
                  </w:rPr>
                </w:rPrChange>
              </w:rPr>
              <w:t>Federal</w:t>
            </w:r>
            <w:r w:rsidRPr="009A0DD9">
              <w:rPr>
                <w:rFonts w:ascii="Calibri" w:eastAsia="Calibri" w:hAnsi="Calibri" w:cs="Calibri"/>
                <w:color w:val="auto"/>
                <w:sz w:val="19"/>
                <w:szCs w:val="19"/>
                <w:rPrChange w:id="928" w:author="Pena, Vanessa I" w:date="2016-12-29T13:04:00Z">
                  <w:rPr>
                    <w:rFonts w:ascii="Calibri" w:eastAsia="Calibri" w:hAnsi="Calibri" w:cs="Calibri"/>
                    <w:i/>
                    <w:color w:val="auto"/>
                    <w:sz w:val="19"/>
                    <w:szCs w:val="19"/>
                  </w:rPr>
                </w:rPrChange>
              </w:rPr>
              <w:t xml:space="preserve"> agencies interested in using the authority simply enter into a written agreement.</w:t>
            </w:r>
          </w:p>
          <w:p w14:paraId="596F85C8" w14:textId="77777777" w:rsidR="00150FCA" w:rsidRPr="009A0DD9" w:rsidRDefault="0031373C" w:rsidP="00B97C94">
            <w:pPr>
              <w:numPr>
                <w:ilvl w:val="0"/>
                <w:numId w:val="11"/>
              </w:numPr>
              <w:spacing w:before="0" w:after="0"/>
              <w:ind w:hanging="360"/>
              <w:rPr>
                <w:rFonts w:ascii="Calibri" w:eastAsia="Calibri" w:hAnsi="Calibri" w:cs="Calibri"/>
                <w:color w:val="auto"/>
                <w:sz w:val="19"/>
                <w:szCs w:val="19"/>
                <w:rPrChange w:id="929" w:author="Pena, Vanessa I" w:date="2016-12-29T13:04:00Z">
                  <w:rPr>
                    <w:rFonts w:ascii="Calibri" w:eastAsia="Calibri" w:hAnsi="Calibri" w:cs="Calibri"/>
                    <w:i/>
                    <w:color w:val="auto"/>
                    <w:sz w:val="19"/>
                    <w:szCs w:val="19"/>
                  </w:rPr>
                </w:rPrChange>
              </w:rPr>
            </w:pPr>
            <w:r w:rsidRPr="009A0DD9">
              <w:rPr>
                <w:rFonts w:ascii="Calibri" w:eastAsia="Calibri" w:hAnsi="Calibri" w:cs="Calibri"/>
                <w:b/>
                <w:color w:val="auto"/>
                <w:sz w:val="19"/>
                <w:szCs w:val="19"/>
                <w:rPrChange w:id="930" w:author="Pena, Vanessa I" w:date="2016-12-29T13:04:00Z">
                  <w:rPr>
                    <w:rFonts w:ascii="Calibri" w:eastAsia="Calibri" w:hAnsi="Calibri" w:cs="Calibri"/>
                    <w:b/>
                    <w:i/>
                    <w:color w:val="auto"/>
                    <w:sz w:val="19"/>
                    <w:szCs w:val="19"/>
                  </w:rPr>
                </w:rPrChange>
              </w:rPr>
              <w:t>Myth:</w:t>
            </w:r>
            <w:r w:rsidRPr="009A0DD9">
              <w:rPr>
                <w:rFonts w:ascii="Calibri" w:eastAsia="Calibri" w:hAnsi="Calibri" w:cs="Calibri"/>
                <w:color w:val="auto"/>
                <w:sz w:val="19"/>
                <w:szCs w:val="19"/>
                <w:rPrChange w:id="931" w:author="Pena, Vanessa I" w:date="2016-12-29T13:04:00Z">
                  <w:rPr>
                    <w:rFonts w:ascii="Calibri" w:eastAsia="Calibri" w:hAnsi="Calibri" w:cs="Calibri"/>
                    <w:i/>
                    <w:color w:val="auto"/>
                    <w:sz w:val="19"/>
                    <w:szCs w:val="19"/>
                  </w:rPr>
                </w:rPrChange>
              </w:rPr>
              <w:t> IPAs are expensive to use.</w:t>
            </w:r>
          </w:p>
          <w:p w14:paraId="266C309C" w14:textId="77777777" w:rsidR="00150FCA" w:rsidRPr="009A0DD9" w:rsidRDefault="0031373C" w:rsidP="00B97C94">
            <w:pPr>
              <w:spacing w:before="0" w:after="0"/>
              <w:ind w:left="720"/>
              <w:rPr>
                <w:color w:val="auto"/>
                <w:sz w:val="19"/>
                <w:szCs w:val="19"/>
              </w:rPr>
            </w:pPr>
            <w:r w:rsidRPr="009A0DD9">
              <w:rPr>
                <w:rFonts w:ascii="Calibri" w:eastAsia="Calibri" w:hAnsi="Calibri" w:cs="Calibri"/>
                <w:b/>
                <w:color w:val="auto"/>
                <w:sz w:val="19"/>
                <w:szCs w:val="19"/>
                <w:rPrChange w:id="932" w:author="Pena, Vanessa I" w:date="2016-12-29T13:04:00Z">
                  <w:rPr>
                    <w:rFonts w:ascii="Calibri" w:eastAsia="Calibri" w:hAnsi="Calibri" w:cs="Calibri"/>
                    <w:b/>
                    <w:i/>
                    <w:color w:val="auto"/>
                    <w:sz w:val="19"/>
                    <w:szCs w:val="19"/>
                  </w:rPr>
                </w:rPrChange>
              </w:rPr>
              <w:t>Truth:</w:t>
            </w:r>
            <w:r w:rsidRPr="009A0DD9">
              <w:rPr>
                <w:rFonts w:ascii="Calibri" w:eastAsia="Calibri" w:hAnsi="Calibri" w:cs="Calibri"/>
                <w:color w:val="auto"/>
                <w:sz w:val="19"/>
                <w:szCs w:val="19"/>
                <w:rPrChange w:id="933" w:author="Pena, Vanessa I" w:date="2016-12-29T13:04:00Z">
                  <w:rPr>
                    <w:rFonts w:ascii="Calibri" w:eastAsia="Calibri" w:hAnsi="Calibri" w:cs="Calibri"/>
                    <w:i/>
                    <w:color w:val="auto"/>
                    <w:sz w:val="19"/>
                    <w:szCs w:val="19"/>
                  </w:rPr>
                </w:rPrChange>
              </w:rPr>
              <w:t xml:space="preserve"> Agencies may enter into IPA assignments on a reimbursable or non-reimbursable basis. This means they may be cost-neutral to </w:t>
            </w:r>
            <w:r w:rsidR="00B41950" w:rsidRPr="009A0DD9">
              <w:rPr>
                <w:rFonts w:ascii="Calibri" w:eastAsia="Calibri" w:hAnsi="Calibri" w:cs="Calibri"/>
                <w:color w:val="auto"/>
                <w:sz w:val="19"/>
                <w:szCs w:val="19"/>
                <w:rPrChange w:id="934" w:author="Pena, Vanessa I" w:date="2016-12-29T13:04:00Z">
                  <w:rPr>
                    <w:rFonts w:ascii="Calibri" w:eastAsia="Calibri" w:hAnsi="Calibri" w:cs="Calibri"/>
                    <w:i/>
                    <w:color w:val="auto"/>
                    <w:sz w:val="19"/>
                    <w:szCs w:val="19"/>
                  </w:rPr>
                </w:rPrChange>
              </w:rPr>
              <w:t>Federal</w:t>
            </w:r>
            <w:r w:rsidRPr="009A0DD9">
              <w:rPr>
                <w:rFonts w:ascii="Calibri" w:eastAsia="Calibri" w:hAnsi="Calibri" w:cs="Calibri"/>
                <w:color w:val="auto"/>
                <w:sz w:val="19"/>
                <w:szCs w:val="19"/>
                <w:rPrChange w:id="935" w:author="Pena, Vanessa I" w:date="2016-12-29T13:04:00Z">
                  <w:rPr>
                    <w:rFonts w:ascii="Calibri" w:eastAsia="Calibri" w:hAnsi="Calibri" w:cs="Calibri"/>
                    <w:i/>
                    <w:color w:val="auto"/>
                    <w:sz w:val="19"/>
                    <w:szCs w:val="19"/>
                  </w:rPr>
                </w:rPrChange>
              </w:rPr>
              <w:t xml:space="preserve"> agencies. Whether an IPA assignment is reimbursable is determined by the agency and non-</w:t>
            </w:r>
            <w:r w:rsidR="00B41950" w:rsidRPr="009A0DD9">
              <w:rPr>
                <w:rFonts w:ascii="Calibri" w:eastAsia="Calibri" w:hAnsi="Calibri" w:cs="Calibri"/>
                <w:color w:val="auto"/>
                <w:sz w:val="19"/>
                <w:szCs w:val="19"/>
                <w:rPrChange w:id="936" w:author="Pena, Vanessa I" w:date="2016-12-29T13:04:00Z">
                  <w:rPr>
                    <w:rFonts w:ascii="Calibri" w:eastAsia="Calibri" w:hAnsi="Calibri" w:cs="Calibri"/>
                    <w:i/>
                    <w:color w:val="auto"/>
                    <w:sz w:val="19"/>
                    <w:szCs w:val="19"/>
                  </w:rPr>
                </w:rPrChange>
              </w:rPr>
              <w:t>Federal</w:t>
            </w:r>
            <w:r w:rsidRPr="009A0DD9">
              <w:rPr>
                <w:rFonts w:ascii="Calibri" w:eastAsia="Calibri" w:hAnsi="Calibri" w:cs="Calibri"/>
                <w:color w:val="auto"/>
                <w:sz w:val="19"/>
                <w:szCs w:val="19"/>
                <w:rPrChange w:id="937" w:author="Pena, Vanessa I" w:date="2016-12-29T13:04:00Z">
                  <w:rPr>
                    <w:rFonts w:ascii="Calibri" w:eastAsia="Calibri" w:hAnsi="Calibri" w:cs="Calibri"/>
                    <w:i/>
                    <w:color w:val="auto"/>
                    <w:sz w:val="19"/>
                    <w:szCs w:val="19"/>
                  </w:rPr>
                </w:rPrChange>
              </w:rPr>
              <w:t xml:space="preserve"> entity involved in the assignment.</w:t>
            </w:r>
          </w:p>
          <w:p w14:paraId="1F919A2E" w14:textId="77777777" w:rsidR="00150FCA" w:rsidRPr="009A0DD9" w:rsidRDefault="0031373C" w:rsidP="00B97C94">
            <w:pPr>
              <w:numPr>
                <w:ilvl w:val="0"/>
                <w:numId w:val="11"/>
              </w:numPr>
              <w:spacing w:before="0" w:after="0"/>
              <w:ind w:hanging="360"/>
              <w:rPr>
                <w:rFonts w:ascii="Calibri" w:eastAsia="Calibri" w:hAnsi="Calibri" w:cs="Calibri"/>
                <w:color w:val="auto"/>
                <w:sz w:val="19"/>
                <w:szCs w:val="19"/>
                <w:rPrChange w:id="938" w:author="Pena, Vanessa I" w:date="2016-12-29T13:04:00Z">
                  <w:rPr>
                    <w:rFonts w:ascii="Calibri" w:eastAsia="Calibri" w:hAnsi="Calibri" w:cs="Calibri"/>
                    <w:i/>
                    <w:color w:val="auto"/>
                    <w:sz w:val="19"/>
                    <w:szCs w:val="19"/>
                  </w:rPr>
                </w:rPrChange>
              </w:rPr>
            </w:pPr>
            <w:r w:rsidRPr="009A0DD9">
              <w:rPr>
                <w:rFonts w:ascii="Calibri" w:eastAsia="Calibri" w:hAnsi="Calibri" w:cs="Calibri"/>
                <w:b/>
                <w:color w:val="auto"/>
                <w:sz w:val="19"/>
                <w:szCs w:val="19"/>
                <w:rPrChange w:id="939" w:author="Pena, Vanessa I" w:date="2016-12-29T13:04:00Z">
                  <w:rPr>
                    <w:rFonts w:ascii="Calibri" w:eastAsia="Calibri" w:hAnsi="Calibri" w:cs="Calibri"/>
                    <w:b/>
                    <w:i/>
                    <w:color w:val="auto"/>
                    <w:sz w:val="19"/>
                    <w:szCs w:val="19"/>
                  </w:rPr>
                </w:rPrChange>
              </w:rPr>
              <w:t>Myth:</w:t>
            </w:r>
            <w:r w:rsidRPr="009A0DD9">
              <w:rPr>
                <w:rFonts w:ascii="Calibri" w:eastAsia="Calibri" w:hAnsi="Calibri" w:cs="Calibri"/>
                <w:color w:val="auto"/>
                <w:sz w:val="19"/>
                <w:szCs w:val="19"/>
                <w:rPrChange w:id="940" w:author="Pena, Vanessa I" w:date="2016-12-29T13:04:00Z">
                  <w:rPr>
                    <w:rFonts w:ascii="Calibri" w:eastAsia="Calibri" w:hAnsi="Calibri" w:cs="Calibri"/>
                    <w:i/>
                    <w:color w:val="auto"/>
                    <w:sz w:val="19"/>
                    <w:szCs w:val="19"/>
                  </w:rPr>
                </w:rPrChange>
              </w:rPr>
              <w:t> An agency may only enter into an IPA agreement with a State Government entity.</w:t>
            </w:r>
          </w:p>
          <w:p w14:paraId="2FD49175" w14:textId="77777777" w:rsidR="00150FCA" w:rsidRPr="009A0DD9" w:rsidRDefault="0031373C" w:rsidP="00B97C94">
            <w:pPr>
              <w:spacing w:before="0" w:after="0"/>
              <w:ind w:left="720"/>
              <w:rPr>
                <w:color w:val="auto"/>
                <w:sz w:val="19"/>
                <w:szCs w:val="19"/>
              </w:rPr>
            </w:pPr>
            <w:r w:rsidRPr="009A0DD9">
              <w:rPr>
                <w:rFonts w:ascii="Calibri" w:eastAsia="Calibri" w:hAnsi="Calibri" w:cs="Calibri"/>
                <w:b/>
                <w:color w:val="auto"/>
                <w:sz w:val="19"/>
                <w:szCs w:val="19"/>
                <w:rPrChange w:id="941" w:author="Pena, Vanessa I" w:date="2016-12-29T13:04:00Z">
                  <w:rPr>
                    <w:rFonts w:ascii="Calibri" w:eastAsia="Calibri" w:hAnsi="Calibri" w:cs="Calibri"/>
                    <w:b/>
                    <w:i/>
                    <w:color w:val="auto"/>
                    <w:sz w:val="19"/>
                    <w:szCs w:val="19"/>
                  </w:rPr>
                </w:rPrChange>
              </w:rPr>
              <w:t>Truth:</w:t>
            </w:r>
            <w:r w:rsidRPr="009A0DD9">
              <w:rPr>
                <w:rFonts w:ascii="Calibri" w:eastAsia="Calibri" w:hAnsi="Calibri" w:cs="Calibri"/>
                <w:color w:val="auto"/>
                <w:sz w:val="19"/>
                <w:szCs w:val="19"/>
                <w:rPrChange w:id="942" w:author="Pena, Vanessa I" w:date="2016-12-29T13:04:00Z">
                  <w:rPr>
                    <w:rFonts w:ascii="Calibri" w:eastAsia="Calibri" w:hAnsi="Calibri" w:cs="Calibri"/>
                    <w:i/>
                    <w:color w:val="auto"/>
                    <w:sz w:val="19"/>
                    <w:szCs w:val="19"/>
                  </w:rPr>
                </w:rPrChange>
              </w:rPr>
              <w:t> An agency may enter into an IPA agreement with State and local governments, institutions of higher education, and Indian tribal governments.</w:t>
            </w:r>
          </w:p>
          <w:p w14:paraId="08DCF892" w14:textId="77777777" w:rsidR="00150FCA" w:rsidRPr="009A0DD9" w:rsidRDefault="0031373C" w:rsidP="00B97C94">
            <w:pPr>
              <w:numPr>
                <w:ilvl w:val="0"/>
                <w:numId w:val="11"/>
              </w:numPr>
              <w:spacing w:before="0" w:after="0"/>
              <w:ind w:hanging="360"/>
              <w:rPr>
                <w:rFonts w:ascii="Calibri" w:eastAsia="Calibri" w:hAnsi="Calibri" w:cs="Calibri"/>
                <w:color w:val="auto"/>
                <w:sz w:val="19"/>
                <w:szCs w:val="19"/>
                <w:rPrChange w:id="943" w:author="Pena, Vanessa I" w:date="2016-12-29T13:04:00Z">
                  <w:rPr>
                    <w:rFonts w:ascii="Calibri" w:eastAsia="Calibri" w:hAnsi="Calibri" w:cs="Calibri"/>
                    <w:i/>
                    <w:color w:val="auto"/>
                    <w:sz w:val="19"/>
                    <w:szCs w:val="19"/>
                  </w:rPr>
                </w:rPrChange>
              </w:rPr>
            </w:pPr>
            <w:r w:rsidRPr="009A0DD9">
              <w:rPr>
                <w:rFonts w:ascii="Calibri" w:eastAsia="Calibri" w:hAnsi="Calibri" w:cs="Calibri"/>
                <w:b/>
                <w:color w:val="auto"/>
                <w:sz w:val="19"/>
                <w:szCs w:val="19"/>
                <w:rPrChange w:id="944" w:author="Pena, Vanessa I" w:date="2016-12-29T13:04:00Z">
                  <w:rPr>
                    <w:rFonts w:ascii="Calibri" w:eastAsia="Calibri" w:hAnsi="Calibri" w:cs="Calibri"/>
                    <w:b/>
                    <w:i/>
                    <w:color w:val="auto"/>
                    <w:sz w:val="19"/>
                    <w:szCs w:val="19"/>
                  </w:rPr>
                </w:rPrChange>
              </w:rPr>
              <w:t>Myth:</w:t>
            </w:r>
            <w:r w:rsidRPr="009A0DD9">
              <w:rPr>
                <w:rFonts w:ascii="Calibri" w:eastAsia="Calibri" w:hAnsi="Calibri" w:cs="Calibri"/>
                <w:color w:val="auto"/>
                <w:sz w:val="19"/>
                <w:szCs w:val="19"/>
                <w:rPrChange w:id="945" w:author="Pena, Vanessa I" w:date="2016-12-29T13:04:00Z">
                  <w:rPr>
                    <w:rFonts w:ascii="Calibri" w:eastAsia="Calibri" w:hAnsi="Calibri" w:cs="Calibri"/>
                    <w:i/>
                    <w:color w:val="auto"/>
                    <w:sz w:val="19"/>
                    <w:szCs w:val="19"/>
                  </w:rPr>
                </w:rPrChange>
              </w:rPr>
              <w:t> Agencies receive no recruitment benefit from sending employees on IPA assignments.</w:t>
            </w:r>
          </w:p>
          <w:p w14:paraId="20389BF5" w14:textId="77777777" w:rsidR="00150FCA" w:rsidRPr="009A0DD9" w:rsidRDefault="0031373C" w:rsidP="00B97C94">
            <w:pPr>
              <w:spacing w:before="0" w:after="0"/>
              <w:ind w:left="720"/>
              <w:rPr>
                <w:color w:val="auto"/>
                <w:sz w:val="19"/>
                <w:szCs w:val="19"/>
              </w:rPr>
            </w:pPr>
            <w:r w:rsidRPr="009A0DD9">
              <w:rPr>
                <w:rFonts w:ascii="Calibri" w:eastAsia="Calibri" w:hAnsi="Calibri" w:cs="Calibri"/>
                <w:b/>
                <w:color w:val="auto"/>
                <w:sz w:val="19"/>
                <w:szCs w:val="19"/>
                <w:rPrChange w:id="946" w:author="Pena, Vanessa I" w:date="2016-12-29T13:04:00Z">
                  <w:rPr>
                    <w:rFonts w:ascii="Calibri" w:eastAsia="Calibri" w:hAnsi="Calibri" w:cs="Calibri"/>
                    <w:b/>
                    <w:i/>
                    <w:color w:val="auto"/>
                    <w:sz w:val="19"/>
                    <w:szCs w:val="19"/>
                  </w:rPr>
                </w:rPrChange>
              </w:rPr>
              <w:t>Truth:</w:t>
            </w:r>
            <w:r w:rsidRPr="009A0DD9">
              <w:rPr>
                <w:rFonts w:ascii="Calibri" w:eastAsia="Calibri" w:hAnsi="Calibri" w:cs="Calibri"/>
                <w:color w:val="auto"/>
                <w:sz w:val="19"/>
                <w:szCs w:val="19"/>
                <w:rPrChange w:id="947" w:author="Pena, Vanessa I" w:date="2016-12-29T13:04:00Z">
                  <w:rPr>
                    <w:rFonts w:ascii="Calibri" w:eastAsia="Calibri" w:hAnsi="Calibri" w:cs="Calibri"/>
                    <w:i/>
                    <w:color w:val="auto"/>
                    <w:sz w:val="19"/>
                    <w:szCs w:val="19"/>
                  </w:rPr>
                </w:rPrChange>
              </w:rPr>
              <w:t> </w:t>
            </w:r>
            <w:r w:rsidR="00B41950" w:rsidRPr="009A0DD9">
              <w:rPr>
                <w:rFonts w:ascii="Calibri" w:eastAsia="Calibri" w:hAnsi="Calibri" w:cs="Calibri"/>
                <w:color w:val="auto"/>
                <w:sz w:val="19"/>
                <w:szCs w:val="19"/>
                <w:rPrChange w:id="948" w:author="Pena, Vanessa I" w:date="2016-12-29T13:04:00Z">
                  <w:rPr>
                    <w:rFonts w:ascii="Calibri" w:eastAsia="Calibri" w:hAnsi="Calibri" w:cs="Calibri"/>
                    <w:i/>
                    <w:color w:val="auto"/>
                    <w:sz w:val="19"/>
                    <w:szCs w:val="19"/>
                  </w:rPr>
                </w:rPrChange>
              </w:rPr>
              <w:t>Federal</w:t>
            </w:r>
            <w:r w:rsidRPr="009A0DD9">
              <w:rPr>
                <w:rFonts w:ascii="Calibri" w:eastAsia="Calibri" w:hAnsi="Calibri" w:cs="Calibri"/>
                <w:color w:val="auto"/>
                <w:sz w:val="19"/>
                <w:szCs w:val="19"/>
                <w:rPrChange w:id="949" w:author="Pena, Vanessa I" w:date="2016-12-29T13:04:00Z">
                  <w:rPr>
                    <w:rFonts w:ascii="Calibri" w:eastAsia="Calibri" w:hAnsi="Calibri" w:cs="Calibri"/>
                    <w:i/>
                    <w:color w:val="auto"/>
                    <w:sz w:val="19"/>
                    <w:szCs w:val="19"/>
                  </w:rPr>
                </w:rPrChange>
              </w:rPr>
              <w:t xml:space="preserve"> employees serving in IPA assignments can serve as both recruiters and ambassadors for positions in your agency. For example, </w:t>
            </w:r>
            <w:r w:rsidR="00B41950" w:rsidRPr="009A0DD9">
              <w:rPr>
                <w:rFonts w:ascii="Calibri" w:eastAsia="Calibri" w:hAnsi="Calibri" w:cs="Calibri"/>
                <w:color w:val="auto"/>
                <w:sz w:val="19"/>
                <w:szCs w:val="19"/>
                <w:rPrChange w:id="950" w:author="Pena, Vanessa I" w:date="2016-12-29T13:04:00Z">
                  <w:rPr>
                    <w:rFonts w:ascii="Calibri" w:eastAsia="Calibri" w:hAnsi="Calibri" w:cs="Calibri"/>
                    <w:i/>
                    <w:color w:val="auto"/>
                    <w:sz w:val="19"/>
                    <w:szCs w:val="19"/>
                  </w:rPr>
                </w:rPrChange>
              </w:rPr>
              <w:t>Federal</w:t>
            </w:r>
            <w:r w:rsidRPr="009A0DD9">
              <w:rPr>
                <w:rFonts w:ascii="Calibri" w:eastAsia="Calibri" w:hAnsi="Calibri" w:cs="Calibri"/>
                <w:color w:val="auto"/>
                <w:sz w:val="19"/>
                <w:szCs w:val="19"/>
                <w:rPrChange w:id="951" w:author="Pena, Vanessa I" w:date="2016-12-29T13:04:00Z">
                  <w:rPr>
                    <w:rFonts w:ascii="Calibri" w:eastAsia="Calibri" w:hAnsi="Calibri" w:cs="Calibri"/>
                    <w:i/>
                    <w:color w:val="auto"/>
                    <w:sz w:val="19"/>
                    <w:szCs w:val="19"/>
                  </w:rPr>
                </w:rPrChange>
              </w:rPr>
              <w:t xml:space="preserve"> nurses sent to colleges and universities as teachers/instructors can inspire students about </w:t>
            </w:r>
            <w:r w:rsidR="00B41950" w:rsidRPr="009A0DD9">
              <w:rPr>
                <w:rFonts w:ascii="Calibri" w:eastAsia="Calibri" w:hAnsi="Calibri" w:cs="Calibri"/>
                <w:color w:val="auto"/>
                <w:sz w:val="19"/>
                <w:szCs w:val="19"/>
                <w:rPrChange w:id="952" w:author="Pena, Vanessa I" w:date="2016-12-29T13:04:00Z">
                  <w:rPr>
                    <w:rFonts w:ascii="Calibri" w:eastAsia="Calibri" w:hAnsi="Calibri" w:cs="Calibri"/>
                    <w:i/>
                    <w:color w:val="auto"/>
                    <w:sz w:val="19"/>
                    <w:szCs w:val="19"/>
                  </w:rPr>
                </w:rPrChange>
              </w:rPr>
              <w:t>Federal</w:t>
            </w:r>
            <w:r w:rsidRPr="009A0DD9">
              <w:rPr>
                <w:rFonts w:ascii="Calibri" w:eastAsia="Calibri" w:hAnsi="Calibri" w:cs="Calibri"/>
                <w:color w:val="auto"/>
                <w:sz w:val="19"/>
                <w:szCs w:val="19"/>
                <w:rPrChange w:id="953" w:author="Pena, Vanessa I" w:date="2016-12-29T13:04:00Z">
                  <w:rPr>
                    <w:rFonts w:ascii="Calibri" w:eastAsia="Calibri" w:hAnsi="Calibri" w:cs="Calibri"/>
                    <w:i/>
                    <w:color w:val="auto"/>
                    <w:sz w:val="19"/>
                    <w:szCs w:val="19"/>
                  </w:rPr>
                </w:rPrChange>
              </w:rPr>
              <w:t xml:space="preserve"> employment and encourage them to consider employment with your agency via the Pathways Program. This results in a win-win for the academic institution as well as your agency.</w:t>
            </w:r>
          </w:p>
          <w:p w14:paraId="36C3D235" w14:textId="77777777" w:rsidR="00150FCA" w:rsidRPr="009A0DD9" w:rsidRDefault="0031373C" w:rsidP="00B97C94">
            <w:pPr>
              <w:numPr>
                <w:ilvl w:val="0"/>
                <w:numId w:val="11"/>
              </w:numPr>
              <w:spacing w:before="0" w:after="0"/>
              <w:ind w:hanging="360"/>
              <w:rPr>
                <w:rFonts w:ascii="Calibri" w:eastAsia="Calibri" w:hAnsi="Calibri" w:cs="Calibri"/>
                <w:color w:val="auto"/>
                <w:sz w:val="19"/>
                <w:szCs w:val="19"/>
                <w:rPrChange w:id="954" w:author="Pena, Vanessa I" w:date="2016-12-29T13:04:00Z">
                  <w:rPr>
                    <w:rFonts w:ascii="Calibri" w:eastAsia="Calibri" w:hAnsi="Calibri" w:cs="Calibri"/>
                    <w:i/>
                    <w:color w:val="auto"/>
                    <w:sz w:val="19"/>
                    <w:szCs w:val="19"/>
                  </w:rPr>
                </w:rPrChange>
              </w:rPr>
            </w:pPr>
            <w:r w:rsidRPr="009A0DD9">
              <w:rPr>
                <w:rFonts w:ascii="Calibri" w:eastAsia="Calibri" w:hAnsi="Calibri" w:cs="Calibri"/>
                <w:b/>
                <w:color w:val="auto"/>
                <w:sz w:val="19"/>
                <w:szCs w:val="19"/>
                <w:rPrChange w:id="955" w:author="Pena, Vanessa I" w:date="2016-12-29T13:04:00Z">
                  <w:rPr>
                    <w:rFonts w:ascii="Calibri" w:eastAsia="Calibri" w:hAnsi="Calibri" w:cs="Calibri"/>
                    <w:b/>
                    <w:i/>
                    <w:color w:val="auto"/>
                    <w:sz w:val="19"/>
                    <w:szCs w:val="19"/>
                  </w:rPr>
                </w:rPrChange>
              </w:rPr>
              <w:t>Myth:</w:t>
            </w:r>
            <w:r w:rsidRPr="009A0DD9">
              <w:rPr>
                <w:rFonts w:ascii="Calibri" w:eastAsia="Calibri" w:hAnsi="Calibri" w:cs="Calibri"/>
                <w:color w:val="auto"/>
                <w:sz w:val="19"/>
                <w:szCs w:val="19"/>
                <w:rPrChange w:id="956" w:author="Pena, Vanessa I" w:date="2016-12-29T13:04:00Z">
                  <w:rPr>
                    <w:rFonts w:ascii="Calibri" w:eastAsia="Calibri" w:hAnsi="Calibri" w:cs="Calibri"/>
                    <w:i/>
                    <w:color w:val="auto"/>
                    <w:sz w:val="19"/>
                    <w:szCs w:val="19"/>
                  </w:rPr>
                </w:rPrChange>
              </w:rPr>
              <w:t> An agency may document IPA assignments for full-time employment only.</w:t>
            </w:r>
          </w:p>
          <w:p w14:paraId="11640AAE" w14:textId="77777777" w:rsidR="00150FCA" w:rsidRPr="009A0DD9" w:rsidRDefault="0031373C" w:rsidP="00B97C94">
            <w:pPr>
              <w:spacing w:before="0" w:after="0"/>
              <w:ind w:left="720"/>
              <w:rPr>
                <w:color w:val="auto"/>
                <w:sz w:val="19"/>
                <w:szCs w:val="19"/>
              </w:rPr>
            </w:pPr>
            <w:r w:rsidRPr="009A0DD9">
              <w:rPr>
                <w:rFonts w:ascii="Calibri" w:eastAsia="Calibri" w:hAnsi="Calibri" w:cs="Calibri"/>
                <w:b/>
                <w:color w:val="auto"/>
                <w:sz w:val="19"/>
                <w:szCs w:val="19"/>
                <w:rPrChange w:id="957" w:author="Pena, Vanessa I" w:date="2016-12-29T13:04:00Z">
                  <w:rPr>
                    <w:rFonts w:ascii="Calibri" w:eastAsia="Calibri" w:hAnsi="Calibri" w:cs="Calibri"/>
                    <w:b/>
                    <w:i/>
                    <w:color w:val="auto"/>
                    <w:sz w:val="19"/>
                    <w:szCs w:val="19"/>
                  </w:rPr>
                </w:rPrChange>
              </w:rPr>
              <w:t>Truth:</w:t>
            </w:r>
            <w:r w:rsidRPr="009A0DD9">
              <w:rPr>
                <w:rFonts w:ascii="Calibri" w:eastAsia="Calibri" w:hAnsi="Calibri" w:cs="Calibri"/>
                <w:color w:val="auto"/>
                <w:sz w:val="19"/>
                <w:szCs w:val="19"/>
                <w:rPrChange w:id="958" w:author="Pena, Vanessa I" w:date="2016-12-29T13:04:00Z">
                  <w:rPr>
                    <w:rFonts w:ascii="Calibri" w:eastAsia="Calibri" w:hAnsi="Calibri" w:cs="Calibri"/>
                    <w:i/>
                    <w:color w:val="auto"/>
                    <w:sz w:val="19"/>
                    <w:szCs w:val="19"/>
                  </w:rPr>
                </w:rPrChange>
              </w:rPr>
              <w:t> An agency may document IPA assignments for intermittent, part-time, and full-time employment.”</w:t>
            </w:r>
          </w:p>
          <w:p w14:paraId="45FA7D5E" w14:textId="77777777" w:rsidR="00150FCA" w:rsidRPr="009A0DD9" w:rsidRDefault="00150FCA" w:rsidP="00B97C94">
            <w:pPr>
              <w:spacing w:before="0" w:after="0"/>
              <w:ind w:left="720"/>
              <w:rPr>
                <w:color w:val="auto"/>
                <w:sz w:val="19"/>
                <w:szCs w:val="19"/>
              </w:rPr>
            </w:pPr>
          </w:p>
          <w:p w14:paraId="35A855EB" w14:textId="77777777" w:rsidR="00150FCA" w:rsidRPr="009A0DD9" w:rsidDel="009A0DD9" w:rsidRDefault="0031373C" w:rsidP="00B97C94">
            <w:pPr>
              <w:spacing w:before="0" w:after="0"/>
              <w:rPr>
                <w:del w:id="959" w:author="Pena, Vanessa I" w:date="2016-12-29T13:04:00Z"/>
                <w:rFonts w:asciiTheme="minorHAnsi" w:hAnsiTheme="minorHAnsi"/>
                <w:color w:val="auto"/>
                <w:sz w:val="19"/>
                <w:szCs w:val="19"/>
                <w:rPrChange w:id="960" w:author="Pena, Vanessa I" w:date="2016-12-29T13:04:00Z">
                  <w:rPr>
                    <w:del w:id="961" w:author="Pena, Vanessa I" w:date="2016-12-29T13:04:00Z"/>
                    <w:color w:val="auto"/>
                    <w:sz w:val="19"/>
                    <w:szCs w:val="19"/>
                  </w:rPr>
                </w:rPrChange>
              </w:rPr>
            </w:pPr>
            <w:r w:rsidRPr="009A0DD9">
              <w:rPr>
                <w:rFonts w:asciiTheme="minorHAnsi" w:hAnsiTheme="minorHAnsi"/>
                <w:color w:val="auto"/>
                <w:sz w:val="19"/>
                <w:szCs w:val="19"/>
                <w:rPrChange w:id="962" w:author="Pena, Vanessa I" w:date="2016-12-29T13:04:00Z">
                  <w:rPr>
                    <w:color w:val="auto"/>
                    <w:sz w:val="19"/>
                    <w:szCs w:val="19"/>
                  </w:rPr>
                </w:rPrChange>
              </w:rPr>
              <w:t xml:space="preserve">Source: </w:t>
            </w:r>
            <w:commentRangeStart w:id="963"/>
            <w:r w:rsidRPr="009A0DD9">
              <w:rPr>
                <w:rFonts w:asciiTheme="minorHAnsi" w:hAnsiTheme="minorHAnsi"/>
                <w:color w:val="auto"/>
                <w:sz w:val="19"/>
                <w:szCs w:val="19"/>
                <w:rPrChange w:id="964" w:author="Pena, Vanessa I" w:date="2016-12-29T13:04:00Z">
                  <w:rPr>
                    <w:color w:val="auto"/>
                    <w:sz w:val="19"/>
                    <w:szCs w:val="19"/>
                  </w:rPr>
                </w:rPrChange>
              </w:rPr>
              <w:t>https://www.opm.gov/policy-data-oversight/hiring-information/intergovernment-personnel-act/</w:t>
            </w:r>
            <w:commentRangeEnd w:id="963"/>
            <w:r w:rsidR="009A0DD9">
              <w:rPr>
                <w:rStyle w:val="CommentReference"/>
              </w:rPr>
              <w:commentReference w:id="963"/>
            </w:r>
          </w:p>
          <w:p w14:paraId="15F4D8E3" w14:textId="77777777" w:rsidR="00150FCA" w:rsidRPr="009A0DD9" w:rsidRDefault="00150FCA">
            <w:pPr>
              <w:spacing w:before="0" w:after="0"/>
              <w:rPr>
                <w:color w:val="auto"/>
                <w:sz w:val="19"/>
                <w:szCs w:val="19"/>
              </w:rPr>
              <w:pPrChange w:id="965" w:author="Pena, Vanessa I" w:date="2016-12-29T13:04:00Z">
                <w:pPr>
                  <w:spacing w:before="0" w:after="0" w:line="276" w:lineRule="auto"/>
                </w:pPr>
              </w:pPrChange>
            </w:pPr>
          </w:p>
        </w:tc>
      </w:tr>
    </w:tbl>
    <w:p w14:paraId="154AC83B" w14:textId="77777777" w:rsidR="00150FCA" w:rsidRDefault="00150FCA">
      <w:pPr>
        <w:rPr>
          <w:ins w:id="966" w:author="Caraleigh" w:date="2017-01-05T18:32:00Z"/>
        </w:rPr>
      </w:pPr>
    </w:p>
    <w:p w14:paraId="487585BB" w14:textId="16576DA1" w:rsidR="00EC09C1" w:rsidRPr="00277C17" w:rsidRDefault="00EC09C1" w:rsidP="00EC09C1">
      <w:pPr>
        <w:rPr>
          <w:ins w:id="967" w:author="Caraleigh" w:date="2017-01-05T18:32:00Z"/>
          <w:rFonts w:asciiTheme="minorHAnsi" w:hAnsiTheme="minorHAnsi"/>
          <w:u w:val="single"/>
        </w:rPr>
      </w:pPr>
      <w:ins w:id="968" w:author="Caraleigh" w:date="2017-01-05T18:32:00Z">
        <w:r>
          <w:rPr>
            <w:rFonts w:asciiTheme="minorHAnsi" w:hAnsiTheme="minorHAnsi"/>
            <w:u w:val="single"/>
          </w:rPr>
          <w:t>Recent P</w:t>
        </w:r>
        <w:r w:rsidRPr="00277C17">
          <w:rPr>
            <w:rFonts w:asciiTheme="minorHAnsi" w:hAnsiTheme="minorHAnsi"/>
            <w:u w:val="single"/>
          </w:rPr>
          <w:t>olicy Guidance</w:t>
        </w:r>
        <w:r>
          <w:rPr>
            <w:rFonts w:asciiTheme="minorHAnsi" w:hAnsiTheme="minorHAnsi"/>
            <w:u w:val="single"/>
          </w:rPr>
          <w:t xml:space="preserve"> on hiring</w:t>
        </w:r>
        <w:r w:rsidRPr="00277C17">
          <w:rPr>
            <w:rFonts w:asciiTheme="minorHAnsi" w:hAnsiTheme="minorHAnsi"/>
            <w:u w:val="single"/>
          </w:rPr>
          <w:t>:</w:t>
        </w:r>
      </w:ins>
    </w:p>
    <w:p w14:paraId="5F982814" w14:textId="77777777" w:rsidR="00EC09C1" w:rsidRPr="00277C17" w:rsidRDefault="00EC09C1" w:rsidP="00EC09C1">
      <w:pPr>
        <w:spacing w:line="240" w:lineRule="auto"/>
        <w:rPr>
          <w:ins w:id="969" w:author="Caraleigh" w:date="2017-01-05T18:32:00Z"/>
          <w:rFonts w:asciiTheme="minorHAnsi" w:hAnsiTheme="minorHAnsi"/>
        </w:rPr>
      </w:pPr>
      <w:ins w:id="970" w:author="Caraleigh" w:date="2017-01-05T18:32:00Z">
        <w:r w:rsidRPr="00277C17">
          <w:rPr>
            <w:rFonts w:asciiTheme="minorHAnsi" w:eastAsia="Calibri" w:hAnsiTheme="minorHAnsi" w:cs="Calibri"/>
            <w:color w:val="202A43"/>
          </w:rPr>
          <w:t>“</w:t>
        </w:r>
        <w:r>
          <w:fldChar w:fldCharType="begin"/>
        </w:r>
        <w:r>
          <w:instrText xml:space="preserve"> HYPERLINK "https://www.whitehouse.gov/sites/default/files/omb/memoranda/2017/m-17-03.pdf" </w:instrText>
        </w:r>
        <w:r>
          <w:fldChar w:fldCharType="separate"/>
        </w:r>
        <w:r w:rsidRPr="00277C17">
          <w:rPr>
            <w:rStyle w:val="Hyperlink"/>
            <w:rFonts w:asciiTheme="minorHAnsi" w:hAnsiTheme="minorHAnsi"/>
          </w:rPr>
          <w:t>Institutionalizing Hiring Excellence to Achieve Mission Outcomes</w:t>
        </w:r>
        <w:r>
          <w:rPr>
            <w:rStyle w:val="Hyperlink"/>
            <w:rFonts w:asciiTheme="minorHAnsi" w:hAnsiTheme="minorHAnsi"/>
          </w:rPr>
          <w:fldChar w:fldCharType="end"/>
        </w:r>
        <w:r w:rsidRPr="00277C17">
          <w:rPr>
            <w:rFonts w:asciiTheme="minorHAnsi" w:hAnsiTheme="minorHAnsi"/>
          </w:rPr>
          <w:t>." OMB M-17-03. Nov 1 2016</w:t>
        </w:r>
      </w:ins>
    </w:p>
    <w:p w14:paraId="0A270B05" w14:textId="77777777" w:rsidR="00EC09C1" w:rsidRDefault="00EC09C1" w:rsidP="00EC09C1">
      <w:pPr>
        <w:spacing w:line="240" w:lineRule="auto"/>
        <w:rPr>
          <w:ins w:id="971" w:author="Caraleigh" w:date="2017-01-05T18:32:00Z"/>
        </w:rPr>
      </w:pPr>
    </w:p>
    <w:p w14:paraId="5ACEBEAB" w14:textId="77777777" w:rsidR="00EC09C1" w:rsidRDefault="00EC09C1"/>
    <w:p w14:paraId="70F04231" w14:textId="77777777" w:rsidR="00150FCA" w:rsidRDefault="0031373C">
      <w:pPr>
        <w:pStyle w:val="Heading3"/>
        <w:spacing w:before="240" w:after="0"/>
      </w:pPr>
      <w:commentRangeStart w:id="972"/>
      <w:r>
        <w:rPr>
          <w:color w:val="000000"/>
          <w:sz w:val="32"/>
          <w:szCs w:val="32"/>
        </w:rPr>
        <w:t>Deliverable 7: Online inventory of resources</w:t>
      </w:r>
      <w:commentRangeEnd w:id="972"/>
      <w:r w:rsidR="006717E9">
        <w:rPr>
          <w:rStyle w:val="CommentReference"/>
          <w:color w:val="000000"/>
        </w:rPr>
        <w:commentReference w:id="972"/>
      </w:r>
    </w:p>
    <w:p w14:paraId="4C284BEF" w14:textId="77777777" w:rsidR="00150FCA" w:rsidRDefault="00150FCA"/>
    <w:p w14:paraId="40F5ECA9" w14:textId="77777777" w:rsidR="00150FCA" w:rsidRDefault="0031373C">
      <w:pPr>
        <w:spacing w:line="240" w:lineRule="auto"/>
      </w:pPr>
      <w:r>
        <w:rPr>
          <w:rFonts w:ascii="Calibri" w:eastAsia="Calibri" w:hAnsi="Calibri" w:cs="Calibri"/>
          <w:b/>
          <w:u w:val="single"/>
        </w:rPr>
        <w:t>Contact</w:t>
      </w:r>
    </w:p>
    <w:p w14:paraId="6E37B16B" w14:textId="77777777" w:rsidR="005D7D4D" w:rsidRDefault="005D7D4D">
      <w:pPr>
        <w:spacing w:line="240" w:lineRule="auto"/>
        <w:rPr>
          <w:ins w:id="973" w:author="Pena, Vanessa I" w:date="2016-12-29T13:27:00Z"/>
          <w:rFonts w:ascii="Calibri" w:eastAsia="Calibri" w:hAnsi="Calibri" w:cs="Calibri"/>
        </w:rPr>
      </w:pPr>
      <w:ins w:id="974" w:author="Pena, Vanessa I" w:date="2016-12-29T13:27:00Z">
        <w:r>
          <w:rPr>
            <w:rFonts w:ascii="Calibri" w:eastAsia="Calibri" w:hAnsi="Calibri" w:cs="Calibri"/>
          </w:rPr>
          <w:t xml:space="preserve">Federal agencies </w:t>
        </w:r>
      </w:ins>
      <w:del w:id="975" w:author="Pena, Vanessa I" w:date="2016-12-29T13:27:00Z">
        <w:r w:rsidR="0031373C" w:rsidDel="005D7D4D">
          <w:rPr>
            <w:rFonts w:ascii="Calibri" w:eastAsia="Calibri" w:hAnsi="Calibri" w:cs="Calibri"/>
          </w:rPr>
          <w:delText xml:space="preserve">Department leadership </w:delText>
        </w:r>
      </w:del>
      <w:r w:rsidR="0031373C">
        <w:rPr>
          <w:rFonts w:ascii="Calibri" w:eastAsia="Calibri" w:hAnsi="Calibri" w:cs="Calibri"/>
        </w:rPr>
        <w:t xml:space="preserve">interested in a dialogue about how a CINO can help achieve agency priorities can </w:t>
      </w:r>
      <w:ins w:id="976" w:author="Pena, Vanessa I" w:date="2016-12-29T13:05:00Z">
        <w:r w:rsidR="009A0DD9">
          <w:rPr>
            <w:rFonts w:ascii="Calibri" w:eastAsia="Calibri" w:hAnsi="Calibri" w:cs="Calibri"/>
          </w:rPr>
          <w:t xml:space="preserve">contact </w:t>
        </w:r>
      </w:ins>
    </w:p>
    <w:p w14:paraId="3584EB42" w14:textId="7B222B17" w:rsidR="00150FCA" w:rsidRDefault="008C5C02">
      <w:pPr>
        <w:numPr>
          <w:ilvl w:val="0"/>
          <w:numId w:val="36"/>
        </w:numPr>
        <w:spacing w:line="240" w:lineRule="auto"/>
        <w:pPrChange w:id="977" w:author="Pena, Vanessa I" w:date="2016-12-29T13:27:00Z">
          <w:pPr>
            <w:spacing w:line="240" w:lineRule="auto"/>
          </w:pPr>
        </w:pPrChange>
      </w:pPr>
      <w:r>
        <w:rPr>
          <w:rFonts w:ascii="Calibri" w:eastAsia="Calibri" w:hAnsi="Calibri" w:cs="Calibri"/>
        </w:rPr>
        <w:t>Kelly Olson</w:t>
      </w:r>
      <w:ins w:id="978" w:author="Pena, Vanessa I" w:date="2016-12-29T13:06:00Z">
        <w:r w:rsidR="009A0DD9" w:rsidRPr="00EC09C1">
          <w:rPr>
            <w:rFonts w:asciiTheme="minorHAnsi" w:hAnsiTheme="minorHAnsi"/>
            <w:rPrChange w:id="979" w:author="Caraleigh" w:date="2017-01-05T18:28:00Z">
              <w:rPr>
                <w:rFonts w:ascii="Calibri" w:eastAsia="Calibri" w:hAnsi="Calibri" w:cs="Calibri"/>
              </w:rPr>
            </w:rPrChange>
          </w:rPr>
          <w:t xml:space="preserve">, </w:t>
        </w:r>
      </w:ins>
      <w:ins w:id="980" w:author="Caraleigh" w:date="2017-01-05T18:28:00Z">
        <w:r w:rsidR="00EC09C1" w:rsidRPr="00EC09C1">
          <w:rPr>
            <w:rFonts w:asciiTheme="minorHAnsi" w:hAnsiTheme="minorHAnsi"/>
            <w:rPrChange w:id="981" w:author="Caraleigh" w:date="2017-01-05T18:28:00Z">
              <w:rPr>
                <w:color w:val="545454"/>
                <w:shd w:val="clear" w:color="auto" w:fill="FFFFFF"/>
              </w:rPr>
            </w:rPrChange>
          </w:rPr>
          <w:t>acting director, Technology Transformation Service's Innovation Portfolio</w:t>
        </w:r>
      </w:ins>
      <w:commentRangeStart w:id="982"/>
      <w:ins w:id="983" w:author="Pena, Vanessa I" w:date="2016-12-29T13:06:00Z">
        <w:del w:id="984" w:author="Caraleigh" w:date="2017-01-05T18:28:00Z">
          <w:r w:rsidR="009A0DD9" w:rsidRPr="00EC09C1" w:rsidDel="00EC09C1">
            <w:rPr>
              <w:rFonts w:asciiTheme="minorHAnsi" w:hAnsiTheme="minorHAnsi"/>
              <w:rPrChange w:id="985" w:author="Caraleigh" w:date="2017-01-05T18:28:00Z">
                <w:rPr>
                  <w:rFonts w:ascii="Calibri" w:eastAsia="Calibri" w:hAnsi="Calibri" w:cs="Calibri"/>
                </w:rPr>
              </w:rPrChange>
            </w:rPr>
            <w:delText>TITLE</w:delText>
          </w:r>
          <w:commentRangeEnd w:id="982"/>
          <w:r w:rsidR="009A0DD9" w:rsidRPr="00EC09C1" w:rsidDel="00EC09C1">
            <w:rPr>
              <w:rFonts w:asciiTheme="minorHAnsi" w:hAnsiTheme="minorHAnsi"/>
              <w:rPrChange w:id="986" w:author="Caraleigh" w:date="2017-01-05T18:28:00Z">
                <w:rPr>
                  <w:rStyle w:val="CommentReference"/>
                </w:rPr>
              </w:rPrChange>
            </w:rPr>
            <w:commentReference w:id="982"/>
          </w:r>
          <w:r w:rsidR="009A0DD9" w:rsidRPr="00EC09C1" w:rsidDel="00EC09C1">
            <w:rPr>
              <w:rFonts w:asciiTheme="minorHAnsi" w:hAnsiTheme="minorHAnsi"/>
              <w:rPrChange w:id="987" w:author="Caraleigh" w:date="2017-01-05T18:28:00Z">
                <w:rPr>
                  <w:rFonts w:ascii="Calibri" w:eastAsia="Calibri" w:hAnsi="Calibri" w:cs="Calibri"/>
                </w:rPr>
              </w:rPrChange>
            </w:rPr>
            <w:delText>,</w:delText>
          </w:r>
        </w:del>
      </w:ins>
      <w:r w:rsidRPr="00EC09C1">
        <w:rPr>
          <w:rFonts w:asciiTheme="minorHAnsi" w:hAnsiTheme="minorHAnsi"/>
          <w:rPrChange w:id="988" w:author="Caraleigh" w:date="2017-01-05T18:28:00Z">
            <w:rPr>
              <w:rFonts w:ascii="Calibri" w:eastAsia="Calibri" w:hAnsi="Calibri" w:cs="Calibri"/>
            </w:rPr>
          </w:rPrChange>
        </w:rPr>
        <w:t xml:space="preserve"> at </w:t>
      </w:r>
      <w:r>
        <w:rPr>
          <w:rFonts w:ascii="Calibri" w:eastAsia="Calibri" w:hAnsi="Calibri" w:cs="Calibri"/>
        </w:rPr>
        <w:t>GSA at</w:t>
      </w:r>
      <w:del w:id="989" w:author="Pena, Vanessa I" w:date="2016-12-29T13:05:00Z">
        <w:r w:rsidR="0031373C" w:rsidDel="009A0DD9">
          <w:rPr>
            <w:rFonts w:ascii="Calibri" w:eastAsia="Calibri" w:hAnsi="Calibri" w:cs="Calibri"/>
          </w:rPr>
          <w:delText xml:space="preserve"> </w:delText>
        </w:r>
      </w:del>
      <w:r>
        <w:t xml:space="preserve"> </w:t>
      </w:r>
      <w:r w:rsidR="00823736" w:rsidRPr="009A0DD9">
        <w:rPr>
          <w:rFonts w:asciiTheme="minorHAnsi" w:hAnsiTheme="minorHAnsi"/>
          <w:rPrChange w:id="990" w:author="Pena, Vanessa I" w:date="2016-12-29T13:05:00Z">
            <w:rPr>
              <w:rStyle w:val="Hyperlink"/>
            </w:rPr>
          </w:rPrChange>
        </w:rPr>
        <w:fldChar w:fldCharType="begin"/>
      </w:r>
      <w:r w:rsidR="00823736" w:rsidRPr="009A0DD9">
        <w:rPr>
          <w:rFonts w:asciiTheme="minorHAnsi" w:hAnsiTheme="minorHAnsi"/>
          <w:rPrChange w:id="991" w:author="Pena, Vanessa I" w:date="2016-12-29T13:05:00Z">
            <w:rPr/>
          </w:rPrChange>
        </w:rPr>
        <w:instrText xml:space="preserve"> HYPERLINK "mailto:kelly.olson@gsa.gov" </w:instrText>
      </w:r>
      <w:r w:rsidR="00823736" w:rsidRPr="009A0DD9">
        <w:rPr>
          <w:rFonts w:asciiTheme="minorHAnsi" w:hAnsiTheme="minorHAnsi"/>
          <w:rPrChange w:id="992" w:author="Pena, Vanessa I" w:date="2016-12-29T13:05:00Z">
            <w:rPr>
              <w:rStyle w:val="Hyperlink"/>
            </w:rPr>
          </w:rPrChange>
        </w:rPr>
        <w:fldChar w:fldCharType="separate"/>
      </w:r>
      <w:r w:rsidRPr="009A0DD9">
        <w:rPr>
          <w:rStyle w:val="Hyperlink"/>
          <w:rFonts w:asciiTheme="minorHAnsi" w:hAnsiTheme="minorHAnsi"/>
          <w:rPrChange w:id="993" w:author="Pena, Vanessa I" w:date="2016-12-29T13:05:00Z">
            <w:rPr>
              <w:rStyle w:val="Hyperlink"/>
            </w:rPr>
          </w:rPrChange>
        </w:rPr>
        <w:t>kelly.olson@gsa.gov</w:t>
      </w:r>
      <w:r w:rsidR="00823736" w:rsidRPr="009A0DD9">
        <w:rPr>
          <w:rStyle w:val="Hyperlink"/>
          <w:rFonts w:asciiTheme="minorHAnsi" w:hAnsiTheme="minorHAnsi"/>
          <w:rPrChange w:id="994" w:author="Pena, Vanessa I" w:date="2016-12-29T13:05:00Z">
            <w:rPr>
              <w:rStyle w:val="Hyperlink"/>
            </w:rPr>
          </w:rPrChange>
        </w:rPr>
        <w:fldChar w:fldCharType="end"/>
      </w:r>
      <w:r w:rsidRPr="009A0DD9">
        <w:rPr>
          <w:rFonts w:asciiTheme="minorHAnsi" w:hAnsiTheme="minorHAnsi"/>
          <w:rPrChange w:id="995" w:author="Pena, Vanessa I" w:date="2016-12-29T13:05:00Z">
            <w:rPr/>
          </w:rPrChange>
        </w:rPr>
        <w:t>.</w:t>
      </w:r>
      <w:r>
        <w:t xml:space="preserve"> </w:t>
      </w:r>
    </w:p>
    <w:p w14:paraId="6FA1270E" w14:textId="4742907D" w:rsidR="005D7D4D" w:rsidRPr="005D7D4D" w:rsidRDefault="005D7D4D" w:rsidP="005D7D4D">
      <w:pPr>
        <w:pStyle w:val="ListParagraph"/>
        <w:widowControl w:val="0"/>
        <w:numPr>
          <w:ilvl w:val="0"/>
          <w:numId w:val="36"/>
        </w:numPr>
        <w:spacing w:line="240" w:lineRule="auto"/>
        <w:rPr>
          <w:ins w:id="996" w:author="Pena, Vanessa I" w:date="2016-12-29T13:27:00Z"/>
          <w:rFonts w:asciiTheme="minorHAnsi" w:hAnsiTheme="minorHAnsi"/>
          <w:rPrChange w:id="997" w:author="Pena, Vanessa I" w:date="2016-12-29T13:28:00Z">
            <w:rPr>
              <w:ins w:id="998" w:author="Pena, Vanessa I" w:date="2016-12-29T13:27:00Z"/>
            </w:rPr>
          </w:rPrChange>
        </w:rPr>
      </w:pPr>
      <w:ins w:id="999" w:author="Pena, Vanessa I" w:date="2016-12-29T13:27:00Z">
        <w:r>
          <w:rPr>
            <w:rFonts w:asciiTheme="minorHAnsi" w:hAnsiTheme="minorHAnsi"/>
          </w:rPr>
          <w:t xml:space="preserve">Ann Mei Chang, </w:t>
        </w:r>
      </w:ins>
      <w:ins w:id="1000" w:author="Caraleigh" w:date="2017-01-05T18:28:00Z">
        <w:r w:rsidR="00EC09C1">
          <w:rPr>
            <w:rFonts w:asciiTheme="minorHAnsi" w:hAnsiTheme="minorHAnsi"/>
          </w:rPr>
          <w:t xml:space="preserve">CINO, </w:t>
        </w:r>
      </w:ins>
      <w:ins w:id="1001" w:author="Pena, Vanessa I" w:date="2016-12-29T13:27:00Z">
        <w:r>
          <w:rPr>
            <w:rFonts w:asciiTheme="minorHAnsi" w:hAnsiTheme="minorHAnsi"/>
          </w:rPr>
          <w:t>USAID at</w:t>
        </w:r>
        <w:r w:rsidRPr="005D7D4D">
          <w:rPr>
            <w:rFonts w:asciiTheme="minorHAnsi" w:hAnsiTheme="minorHAnsi"/>
            <w:rPrChange w:id="1002" w:author="Pena, Vanessa I" w:date="2016-12-29T13:28:00Z">
              <w:rPr/>
            </w:rPrChange>
          </w:rPr>
          <w:t xml:space="preserve"> </w:t>
        </w:r>
        <w:r w:rsidRPr="005D7D4D">
          <w:rPr>
            <w:rFonts w:asciiTheme="minorHAnsi" w:hAnsiTheme="minorHAnsi"/>
            <w:rPrChange w:id="1003" w:author="Pena, Vanessa I" w:date="2016-12-29T13:28:00Z">
              <w:rPr>
                <w:rStyle w:val="Hyperlink"/>
              </w:rPr>
            </w:rPrChange>
          </w:rPr>
          <w:fldChar w:fldCharType="begin"/>
        </w:r>
        <w:r w:rsidRPr="005D7D4D">
          <w:rPr>
            <w:rFonts w:asciiTheme="minorHAnsi" w:hAnsiTheme="minorHAnsi"/>
            <w:rPrChange w:id="1004" w:author="Pena, Vanessa I" w:date="2016-12-29T13:28:00Z">
              <w:rPr/>
            </w:rPrChange>
          </w:rPr>
          <w:instrText xml:space="preserve"> HYPERLINK "mailto:annmei@usaid.gov" </w:instrText>
        </w:r>
        <w:r w:rsidRPr="005D7D4D">
          <w:rPr>
            <w:rFonts w:asciiTheme="minorHAnsi" w:hAnsiTheme="minorHAnsi"/>
            <w:rPrChange w:id="1005" w:author="Pena, Vanessa I" w:date="2016-12-29T13:28:00Z">
              <w:rPr>
                <w:rStyle w:val="Hyperlink"/>
              </w:rPr>
            </w:rPrChange>
          </w:rPr>
          <w:fldChar w:fldCharType="separate"/>
        </w:r>
        <w:r w:rsidRPr="005D7D4D">
          <w:rPr>
            <w:rStyle w:val="Hyperlink"/>
            <w:rFonts w:asciiTheme="minorHAnsi" w:hAnsiTheme="minorHAnsi"/>
            <w:rPrChange w:id="1006" w:author="Pena, Vanessa I" w:date="2016-12-29T13:28:00Z">
              <w:rPr>
                <w:rStyle w:val="Hyperlink"/>
              </w:rPr>
            </w:rPrChange>
          </w:rPr>
          <w:t>annmei@usaid.gov</w:t>
        </w:r>
        <w:r w:rsidRPr="005D7D4D">
          <w:rPr>
            <w:rStyle w:val="Hyperlink"/>
            <w:rFonts w:asciiTheme="minorHAnsi" w:hAnsiTheme="minorHAnsi"/>
            <w:rPrChange w:id="1007" w:author="Pena, Vanessa I" w:date="2016-12-29T13:28:00Z">
              <w:rPr>
                <w:rStyle w:val="Hyperlink"/>
              </w:rPr>
            </w:rPrChange>
          </w:rPr>
          <w:fldChar w:fldCharType="end"/>
        </w:r>
      </w:ins>
    </w:p>
    <w:p w14:paraId="14642DD0" w14:textId="5FADEEFD" w:rsidR="005D7D4D" w:rsidRPr="005D7D4D" w:rsidRDefault="005D7D4D" w:rsidP="005D7D4D">
      <w:pPr>
        <w:pStyle w:val="ListParagraph"/>
        <w:widowControl w:val="0"/>
        <w:numPr>
          <w:ilvl w:val="0"/>
          <w:numId w:val="36"/>
        </w:numPr>
        <w:spacing w:line="240" w:lineRule="auto"/>
        <w:rPr>
          <w:ins w:id="1008" w:author="Pena, Vanessa I" w:date="2016-12-29T13:27:00Z"/>
          <w:rFonts w:asciiTheme="minorHAnsi" w:hAnsiTheme="minorHAnsi"/>
          <w:rPrChange w:id="1009" w:author="Pena, Vanessa I" w:date="2016-12-29T13:28:00Z">
            <w:rPr>
              <w:ins w:id="1010" w:author="Pena, Vanessa I" w:date="2016-12-29T13:27:00Z"/>
            </w:rPr>
          </w:rPrChange>
        </w:rPr>
      </w:pPr>
      <w:ins w:id="1011" w:author="Pena, Vanessa I" w:date="2016-12-29T13:27:00Z">
        <w:r w:rsidRPr="005D7D4D">
          <w:rPr>
            <w:rFonts w:asciiTheme="minorHAnsi" w:hAnsiTheme="minorHAnsi"/>
            <w:rPrChange w:id="1012" w:author="Pena, Vanessa I" w:date="2016-12-29T13:28:00Z">
              <w:rPr/>
            </w:rPrChange>
          </w:rPr>
          <w:t xml:space="preserve">Arthur Plews, </w:t>
        </w:r>
      </w:ins>
      <w:ins w:id="1013" w:author="Caraleigh" w:date="2017-01-05T18:28:00Z">
        <w:r w:rsidR="00EC09C1">
          <w:rPr>
            <w:rFonts w:asciiTheme="minorHAnsi" w:hAnsiTheme="minorHAnsi"/>
          </w:rPr>
          <w:t xml:space="preserve">CIO, </w:t>
        </w:r>
      </w:ins>
      <w:ins w:id="1014" w:author="Pena, Vanessa I" w:date="2016-12-29T13:27:00Z">
        <w:del w:id="1015" w:author="Caraleigh" w:date="2017-01-05T18:27:00Z">
          <w:r w:rsidRPr="005D7D4D" w:rsidDel="00EC09C1">
            <w:rPr>
              <w:rFonts w:asciiTheme="minorHAnsi" w:hAnsiTheme="minorHAnsi"/>
              <w:rPrChange w:id="1016" w:author="Pena, Vanessa I" w:date="2016-12-29T13:28:00Z">
                <w:rPr/>
              </w:rPrChange>
            </w:rPr>
            <w:delText xml:space="preserve">CIO, </w:delText>
          </w:r>
        </w:del>
        <w:r w:rsidRPr="005D7D4D">
          <w:rPr>
            <w:rFonts w:asciiTheme="minorHAnsi" w:hAnsiTheme="minorHAnsi"/>
            <w:rPrChange w:id="1017" w:author="Pena, Vanessa I" w:date="2016-12-29T13:28:00Z">
              <w:rPr/>
            </w:rPrChange>
          </w:rPr>
          <w:t>Small Business Administration</w:t>
        </w:r>
      </w:ins>
      <w:ins w:id="1018" w:author="Pena, Vanessa I" w:date="2016-12-29T13:28:00Z">
        <w:r>
          <w:rPr>
            <w:rFonts w:asciiTheme="minorHAnsi" w:hAnsiTheme="minorHAnsi"/>
          </w:rPr>
          <w:t xml:space="preserve"> at</w:t>
        </w:r>
      </w:ins>
      <w:ins w:id="1019" w:author="Pena, Vanessa I" w:date="2016-12-29T13:27:00Z">
        <w:r w:rsidRPr="005D7D4D">
          <w:rPr>
            <w:rFonts w:asciiTheme="minorHAnsi" w:hAnsiTheme="minorHAnsi"/>
            <w:rPrChange w:id="1020" w:author="Pena, Vanessa I" w:date="2016-12-29T13:28:00Z">
              <w:rPr/>
            </w:rPrChange>
          </w:rPr>
          <w:t xml:space="preserve"> </w:t>
        </w:r>
        <w:r w:rsidRPr="005D7D4D">
          <w:rPr>
            <w:rFonts w:asciiTheme="minorHAnsi" w:hAnsiTheme="minorHAnsi"/>
            <w:rPrChange w:id="1021" w:author="Pena, Vanessa I" w:date="2016-12-29T13:28:00Z">
              <w:rPr>
                <w:rStyle w:val="Hyperlink"/>
              </w:rPr>
            </w:rPrChange>
          </w:rPr>
          <w:fldChar w:fldCharType="begin"/>
        </w:r>
        <w:r w:rsidRPr="005D7D4D">
          <w:rPr>
            <w:rFonts w:asciiTheme="minorHAnsi" w:hAnsiTheme="minorHAnsi"/>
            <w:rPrChange w:id="1022" w:author="Pena, Vanessa I" w:date="2016-12-29T13:28:00Z">
              <w:rPr/>
            </w:rPrChange>
          </w:rPr>
          <w:instrText xml:space="preserve"> HYPERLINK "mailto:Arthur.Plews@sba.gov" </w:instrText>
        </w:r>
        <w:r w:rsidRPr="005D7D4D">
          <w:rPr>
            <w:rFonts w:asciiTheme="minorHAnsi" w:hAnsiTheme="minorHAnsi"/>
            <w:rPrChange w:id="1023" w:author="Pena, Vanessa I" w:date="2016-12-29T13:28:00Z">
              <w:rPr>
                <w:rStyle w:val="Hyperlink"/>
              </w:rPr>
            </w:rPrChange>
          </w:rPr>
          <w:fldChar w:fldCharType="separate"/>
        </w:r>
        <w:r w:rsidRPr="005D7D4D">
          <w:rPr>
            <w:rStyle w:val="Hyperlink"/>
            <w:rFonts w:asciiTheme="minorHAnsi" w:hAnsiTheme="minorHAnsi"/>
            <w:rPrChange w:id="1024" w:author="Pena, Vanessa I" w:date="2016-12-29T13:28:00Z">
              <w:rPr>
                <w:rStyle w:val="Hyperlink"/>
              </w:rPr>
            </w:rPrChange>
          </w:rPr>
          <w:t>Arthur.Plews@sba.gov</w:t>
        </w:r>
        <w:r w:rsidRPr="005D7D4D">
          <w:rPr>
            <w:rStyle w:val="Hyperlink"/>
            <w:rFonts w:asciiTheme="minorHAnsi" w:hAnsiTheme="minorHAnsi"/>
            <w:rPrChange w:id="1025" w:author="Pena, Vanessa I" w:date="2016-12-29T13:28:00Z">
              <w:rPr>
                <w:rStyle w:val="Hyperlink"/>
              </w:rPr>
            </w:rPrChange>
          </w:rPr>
          <w:fldChar w:fldCharType="end"/>
        </w:r>
        <w:r w:rsidRPr="005D7D4D">
          <w:rPr>
            <w:rFonts w:asciiTheme="minorHAnsi" w:hAnsiTheme="minorHAnsi"/>
            <w:rPrChange w:id="1026" w:author="Pena, Vanessa I" w:date="2016-12-29T13:28:00Z">
              <w:rPr/>
            </w:rPrChange>
          </w:rPr>
          <w:t xml:space="preserve">  </w:t>
        </w:r>
        <w:r w:rsidRPr="005D7D4D">
          <w:rPr>
            <w:rStyle w:val="CommentReference"/>
            <w:rFonts w:asciiTheme="minorHAnsi" w:hAnsiTheme="minorHAnsi"/>
            <w:rPrChange w:id="1027" w:author="Pena, Vanessa I" w:date="2016-12-29T13:28:00Z">
              <w:rPr>
                <w:rStyle w:val="CommentReference"/>
              </w:rPr>
            </w:rPrChange>
          </w:rPr>
          <w:commentReference w:id="1028"/>
        </w:r>
      </w:ins>
    </w:p>
    <w:p w14:paraId="474210FA" w14:textId="77777777" w:rsidR="00150FCA" w:rsidRDefault="00150FCA">
      <w:pPr>
        <w:spacing w:line="240" w:lineRule="auto"/>
      </w:pPr>
    </w:p>
    <w:p w14:paraId="4C922408" w14:textId="77777777" w:rsidR="00150FCA" w:rsidRDefault="0031373C">
      <w:commentRangeStart w:id="1029"/>
      <w:r>
        <w:rPr>
          <w:rFonts w:ascii="Calibri" w:eastAsia="Calibri" w:hAnsi="Calibri" w:cs="Calibri"/>
          <w:b/>
          <w:u w:val="single"/>
        </w:rPr>
        <w:t>Further reading:</w:t>
      </w:r>
      <w:commentRangeEnd w:id="1029"/>
      <w:r w:rsidR="009A0DD9">
        <w:rPr>
          <w:rStyle w:val="CommentReference"/>
        </w:rPr>
        <w:commentReference w:id="1029"/>
      </w:r>
    </w:p>
    <w:p w14:paraId="1D7D1F40" w14:textId="77777777" w:rsidR="00150FCA" w:rsidRDefault="00150FCA"/>
    <w:p w14:paraId="642493A5" w14:textId="77777777" w:rsidR="00150FCA" w:rsidRDefault="0031373C">
      <w:r>
        <w:rPr>
          <w:rFonts w:ascii="Calibri" w:eastAsia="Calibri" w:hAnsi="Calibri" w:cs="Calibri"/>
          <w:b/>
        </w:rPr>
        <w:t>To inform priorities in the search process:</w:t>
      </w:r>
    </w:p>
    <w:p w14:paraId="6A410006" w14:textId="4615FF98" w:rsidR="00150FCA" w:rsidRDefault="00483A22">
      <w:ins w:id="1030" w:author="Caraleigh" w:date="2017-01-05T19:18:00Z">
        <w:r w:rsidRPr="00483A22">
          <w:rPr>
            <w:rFonts w:asciiTheme="minorHAnsi" w:hAnsiTheme="minorHAnsi"/>
            <w:rPrChange w:id="1031" w:author="Caraleigh" w:date="2017-01-05T19:18:00Z">
              <w:rPr/>
            </w:rPrChange>
          </w:rPr>
          <w:t xml:space="preserve">Martin R., </w:t>
        </w:r>
      </w:ins>
      <w:r w:rsidR="00AE5FA1">
        <w:fldChar w:fldCharType="begin"/>
      </w:r>
      <w:r w:rsidR="00AE5FA1">
        <w:instrText xml:space="preserve"> HYPERLINK "https://hbr.org/2007/06/how-successful-leaders-think" \h </w:instrText>
      </w:r>
      <w:r w:rsidR="00AE5FA1">
        <w:fldChar w:fldCharType="separate"/>
      </w:r>
      <w:r w:rsidR="0031373C">
        <w:rPr>
          <w:rFonts w:ascii="Calibri" w:eastAsia="Calibri" w:hAnsi="Calibri" w:cs="Calibri"/>
          <w:color w:val="0000FF"/>
          <w:u w:val="single"/>
        </w:rPr>
        <w:t>“How Successful Leaders Think</w:t>
      </w:r>
      <w:ins w:id="1032" w:author="Caraleigh" w:date="2017-01-05T19:19:00Z">
        <w:r>
          <w:rPr>
            <w:rFonts w:ascii="Calibri" w:eastAsia="Calibri" w:hAnsi="Calibri" w:cs="Calibri"/>
            <w:color w:val="0000FF"/>
            <w:u w:val="single"/>
          </w:rPr>
          <w:t>,</w:t>
        </w:r>
      </w:ins>
      <w:r w:rsidR="0031373C">
        <w:rPr>
          <w:rFonts w:ascii="Calibri" w:eastAsia="Calibri" w:hAnsi="Calibri" w:cs="Calibri"/>
          <w:color w:val="0000FF"/>
          <w:u w:val="single"/>
        </w:rPr>
        <w:t>”</w:t>
      </w:r>
      <w:r w:rsidR="00AE5FA1">
        <w:rPr>
          <w:rFonts w:ascii="Calibri" w:eastAsia="Calibri" w:hAnsi="Calibri" w:cs="Calibri"/>
          <w:color w:val="0000FF"/>
          <w:u w:val="single"/>
        </w:rPr>
        <w:fldChar w:fldCharType="end"/>
      </w:r>
      <w:r w:rsidR="0031373C">
        <w:rPr>
          <w:rFonts w:ascii="Calibri" w:eastAsia="Calibri" w:hAnsi="Calibri" w:cs="Calibri"/>
        </w:rPr>
        <w:t xml:space="preserve"> </w:t>
      </w:r>
      <w:ins w:id="1033" w:author="Caraleigh" w:date="2017-01-05T19:17:00Z">
        <w:r>
          <w:rPr>
            <w:rFonts w:ascii="Calibri" w:eastAsia="Calibri" w:hAnsi="Calibri" w:cs="Calibri"/>
          </w:rPr>
          <w:t>Harvard Business Review,</w:t>
        </w:r>
      </w:ins>
      <w:del w:id="1034" w:author="Caraleigh" w:date="2017-01-05T19:17:00Z">
        <w:r w:rsidR="0031373C" w:rsidDel="00483A22">
          <w:rPr>
            <w:rFonts w:ascii="Calibri" w:eastAsia="Calibri" w:hAnsi="Calibri" w:cs="Calibri"/>
          </w:rPr>
          <w:delText>(HBR,</w:delText>
        </w:r>
      </w:del>
      <w:r w:rsidR="0031373C">
        <w:rPr>
          <w:rFonts w:ascii="Calibri" w:eastAsia="Calibri" w:hAnsi="Calibri" w:cs="Calibri"/>
        </w:rPr>
        <w:t xml:space="preserve"> </w:t>
      </w:r>
      <w:ins w:id="1035" w:author="Caraleigh" w:date="2017-01-05T19:17:00Z">
        <w:r>
          <w:rPr>
            <w:rFonts w:ascii="Calibri" w:eastAsia="Calibri" w:hAnsi="Calibri" w:cs="Calibri"/>
          </w:rPr>
          <w:t xml:space="preserve">June </w:t>
        </w:r>
      </w:ins>
      <w:r w:rsidR="0031373C">
        <w:rPr>
          <w:rFonts w:ascii="Calibri" w:eastAsia="Calibri" w:hAnsi="Calibri" w:cs="Calibri"/>
        </w:rPr>
        <w:t>2007</w:t>
      </w:r>
      <w:del w:id="1036" w:author="Caraleigh" w:date="2017-01-05T19:17:00Z">
        <w:r w:rsidR="0031373C" w:rsidDel="00483A22">
          <w:rPr>
            <w:rFonts w:ascii="Calibri" w:eastAsia="Calibri" w:hAnsi="Calibri" w:cs="Calibri"/>
          </w:rPr>
          <w:delText>)</w:delText>
        </w:r>
      </w:del>
      <w:ins w:id="1037" w:author="Caraleigh" w:date="2017-01-05T19:17:00Z">
        <w:r>
          <w:rPr>
            <w:rFonts w:ascii="Calibri" w:eastAsia="Calibri" w:hAnsi="Calibri" w:cs="Calibri"/>
          </w:rPr>
          <w:t xml:space="preserve">. </w:t>
        </w:r>
      </w:ins>
      <w:ins w:id="1038" w:author="Caraleigh" w:date="2017-01-05T18:38:00Z">
        <w:r w:rsidR="0039311C">
          <w:rPr>
            <w:rFonts w:ascii="Calibri" w:eastAsia="Calibri" w:hAnsi="Calibri" w:cs="Calibri"/>
          </w:rPr>
          <w:t>Discussion on leadership mindset</w:t>
        </w:r>
      </w:ins>
      <w:ins w:id="1039" w:author="Caraleigh" w:date="2017-01-05T19:20:00Z">
        <w:r>
          <w:rPr>
            <w:rFonts w:ascii="Calibri" w:eastAsia="Calibri" w:hAnsi="Calibri" w:cs="Calibri"/>
          </w:rPr>
          <w:t>.</w:t>
        </w:r>
      </w:ins>
    </w:p>
    <w:p w14:paraId="5AAAD346" w14:textId="17ED1A50" w:rsidR="00150FCA" w:rsidRDefault="00483A22">
      <w:ins w:id="1040" w:author="Caraleigh" w:date="2017-01-05T19:18:00Z">
        <w:r w:rsidRPr="00483A22">
          <w:rPr>
            <w:rFonts w:asciiTheme="minorHAnsi" w:hAnsiTheme="minorHAnsi"/>
            <w:rPrChange w:id="1041" w:author="Caraleigh" w:date="2017-01-05T19:18:00Z">
              <w:rPr/>
            </w:rPrChange>
          </w:rPr>
          <w:t>McKinney, P.,</w:t>
        </w:r>
      </w:ins>
      <w:r w:rsidR="00AE5FA1">
        <w:fldChar w:fldCharType="begin"/>
      </w:r>
      <w:r w:rsidR="00AE5FA1">
        <w:instrText xml:space="preserve"> HYPERLINK "http://philmckinney.com/the-top-5-skills-a-chief-innovation-officer-needs/" \h </w:instrText>
      </w:r>
      <w:r w:rsidR="00AE5FA1">
        <w:fldChar w:fldCharType="separate"/>
      </w:r>
      <w:r w:rsidR="0031373C">
        <w:rPr>
          <w:rFonts w:ascii="Calibri" w:eastAsia="Calibri" w:hAnsi="Calibri" w:cs="Calibri"/>
          <w:color w:val="0000FF"/>
          <w:u w:val="single"/>
        </w:rPr>
        <w:t>“Top Five Skills a CINO Needs</w:t>
      </w:r>
      <w:ins w:id="1042" w:author="Caraleigh" w:date="2017-01-05T19:19:00Z">
        <w:r>
          <w:rPr>
            <w:rFonts w:ascii="Calibri" w:eastAsia="Calibri" w:hAnsi="Calibri" w:cs="Calibri"/>
            <w:color w:val="0000FF"/>
            <w:u w:val="single"/>
          </w:rPr>
          <w:t>,</w:t>
        </w:r>
      </w:ins>
      <w:r w:rsidR="0031373C">
        <w:rPr>
          <w:rFonts w:ascii="Calibri" w:eastAsia="Calibri" w:hAnsi="Calibri" w:cs="Calibri"/>
          <w:color w:val="0000FF"/>
          <w:u w:val="single"/>
        </w:rPr>
        <w:t>”</w:t>
      </w:r>
      <w:r w:rsidR="00AE5FA1">
        <w:rPr>
          <w:rFonts w:ascii="Calibri" w:eastAsia="Calibri" w:hAnsi="Calibri" w:cs="Calibri"/>
          <w:color w:val="0000FF"/>
          <w:u w:val="single"/>
        </w:rPr>
        <w:fldChar w:fldCharType="end"/>
      </w:r>
      <w:ins w:id="1043" w:author="Caraleigh" w:date="2017-01-05T19:19:00Z">
        <w:r>
          <w:rPr>
            <w:rFonts w:ascii="Calibri" w:eastAsia="Calibri" w:hAnsi="Calibri" w:cs="Calibri"/>
            <w:color w:val="0000FF"/>
            <w:u w:val="single"/>
          </w:rPr>
          <w:t xml:space="preserve"> Ideas to Innovation, April 28, 2016.</w:t>
        </w:r>
      </w:ins>
      <w:r w:rsidR="0031373C">
        <w:rPr>
          <w:rFonts w:ascii="Calibri" w:eastAsia="Calibri" w:hAnsi="Calibri" w:cs="Calibri"/>
        </w:rPr>
        <w:t xml:space="preserve"> </w:t>
      </w:r>
      <w:del w:id="1044" w:author="Caraleigh" w:date="2017-01-05T19:19:00Z">
        <w:r w:rsidR="0031373C" w:rsidDel="00483A22">
          <w:rPr>
            <w:rFonts w:ascii="Calibri" w:eastAsia="Calibri" w:hAnsi="Calibri" w:cs="Calibri"/>
          </w:rPr>
          <w:delText>(Phil McKinney)</w:delText>
        </w:r>
      </w:del>
      <w:ins w:id="1045" w:author="Caraleigh" w:date="2017-01-05T18:38:00Z">
        <w:r w:rsidR="0039311C">
          <w:rPr>
            <w:rFonts w:ascii="Calibri" w:eastAsia="Calibri" w:hAnsi="Calibri" w:cs="Calibri"/>
          </w:rPr>
          <w:t xml:space="preserve"> Discussion of CINO skillset</w:t>
        </w:r>
      </w:ins>
      <w:ins w:id="1046" w:author="Caraleigh" w:date="2017-01-05T19:21:00Z">
        <w:r>
          <w:rPr>
            <w:rFonts w:ascii="Calibri" w:eastAsia="Calibri" w:hAnsi="Calibri" w:cs="Calibri"/>
          </w:rPr>
          <w:t>s</w:t>
        </w:r>
      </w:ins>
      <w:ins w:id="1047" w:author="Caraleigh" w:date="2017-01-05T19:20:00Z">
        <w:r>
          <w:rPr>
            <w:rFonts w:ascii="Calibri" w:eastAsia="Calibri" w:hAnsi="Calibri" w:cs="Calibri"/>
          </w:rPr>
          <w:t>.</w:t>
        </w:r>
      </w:ins>
    </w:p>
    <w:moveFromRangeStart w:id="1048" w:author="Caraleigh" w:date="2017-01-05T18:43:00Z" w:name="move471405130"/>
    <w:p w14:paraId="0C374AC0" w14:textId="666F4367" w:rsidR="0039311C" w:rsidDel="00483A22" w:rsidRDefault="00AE5FA1" w:rsidP="0039311C">
      <w:pPr>
        <w:rPr>
          <w:del w:id="1049" w:author="Caraleigh" w:date="2017-01-05T19:20:00Z"/>
          <w:rFonts w:ascii="Calibri" w:eastAsia="Calibri" w:hAnsi="Calibri" w:cs="Calibri"/>
        </w:rPr>
      </w:pPr>
      <w:moveFrom w:id="1050" w:author="Caraleigh" w:date="2017-01-05T18:43:00Z">
        <w:r w:rsidDel="0039311C">
          <w:fldChar w:fldCharType="begin"/>
        </w:r>
        <w:r w:rsidDel="0039311C">
          <w:instrText xml:space="preserve"> HYPERLINK "http://www.slideshare.net/rplatt/roles-and-skills-of-a-chief-innovation-officer-final" \h </w:instrText>
        </w:r>
        <w:r w:rsidDel="0039311C">
          <w:fldChar w:fldCharType="separate"/>
        </w:r>
        <w:r w:rsidR="0031373C" w:rsidDel="0039311C">
          <w:rPr>
            <w:rFonts w:ascii="Calibri" w:eastAsia="Calibri" w:hAnsi="Calibri" w:cs="Calibri"/>
            <w:color w:val="0000FF"/>
            <w:u w:val="single"/>
          </w:rPr>
          <w:t>Roles and Skills of a Chief Innovation Officer</w:t>
        </w:r>
        <w:r w:rsidDel="0039311C">
          <w:rPr>
            <w:rFonts w:ascii="Calibri" w:eastAsia="Calibri" w:hAnsi="Calibri" w:cs="Calibri"/>
            <w:color w:val="0000FF"/>
            <w:u w:val="single"/>
          </w:rPr>
          <w:fldChar w:fldCharType="end"/>
        </w:r>
        <w:r w:rsidR="0031373C" w:rsidDel="0039311C">
          <w:rPr>
            <w:rFonts w:ascii="Calibri" w:eastAsia="Calibri" w:hAnsi="Calibri" w:cs="Calibri"/>
          </w:rPr>
          <w:t xml:space="preserve"> </w:t>
        </w:r>
      </w:moveFrom>
      <w:moveFromRangeEnd w:id="1048"/>
      <w:ins w:id="1051" w:author="Caraleigh" w:date="2017-01-05T18:43:00Z">
        <w:r w:rsidR="0039311C">
          <w:rPr>
            <w:rFonts w:ascii="Calibri" w:eastAsia="Calibri" w:hAnsi="Calibri" w:cs="Calibri"/>
          </w:rPr>
          <w:t>Platt, R., “</w:t>
        </w:r>
      </w:ins>
      <w:moveToRangeStart w:id="1052" w:author="Caraleigh" w:date="2017-01-05T18:43:00Z" w:name="move471405130"/>
      <w:moveTo w:id="1053" w:author="Caraleigh" w:date="2017-01-05T18:43:00Z">
        <w:r w:rsidR="0039311C">
          <w:fldChar w:fldCharType="begin"/>
        </w:r>
        <w:r w:rsidR="0039311C">
          <w:instrText xml:space="preserve"> HYPERLINK "http://www.slideshare.net/rplatt/roles-and-skills-of-a-chief-innovation-officer-final" \h </w:instrText>
        </w:r>
        <w:r w:rsidR="0039311C">
          <w:fldChar w:fldCharType="separate"/>
        </w:r>
        <w:r w:rsidR="0039311C">
          <w:rPr>
            <w:rFonts w:ascii="Calibri" w:eastAsia="Calibri" w:hAnsi="Calibri" w:cs="Calibri"/>
            <w:color w:val="0000FF"/>
            <w:u w:val="single"/>
          </w:rPr>
          <w:t>Roles and Skills of a Chief Innovation Officer</w:t>
        </w:r>
        <w:r w:rsidR="0039311C">
          <w:rPr>
            <w:rFonts w:ascii="Calibri" w:eastAsia="Calibri" w:hAnsi="Calibri" w:cs="Calibri"/>
            <w:color w:val="0000FF"/>
            <w:u w:val="single"/>
          </w:rPr>
          <w:fldChar w:fldCharType="end"/>
        </w:r>
      </w:moveTo>
      <w:ins w:id="1054" w:author="Caraleigh" w:date="2017-01-05T19:20:00Z">
        <w:r w:rsidR="00483A22">
          <w:rPr>
            <w:rFonts w:ascii="Calibri" w:eastAsia="Calibri" w:hAnsi="Calibri" w:cs="Calibri"/>
            <w:color w:val="0000FF"/>
            <w:u w:val="single"/>
          </w:rPr>
          <w:t>,</w:t>
        </w:r>
      </w:ins>
      <w:moveTo w:id="1055" w:author="Caraleigh" w:date="2017-01-05T18:43:00Z">
        <w:del w:id="1056" w:author="Caraleigh" w:date="2017-01-05T18:43:00Z">
          <w:r w:rsidR="0039311C" w:rsidDel="0039311C">
            <w:rPr>
              <w:rFonts w:ascii="Calibri" w:eastAsia="Calibri" w:hAnsi="Calibri" w:cs="Calibri"/>
            </w:rPr>
            <w:delText xml:space="preserve"> </w:delText>
          </w:r>
        </w:del>
      </w:moveTo>
      <w:ins w:id="1057" w:author="Caraleigh" w:date="2017-01-05T18:43:00Z">
        <w:r w:rsidR="0039311C">
          <w:rPr>
            <w:rFonts w:ascii="Calibri" w:eastAsia="Calibri" w:hAnsi="Calibri" w:cs="Calibri"/>
          </w:rPr>
          <w:t>“</w:t>
        </w:r>
      </w:ins>
      <w:ins w:id="1058" w:author="Caraleigh" w:date="2017-01-05T19:20:00Z">
        <w:r w:rsidR="00483A22">
          <w:rPr>
            <w:rFonts w:ascii="Calibri" w:eastAsia="Calibri" w:hAnsi="Calibri" w:cs="Calibri"/>
          </w:rPr>
          <w:t xml:space="preserve">  Slide presentation, </w:t>
        </w:r>
      </w:ins>
    </w:p>
    <w:moveToRangeEnd w:id="1052"/>
    <w:p w14:paraId="66781040" w14:textId="58FC5526" w:rsidR="00150FCA" w:rsidDel="00483A22" w:rsidRDefault="0031373C">
      <w:pPr>
        <w:spacing w:line="240" w:lineRule="auto"/>
        <w:rPr>
          <w:del w:id="1059" w:author="Caraleigh" w:date="2017-01-05T18:43:00Z"/>
          <w:rFonts w:asciiTheme="minorHAnsi" w:hAnsiTheme="minorHAnsi"/>
        </w:rPr>
      </w:pPr>
      <w:del w:id="1060" w:author="Caraleigh" w:date="2017-01-05T18:43:00Z">
        <w:r w:rsidDel="0039311C">
          <w:rPr>
            <w:rFonts w:ascii="Calibri" w:eastAsia="Calibri" w:hAnsi="Calibri" w:cs="Calibri"/>
          </w:rPr>
          <w:delText>(Richard Platt, former Intel Corporate Innovation Program)</w:delText>
        </w:r>
      </w:del>
      <w:ins w:id="1061" w:author="Caraleigh" w:date="2017-01-05T18:44:00Z">
        <w:r w:rsidR="0039311C" w:rsidRPr="0039311C">
          <w:rPr>
            <w:rFonts w:asciiTheme="minorHAnsi" w:hAnsiTheme="minorHAnsi"/>
            <w:rPrChange w:id="1062" w:author="Caraleigh" w:date="2017-01-05T18:44:00Z">
              <w:rPr>
                <w:rFonts w:ascii="Helvetica Neue" w:hAnsi="Helvetica Neue"/>
                <w:color w:val="3B3835"/>
                <w:sz w:val="19"/>
                <w:szCs w:val="19"/>
                <w:shd w:val="clear" w:color="auto" w:fill="EEEEEE"/>
              </w:rPr>
            </w:rPrChange>
          </w:rPr>
          <w:t>Apr 20, 2010</w:t>
        </w:r>
      </w:ins>
      <w:ins w:id="1063" w:author="Caraleigh" w:date="2017-01-05T19:20:00Z">
        <w:r w:rsidR="00483A22">
          <w:rPr>
            <w:rFonts w:asciiTheme="minorHAnsi" w:hAnsiTheme="minorHAnsi"/>
          </w:rPr>
          <w:t xml:space="preserve">.  Advice on </w:t>
        </w:r>
      </w:ins>
      <w:ins w:id="1064" w:author="Caraleigh" w:date="2017-01-05T19:21:00Z">
        <w:r w:rsidR="00483A22">
          <w:rPr>
            <w:rFonts w:asciiTheme="minorHAnsi" w:hAnsiTheme="minorHAnsi"/>
          </w:rPr>
          <w:t xml:space="preserve">attractive CINO </w:t>
        </w:r>
      </w:ins>
      <w:ins w:id="1065" w:author="Caraleigh" w:date="2017-01-05T19:20:00Z">
        <w:r w:rsidR="00483A22">
          <w:rPr>
            <w:rFonts w:asciiTheme="minorHAnsi" w:hAnsiTheme="minorHAnsi"/>
          </w:rPr>
          <w:t>skillsets</w:t>
        </w:r>
      </w:ins>
      <w:ins w:id="1066" w:author="Caraleigh" w:date="2017-01-05T19:21:00Z">
        <w:r w:rsidR="00483A22">
          <w:rPr>
            <w:rFonts w:asciiTheme="minorHAnsi" w:hAnsiTheme="minorHAnsi"/>
          </w:rPr>
          <w:t>.</w:t>
        </w:r>
      </w:ins>
      <w:ins w:id="1067" w:author="Caraleigh" w:date="2017-01-05T19:20:00Z">
        <w:r w:rsidR="00483A22">
          <w:rPr>
            <w:rFonts w:asciiTheme="minorHAnsi" w:hAnsiTheme="minorHAnsi"/>
          </w:rPr>
          <w:t xml:space="preserve"> </w:t>
        </w:r>
      </w:ins>
    </w:p>
    <w:p w14:paraId="0F7D27DB" w14:textId="77777777" w:rsidR="00483A22" w:rsidRDefault="00483A22">
      <w:pPr>
        <w:rPr>
          <w:ins w:id="1068" w:author="Caraleigh" w:date="2017-01-05T19:20:00Z"/>
        </w:rPr>
      </w:pPr>
    </w:p>
    <w:p w14:paraId="27144FB4" w14:textId="77777777" w:rsidR="00150FCA" w:rsidRDefault="00150FCA">
      <w:pPr>
        <w:spacing w:line="240" w:lineRule="auto"/>
      </w:pPr>
    </w:p>
    <w:p w14:paraId="514267CF" w14:textId="77777777" w:rsidR="00150FCA" w:rsidRDefault="0031373C">
      <w:pPr>
        <w:spacing w:line="240" w:lineRule="auto"/>
      </w:pPr>
      <w:r>
        <w:rPr>
          <w:rFonts w:ascii="Calibri" w:eastAsia="Calibri" w:hAnsi="Calibri" w:cs="Calibri"/>
          <w:b/>
        </w:rPr>
        <w:t>For more background on the CINO role in state/local governments and the private sector:</w:t>
      </w:r>
    </w:p>
    <w:p w14:paraId="45BBEF1C" w14:textId="1A8A472A" w:rsidR="0039311C" w:rsidRDefault="0039311C" w:rsidP="0039311C">
      <w:pPr>
        <w:widowControl w:val="0"/>
        <w:spacing w:line="240" w:lineRule="auto"/>
        <w:rPr>
          <w:ins w:id="1069" w:author="Caraleigh" w:date="2017-01-05T18:41:00Z"/>
          <w:rFonts w:ascii="Calibri" w:eastAsia="Calibri" w:hAnsi="Calibri" w:cs="Calibri"/>
        </w:rPr>
      </w:pPr>
      <w:ins w:id="1070" w:author="Caraleigh" w:date="2017-01-05T18:41:00Z">
        <w:r w:rsidRPr="00470028">
          <w:rPr>
            <w:rFonts w:ascii="Calibri" w:eastAsia="Calibri" w:hAnsi="Calibri" w:cs="Calibri"/>
          </w:rPr>
          <w:t>Raths, D., "</w:t>
        </w:r>
        <w:r>
          <w:rPr>
            <w:rFonts w:ascii="Calibri" w:eastAsia="Calibri" w:hAnsi="Calibri" w:cs="Calibri"/>
          </w:rPr>
          <w:fldChar w:fldCharType="begin"/>
        </w:r>
        <w:r>
          <w:rPr>
            <w:rFonts w:ascii="Calibri" w:eastAsia="Calibri" w:hAnsi="Calibri" w:cs="Calibri"/>
          </w:rPr>
          <w:instrText xml:space="preserve"> HYPERLINK "http://www.govtech.com/e-government/Will-the-Chief-Innovation-Officer-Transform-Government.html" </w:instrText>
        </w:r>
        <w:r>
          <w:rPr>
            <w:rFonts w:ascii="Calibri" w:eastAsia="Calibri" w:hAnsi="Calibri" w:cs="Calibri"/>
          </w:rPr>
          <w:fldChar w:fldCharType="separate"/>
        </w:r>
        <w:r w:rsidRPr="00470028">
          <w:rPr>
            <w:rStyle w:val="Hyperlink"/>
            <w:rFonts w:ascii="Calibri" w:eastAsia="Calibri" w:hAnsi="Calibri" w:cs="Calibri"/>
          </w:rPr>
          <w:t>Will the Chief Innovation Officer Transform Government?</w:t>
        </w:r>
        <w:r>
          <w:rPr>
            <w:rFonts w:ascii="Calibri" w:eastAsia="Calibri" w:hAnsi="Calibri" w:cs="Calibri"/>
          </w:rPr>
          <w:fldChar w:fldCharType="end"/>
        </w:r>
        <w:r w:rsidRPr="00470028">
          <w:rPr>
            <w:rFonts w:ascii="Calibri" w:eastAsia="Calibri" w:hAnsi="Calibri" w:cs="Calibri"/>
          </w:rPr>
          <w:t>" Government Technology, January 2013.</w:t>
        </w:r>
      </w:ins>
      <w:ins w:id="1071" w:author="Caraleigh" w:date="2017-01-05T19:53:00Z">
        <w:r w:rsidR="00270E18">
          <w:rPr>
            <w:rFonts w:ascii="Calibri" w:eastAsia="Calibri" w:hAnsi="Calibri" w:cs="Calibri"/>
          </w:rPr>
          <w:t xml:space="preserve">  Assessment of CINO role in state government.</w:t>
        </w:r>
      </w:ins>
    </w:p>
    <w:p w14:paraId="1A3BCAB5" w14:textId="5A235EFA" w:rsidR="00270E18" w:rsidRDefault="0039311C" w:rsidP="00270E18">
      <w:pPr>
        <w:widowControl w:val="0"/>
        <w:spacing w:line="240" w:lineRule="auto"/>
        <w:rPr>
          <w:ins w:id="1072" w:author="Caraleigh" w:date="2017-01-05T19:54:00Z"/>
          <w:rFonts w:ascii="Calibri" w:eastAsia="Calibri" w:hAnsi="Calibri" w:cs="Calibri"/>
        </w:rPr>
      </w:pPr>
      <w:ins w:id="1073" w:author="Caraleigh" w:date="2017-01-05T18:41:00Z">
        <w:r w:rsidRPr="00270E18">
          <w:rPr>
            <w:rFonts w:asciiTheme="minorHAnsi" w:hAnsiTheme="minorHAnsi"/>
            <w:rPrChange w:id="1074" w:author="Caraleigh" w:date="2017-01-05T19:52:00Z">
              <w:rPr/>
            </w:rPrChange>
          </w:rPr>
          <w:t>Stinson, J., “</w:t>
        </w:r>
      </w:ins>
      <w:ins w:id="1075" w:author="Caraleigh" w:date="2017-01-05T19:53:00Z">
        <w:r w:rsidR="00270E18">
          <w:rPr>
            <w:rFonts w:asciiTheme="minorHAnsi" w:hAnsiTheme="minorHAnsi"/>
          </w:rPr>
          <w:fldChar w:fldCharType="begin"/>
        </w:r>
        <w:r w:rsidR="00270E18">
          <w:rPr>
            <w:rFonts w:asciiTheme="minorHAnsi" w:hAnsiTheme="minorHAnsi"/>
          </w:rPr>
          <w:instrText xml:space="preserve"> HYPERLINK "http://www.pewtrusts.org/en/research-and-analysis/blogs/stateline/2015/2/06/chief-innovation-officers-do-they-deliver" </w:instrText>
        </w:r>
        <w:r w:rsidR="00270E18">
          <w:rPr>
            <w:rFonts w:asciiTheme="minorHAnsi" w:hAnsiTheme="minorHAnsi"/>
          </w:rPr>
          <w:fldChar w:fldCharType="separate"/>
        </w:r>
        <w:r w:rsidRPr="00270E18">
          <w:rPr>
            <w:rStyle w:val="Hyperlink"/>
            <w:rFonts w:asciiTheme="minorHAnsi" w:hAnsiTheme="minorHAnsi"/>
            <w:rPrChange w:id="1076" w:author="Caraleigh" w:date="2017-01-05T19:52:00Z">
              <w:rPr/>
            </w:rPrChange>
          </w:rPr>
          <w:t>Chief Innovation Officers: Do They Deliver?</w:t>
        </w:r>
        <w:r w:rsidR="00270E18">
          <w:rPr>
            <w:rFonts w:asciiTheme="minorHAnsi" w:hAnsiTheme="minorHAnsi"/>
          </w:rPr>
          <w:fldChar w:fldCharType="end"/>
        </w:r>
      </w:ins>
      <w:ins w:id="1077" w:author="Caraleigh" w:date="2017-01-05T18:41:00Z">
        <w:r w:rsidRPr="00270E18">
          <w:rPr>
            <w:rFonts w:asciiTheme="minorHAnsi" w:hAnsiTheme="minorHAnsi"/>
            <w:rPrChange w:id="1078" w:author="Caraleigh" w:date="2017-01-05T19:52:00Z">
              <w:rPr/>
            </w:rPrChange>
          </w:rPr>
          <w:t xml:space="preserve">,” Pew, </w:t>
        </w:r>
        <w:r w:rsidR="00270E18" w:rsidRPr="00270E18">
          <w:rPr>
            <w:rFonts w:asciiTheme="minorHAnsi" w:hAnsiTheme="minorHAnsi"/>
            <w:rPrChange w:id="1079" w:author="Caraleigh" w:date="2017-01-05T19:52:00Z">
              <w:rPr/>
            </w:rPrChange>
          </w:rPr>
          <w:t>February 2015</w:t>
        </w:r>
      </w:ins>
      <w:ins w:id="1080" w:author="Caraleigh" w:date="2017-01-05T19:53:00Z">
        <w:r w:rsidR="00270E18">
          <w:rPr>
            <w:rFonts w:asciiTheme="minorHAnsi" w:hAnsiTheme="minorHAnsi"/>
          </w:rPr>
          <w:t xml:space="preserve">.  </w:t>
        </w:r>
      </w:ins>
      <w:ins w:id="1081" w:author="Caraleigh" w:date="2017-01-05T19:54:00Z">
        <w:r w:rsidR="00270E18">
          <w:rPr>
            <w:rFonts w:asciiTheme="minorHAnsi" w:hAnsiTheme="minorHAnsi"/>
          </w:rPr>
          <w:t>Further a</w:t>
        </w:r>
        <w:r w:rsidR="00270E18">
          <w:rPr>
            <w:rFonts w:ascii="Calibri" w:eastAsia="Calibri" w:hAnsi="Calibri" w:cs="Calibri"/>
          </w:rPr>
          <w:t>ssessment of CINO role in state government.</w:t>
        </w:r>
      </w:ins>
    </w:p>
    <w:p w14:paraId="55D0F0B1" w14:textId="378F966B" w:rsidR="0039311C" w:rsidRPr="00270E18" w:rsidRDefault="0039311C">
      <w:pPr>
        <w:rPr>
          <w:ins w:id="1082" w:author="Caraleigh" w:date="2017-01-05T18:42:00Z"/>
          <w:rFonts w:asciiTheme="minorHAnsi" w:hAnsiTheme="minorHAnsi"/>
          <w:rPrChange w:id="1083" w:author="Caraleigh" w:date="2017-01-05T19:52:00Z">
            <w:rPr>
              <w:ins w:id="1084" w:author="Caraleigh" w:date="2017-01-05T18:42:00Z"/>
            </w:rPr>
          </w:rPrChange>
        </w:rPr>
        <w:pPrChange w:id="1085" w:author="Caraleigh" w:date="2017-01-05T19:52:00Z">
          <w:pPr>
            <w:widowControl w:val="0"/>
            <w:spacing w:line="240" w:lineRule="auto"/>
          </w:pPr>
        </w:pPrChange>
      </w:pPr>
    </w:p>
    <w:p w14:paraId="7B954B9C" w14:textId="27508E9E" w:rsidR="00150FCA" w:rsidDel="00483A22" w:rsidRDefault="00AE5FA1">
      <w:pPr>
        <w:spacing w:line="240" w:lineRule="auto"/>
        <w:rPr>
          <w:del w:id="1086" w:author="Caraleigh" w:date="2017-01-05T19:16:00Z"/>
        </w:rPr>
      </w:pPr>
      <w:del w:id="1087" w:author="Caraleigh" w:date="2017-01-05T19:16:00Z">
        <w:r w:rsidDel="00483A22">
          <w:fldChar w:fldCharType="begin"/>
        </w:r>
        <w:r w:rsidDel="00483A22">
          <w:delInstrText xml:space="preserve"> HYPERLINK "http://www.govtech.com/e-government/Will-the-Chief-Innovation-Officer-Transform-Government.html" \h </w:delInstrText>
        </w:r>
        <w:r w:rsidDel="00483A22">
          <w:fldChar w:fldCharType="separate"/>
        </w:r>
        <w:r w:rsidR="0031373C" w:rsidDel="00483A22">
          <w:rPr>
            <w:rFonts w:ascii="Calibri" w:eastAsia="Calibri" w:hAnsi="Calibri" w:cs="Calibri"/>
            <w:color w:val="0000FF"/>
            <w:u w:val="single"/>
          </w:rPr>
          <w:delText>“Will the Chief Innovation Officer Transform Government?”</w:delText>
        </w:r>
        <w:r w:rsidDel="00483A22">
          <w:rPr>
            <w:rFonts w:ascii="Calibri" w:eastAsia="Calibri" w:hAnsi="Calibri" w:cs="Calibri"/>
            <w:color w:val="0000FF"/>
            <w:u w:val="single"/>
          </w:rPr>
          <w:fldChar w:fldCharType="end"/>
        </w:r>
        <w:r w:rsidR="0031373C" w:rsidDel="00483A22">
          <w:rPr>
            <w:rFonts w:ascii="Calibri" w:eastAsia="Calibri" w:hAnsi="Calibri" w:cs="Calibri"/>
          </w:rPr>
          <w:delText xml:space="preserve"> (GovTech, 2013)</w:delText>
        </w:r>
      </w:del>
    </w:p>
    <w:p w14:paraId="29829097" w14:textId="4A79C704" w:rsidR="00150FCA" w:rsidDel="00483A22" w:rsidRDefault="00AE5FA1">
      <w:pPr>
        <w:widowControl w:val="0"/>
        <w:spacing w:line="240" w:lineRule="auto"/>
        <w:rPr>
          <w:del w:id="1088" w:author="Caraleigh" w:date="2017-01-05T19:16:00Z"/>
        </w:rPr>
      </w:pPr>
      <w:del w:id="1089" w:author="Caraleigh" w:date="2017-01-05T19:16:00Z">
        <w:r w:rsidDel="00483A22">
          <w:fldChar w:fldCharType="begin"/>
        </w:r>
        <w:r w:rsidDel="00483A22">
          <w:delInstrText xml:space="preserve"> HYPERLINK "https://washingtontechnology.com/articles/2015/01/08/insights-bittmann-finding-innovation.aspx" \h </w:delInstrText>
        </w:r>
        <w:r w:rsidDel="00483A22">
          <w:fldChar w:fldCharType="separate"/>
        </w:r>
        <w:r w:rsidR="0031373C" w:rsidDel="00483A22">
          <w:rPr>
            <w:rFonts w:ascii="Calibri" w:eastAsia="Calibri" w:hAnsi="Calibri" w:cs="Calibri"/>
            <w:color w:val="0000FF"/>
            <w:u w:val="single"/>
          </w:rPr>
          <w:delText>“Chief Innovation Officers: Do they deliver?”</w:delText>
        </w:r>
        <w:r w:rsidDel="00483A22">
          <w:rPr>
            <w:rFonts w:ascii="Calibri" w:eastAsia="Calibri" w:hAnsi="Calibri" w:cs="Calibri"/>
            <w:color w:val="0000FF"/>
            <w:u w:val="single"/>
          </w:rPr>
          <w:fldChar w:fldCharType="end"/>
        </w:r>
        <w:r w:rsidR="0031373C" w:rsidDel="00483A22">
          <w:rPr>
            <w:rFonts w:ascii="Calibri" w:eastAsia="Calibri" w:hAnsi="Calibri" w:cs="Calibri"/>
          </w:rPr>
          <w:delText xml:space="preserve"> (Pew Charitable Trusts, 2015)</w:delText>
        </w:r>
      </w:del>
    </w:p>
    <w:p w14:paraId="10F1C082" w14:textId="3C54B866" w:rsidR="00150FCA" w:rsidDel="00270E18" w:rsidRDefault="00150FCA">
      <w:pPr>
        <w:widowControl w:val="0"/>
        <w:spacing w:line="240" w:lineRule="auto"/>
        <w:rPr>
          <w:del w:id="1090" w:author="Caraleigh" w:date="2017-01-05T19:54:00Z"/>
        </w:rPr>
      </w:pPr>
    </w:p>
    <w:p w14:paraId="3CD4B0E1" w14:textId="77777777" w:rsidR="00483A22" w:rsidRDefault="00483A22">
      <w:pPr>
        <w:widowControl w:val="0"/>
        <w:spacing w:line="240" w:lineRule="auto"/>
      </w:pPr>
    </w:p>
    <w:p w14:paraId="45B7DB80" w14:textId="77777777" w:rsidR="00150FCA" w:rsidRDefault="0031373C">
      <w:pPr>
        <w:widowControl w:val="0"/>
        <w:spacing w:line="240" w:lineRule="auto"/>
        <w:rPr>
          <w:rFonts w:ascii="Calibri" w:eastAsia="Calibri" w:hAnsi="Calibri" w:cs="Calibri"/>
          <w:b/>
        </w:rPr>
      </w:pPr>
      <w:r>
        <w:rPr>
          <w:rFonts w:ascii="Calibri" w:eastAsia="Calibri" w:hAnsi="Calibri" w:cs="Calibri"/>
          <w:b/>
        </w:rPr>
        <w:t>Read further:</w:t>
      </w:r>
    </w:p>
    <w:p w14:paraId="396CA580" w14:textId="7F92D71B" w:rsidR="00F75F9A" w:rsidRPr="00F75F9A" w:rsidRDefault="00115347" w:rsidP="00F75F9A">
      <w:pPr>
        <w:rPr>
          <w:rFonts w:asciiTheme="minorHAnsi" w:hAnsiTheme="minorHAnsi"/>
        </w:rPr>
      </w:pPr>
      <w:hyperlink r:id="rId29" w:history="1">
        <w:r w:rsidR="00F75F9A" w:rsidRPr="00F75F9A">
          <w:rPr>
            <w:rStyle w:val="Hyperlink"/>
            <w:rFonts w:asciiTheme="minorHAnsi" w:hAnsiTheme="minorHAnsi"/>
          </w:rPr>
          <w:t>“The Architecture of Innovation: Institutionalizing Innovation in Federal Policy Making”</w:t>
        </w:r>
      </w:hyperlink>
      <w:r w:rsidR="00F75F9A">
        <w:rPr>
          <w:rFonts w:asciiTheme="minorHAnsi" w:hAnsiTheme="minorHAnsi"/>
        </w:rPr>
        <w:t xml:space="preserve"> (Beeck Center, Georgetown University, October 2016). Guidance on structural considerations for CINO roles</w:t>
      </w:r>
      <w:ins w:id="1091" w:author="Caraleigh" w:date="2017-01-05T19:53:00Z">
        <w:r w:rsidR="00270E18">
          <w:rPr>
            <w:rFonts w:asciiTheme="minorHAnsi" w:hAnsiTheme="minorHAnsi"/>
          </w:rPr>
          <w:t>.</w:t>
        </w:r>
      </w:ins>
    </w:p>
    <w:p w14:paraId="1815FDD6" w14:textId="58EED612" w:rsidR="00150FCA" w:rsidRPr="00270E18" w:rsidRDefault="00483A22">
      <w:pPr>
        <w:widowControl w:val="0"/>
        <w:spacing w:line="240" w:lineRule="auto"/>
        <w:rPr>
          <w:rFonts w:asciiTheme="minorHAnsi" w:hAnsiTheme="minorHAnsi"/>
          <w:rPrChange w:id="1092" w:author="Caraleigh" w:date="2017-01-05T19:54:00Z">
            <w:rPr/>
          </w:rPrChange>
        </w:rPr>
      </w:pPr>
      <w:ins w:id="1093" w:author="Caraleigh" w:date="2017-01-05T19:21:00Z">
        <w:r w:rsidRPr="00270E18">
          <w:rPr>
            <w:rFonts w:asciiTheme="minorHAnsi" w:eastAsia="Calibri" w:hAnsiTheme="minorHAnsi" w:cs="Calibri"/>
            <w:rPrChange w:id="1094" w:author="Caraleigh" w:date="2017-01-05T19:54:00Z">
              <w:rPr>
                <w:rFonts w:ascii="Calibri" w:eastAsia="Calibri" w:hAnsi="Calibri" w:cs="Calibri"/>
              </w:rPr>
            </w:rPrChange>
          </w:rPr>
          <w:fldChar w:fldCharType="begin"/>
        </w:r>
        <w:r w:rsidRPr="00270E18">
          <w:rPr>
            <w:rFonts w:asciiTheme="minorHAnsi" w:eastAsia="Calibri" w:hAnsiTheme="minorHAnsi" w:cs="Calibri"/>
            <w:rPrChange w:id="1095" w:author="Caraleigh" w:date="2017-01-05T19:54:00Z">
              <w:rPr>
                <w:rFonts w:ascii="Calibri" w:eastAsia="Calibri" w:hAnsi="Calibri" w:cs="Calibri"/>
              </w:rPr>
            </w:rPrChange>
          </w:rPr>
          <w:instrText xml:space="preserve"> HYPERLINK "https://medium.com/code-for-america/the-cio-problem-part-2-innovation-af24ebc038e5" \l ".zighmgj0d" </w:instrText>
        </w:r>
        <w:r w:rsidRPr="00270E18">
          <w:rPr>
            <w:rFonts w:asciiTheme="minorHAnsi" w:eastAsia="Calibri" w:hAnsiTheme="minorHAnsi" w:cs="Calibri"/>
            <w:rPrChange w:id="1096" w:author="Caraleigh" w:date="2017-01-05T19:54:00Z">
              <w:rPr>
                <w:rFonts w:ascii="Calibri" w:eastAsia="Calibri" w:hAnsi="Calibri" w:cs="Calibri"/>
              </w:rPr>
            </w:rPrChange>
          </w:rPr>
          <w:fldChar w:fldCharType="separate"/>
        </w:r>
        <w:r w:rsidRPr="00270E18">
          <w:rPr>
            <w:rStyle w:val="Hyperlink"/>
            <w:rFonts w:asciiTheme="minorHAnsi" w:eastAsia="Calibri" w:hAnsiTheme="minorHAnsi" w:cs="Calibri"/>
            <w:rPrChange w:id="1097" w:author="Caraleigh" w:date="2017-01-05T19:54:00Z">
              <w:rPr>
                <w:rStyle w:val="Hyperlink"/>
                <w:rFonts w:ascii="Calibri" w:eastAsia="Calibri" w:hAnsi="Calibri" w:cs="Calibri"/>
              </w:rPr>
            </w:rPrChange>
          </w:rPr>
          <w:t>Pahlka, J., “The CIO Problem, Part 2: Innovation,” Medium, May 31, 2016</w:t>
        </w:r>
        <w:r w:rsidRPr="00270E18">
          <w:rPr>
            <w:rFonts w:asciiTheme="minorHAnsi" w:eastAsia="Calibri" w:hAnsiTheme="minorHAnsi" w:cs="Calibri"/>
            <w:rPrChange w:id="1098" w:author="Caraleigh" w:date="2017-01-05T19:54:00Z">
              <w:rPr>
                <w:rFonts w:ascii="Calibri" w:eastAsia="Calibri" w:hAnsi="Calibri" w:cs="Calibri"/>
              </w:rPr>
            </w:rPrChange>
          </w:rPr>
          <w:fldChar w:fldCharType="end"/>
        </w:r>
        <w:r w:rsidRPr="00270E18">
          <w:rPr>
            <w:rFonts w:asciiTheme="minorHAnsi" w:eastAsia="Calibri" w:hAnsiTheme="minorHAnsi" w:cs="Calibri"/>
            <w:rPrChange w:id="1099" w:author="Caraleigh" w:date="2017-01-05T19:54:00Z">
              <w:rPr>
                <w:rFonts w:ascii="Calibri" w:eastAsia="Calibri" w:hAnsi="Calibri" w:cs="Calibri"/>
              </w:rPr>
            </w:rPrChange>
          </w:rPr>
          <w:t xml:space="preserve">. </w:t>
        </w:r>
        <w:r w:rsidRPr="00270E18" w:rsidDel="00201C03">
          <w:rPr>
            <w:rFonts w:asciiTheme="minorHAnsi" w:hAnsiTheme="minorHAnsi"/>
            <w:rPrChange w:id="1100" w:author="Caraleigh" w:date="2017-01-05T19:54:00Z">
              <w:rPr>
                <w:rStyle w:val="Hyperlink"/>
                <w:rFonts w:ascii="Calibri" w:eastAsia="Calibri" w:hAnsi="Calibri" w:cs="Calibri"/>
              </w:rPr>
            </w:rPrChange>
          </w:rPr>
          <w:fldChar w:fldCharType="begin"/>
        </w:r>
        <w:r w:rsidRPr="00270E18">
          <w:rPr>
            <w:rFonts w:asciiTheme="minorHAnsi" w:hAnsiTheme="minorHAnsi"/>
            <w:rPrChange w:id="1101" w:author="Caraleigh" w:date="2017-01-05T19:54:00Z">
              <w:rPr/>
            </w:rPrChange>
          </w:rPr>
          <w:instrText>HYPERLINK "https://medium.com/code-for-america/the-cio-problem-part-2-innovation-af24ebc038e5" \l ".zighmgj0d"</w:instrText>
        </w:r>
        <w:r w:rsidRPr="00270E18" w:rsidDel="00201C03">
          <w:rPr>
            <w:rFonts w:asciiTheme="minorHAnsi" w:hAnsiTheme="minorHAnsi"/>
            <w:rPrChange w:id="1102" w:author="Caraleigh" w:date="2017-01-05T19:54:00Z">
              <w:rPr>
                <w:rStyle w:val="Hyperlink"/>
                <w:rFonts w:ascii="Calibri" w:eastAsia="Calibri" w:hAnsi="Calibri" w:cs="Calibri"/>
              </w:rPr>
            </w:rPrChange>
          </w:rPr>
          <w:fldChar w:fldCharType="end"/>
        </w:r>
      </w:ins>
      <w:del w:id="1103" w:author="Caraleigh" w:date="2017-01-05T19:21:00Z">
        <w:r w:rsidR="0031373C" w:rsidRPr="00270E18" w:rsidDel="00483A22">
          <w:rPr>
            <w:rFonts w:asciiTheme="minorHAnsi" w:eastAsia="Calibri" w:hAnsiTheme="minorHAnsi" w:cs="Calibri"/>
            <w:rPrChange w:id="1104" w:author="Caraleigh" w:date="2017-01-05T19:54:00Z">
              <w:rPr>
                <w:rFonts w:ascii="Calibri" w:eastAsia="Calibri" w:hAnsi="Calibri" w:cs="Calibri"/>
              </w:rPr>
            </w:rPrChange>
          </w:rPr>
          <w:delText>“</w:delText>
        </w:r>
        <w:r w:rsidR="00AE5FA1" w:rsidRPr="00270E18" w:rsidDel="00483A22">
          <w:rPr>
            <w:rFonts w:asciiTheme="minorHAnsi" w:hAnsiTheme="minorHAnsi"/>
            <w:rPrChange w:id="1105" w:author="Caraleigh" w:date="2017-01-05T19:54:00Z">
              <w:rPr>
                <w:rFonts w:ascii="Calibri" w:eastAsia="Calibri" w:hAnsi="Calibri" w:cs="Calibri"/>
                <w:color w:val="0000FF"/>
                <w:u w:val="single"/>
              </w:rPr>
            </w:rPrChange>
          </w:rPr>
          <w:fldChar w:fldCharType="begin"/>
        </w:r>
        <w:r w:rsidR="00AE5FA1" w:rsidRPr="00270E18" w:rsidDel="00483A22">
          <w:rPr>
            <w:rFonts w:asciiTheme="minorHAnsi" w:hAnsiTheme="minorHAnsi"/>
            <w:rPrChange w:id="1106" w:author="Caraleigh" w:date="2017-01-05T19:54:00Z">
              <w:rPr/>
            </w:rPrChange>
          </w:rPr>
          <w:delInstrText xml:space="preserve"> HYPERLINK "https://medium.com/code-for-america/the-cio-problem-part-2-innovation-af24ebc038e5" \l ".uzhh54ym5" \h </w:delInstrText>
        </w:r>
        <w:r w:rsidR="00AE5FA1" w:rsidRPr="00270E18" w:rsidDel="00483A22">
          <w:rPr>
            <w:rFonts w:asciiTheme="minorHAnsi" w:hAnsiTheme="minorHAnsi"/>
            <w:rPrChange w:id="1107" w:author="Caraleigh" w:date="2017-01-05T19:54:00Z">
              <w:rPr>
                <w:rFonts w:ascii="Calibri" w:eastAsia="Calibri" w:hAnsi="Calibri" w:cs="Calibri"/>
                <w:color w:val="0000FF"/>
                <w:u w:val="single"/>
              </w:rPr>
            </w:rPrChange>
          </w:rPr>
          <w:fldChar w:fldCharType="separate"/>
        </w:r>
        <w:r w:rsidR="0031373C" w:rsidRPr="00270E18" w:rsidDel="00483A22">
          <w:rPr>
            <w:rFonts w:asciiTheme="minorHAnsi" w:eastAsia="Calibri" w:hAnsiTheme="minorHAnsi" w:cs="Calibri"/>
            <w:color w:val="0000FF"/>
            <w:u w:val="single"/>
            <w:rPrChange w:id="1108" w:author="Caraleigh" w:date="2017-01-05T19:54:00Z">
              <w:rPr>
                <w:rFonts w:ascii="Calibri" w:eastAsia="Calibri" w:hAnsi="Calibri" w:cs="Calibri"/>
                <w:color w:val="0000FF"/>
                <w:u w:val="single"/>
              </w:rPr>
            </w:rPrChange>
          </w:rPr>
          <w:delText>The CIO Problem Part II: Innovation</w:delText>
        </w:r>
        <w:r w:rsidR="00AE5FA1" w:rsidRPr="00270E18" w:rsidDel="00483A22">
          <w:rPr>
            <w:rFonts w:asciiTheme="minorHAnsi" w:eastAsia="Calibri" w:hAnsiTheme="minorHAnsi" w:cs="Calibri"/>
            <w:color w:val="0000FF"/>
            <w:u w:val="single"/>
            <w:rPrChange w:id="1109" w:author="Caraleigh" w:date="2017-01-05T19:54:00Z">
              <w:rPr>
                <w:rFonts w:ascii="Calibri" w:eastAsia="Calibri" w:hAnsi="Calibri" w:cs="Calibri"/>
                <w:color w:val="0000FF"/>
                <w:u w:val="single"/>
              </w:rPr>
            </w:rPrChange>
          </w:rPr>
          <w:fldChar w:fldCharType="end"/>
        </w:r>
        <w:r w:rsidR="00F75F9A" w:rsidRPr="00270E18" w:rsidDel="00483A22">
          <w:rPr>
            <w:rFonts w:asciiTheme="minorHAnsi" w:eastAsia="Calibri" w:hAnsiTheme="minorHAnsi" w:cs="Calibri"/>
            <w:rPrChange w:id="1110" w:author="Caraleigh" w:date="2017-01-05T19:54:00Z">
              <w:rPr>
                <w:rFonts w:ascii="Calibri" w:eastAsia="Calibri" w:hAnsi="Calibri" w:cs="Calibri"/>
              </w:rPr>
            </w:rPrChange>
          </w:rPr>
          <w:delText xml:space="preserve">” (Jen Pahlka, May 2016).  </w:delText>
        </w:r>
      </w:del>
      <w:r w:rsidR="00F75F9A" w:rsidRPr="00270E18">
        <w:rPr>
          <w:rFonts w:asciiTheme="minorHAnsi" w:eastAsia="Calibri" w:hAnsiTheme="minorHAnsi" w:cs="Calibri"/>
          <w:rPrChange w:id="1111" w:author="Caraleigh" w:date="2017-01-05T19:54:00Z">
            <w:rPr>
              <w:rFonts w:ascii="Calibri" w:eastAsia="Calibri" w:hAnsi="Calibri" w:cs="Calibri"/>
            </w:rPr>
          </w:rPrChange>
        </w:rPr>
        <w:t>I</w:t>
      </w:r>
      <w:r w:rsidR="0031373C" w:rsidRPr="00270E18">
        <w:rPr>
          <w:rFonts w:asciiTheme="minorHAnsi" w:eastAsia="Calibri" w:hAnsiTheme="minorHAnsi" w:cs="Calibri"/>
          <w:rPrChange w:id="1112" w:author="Caraleigh" w:date="2017-01-05T19:54:00Z">
            <w:rPr>
              <w:rFonts w:ascii="Calibri" w:eastAsia="Calibri" w:hAnsi="Calibri" w:cs="Calibri"/>
            </w:rPr>
          </w:rPrChange>
        </w:rPr>
        <w:t>nsights on challenges for CINO role</w:t>
      </w:r>
      <w:ins w:id="1113" w:author="Caraleigh" w:date="2017-01-05T19:22:00Z">
        <w:r w:rsidRPr="00270E18">
          <w:rPr>
            <w:rFonts w:asciiTheme="minorHAnsi" w:eastAsia="Calibri" w:hAnsiTheme="minorHAnsi" w:cs="Calibri"/>
            <w:rPrChange w:id="1114" w:author="Caraleigh" w:date="2017-01-05T19:54:00Z">
              <w:rPr>
                <w:rFonts w:ascii="Calibri" w:eastAsia="Calibri" w:hAnsi="Calibri" w:cs="Calibri"/>
              </w:rPr>
            </w:rPrChange>
          </w:rPr>
          <w:t>.</w:t>
        </w:r>
      </w:ins>
      <w:r w:rsidR="0031373C" w:rsidRPr="00270E18">
        <w:rPr>
          <w:rFonts w:asciiTheme="minorHAnsi" w:eastAsia="Calibri" w:hAnsiTheme="minorHAnsi" w:cs="Calibri"/>
          <w:rPrChange w:id="1115" w:author="Caraleigh" w:date="2017-01-05T19:54:00Z">
            <w:rPr>
              <w:rFonts w:ascii="Calibri" w:eastAsia="Calibri" w:hAnsi="Calibri" w:cs="Calibri"/>
            </w:rPr>
          </w:rPrChange>
        </w:rPr>
        <w:t xml:space="preserve"> </w:t>
      </w:r>
    </w:p>
    <w:p w14:paraId="1EB7C885" w14:textId="2A45F5AE" w:rsidR="00150FCA" w:rsidRPr="00270E18" w:rsidRDefault="00483A22">
      <w:pPr>
        <w:widowControl w:val="0"/>
        <w:spacing w:line="240" w:lineRule="auto"/>
        <w:rPr>
          <w:ins w:id="1116" w:author="Caraleigh" w:date="2017-01-05T19:23:00Z"/>
          <w:rFonts w:asciiTheme="minorHAnsi" w:eastAsia="Calibri" w:hAnsiTheme="minorHAnsi" w:cs="Calibri"/>
          <w:rPrChange w:id="1117" w:author="Caraleigh" w:date="2017-01-05T19:54:00Z">
            <w:rPr>
              <w:ins w:id="1118" w:author="Caraleigh" w:date="2017-01-05T19:23:00Z"/>
              <w:rFonts w:ascii="Calibri" w:eastAsia="Calibri" w:hAnsi="Calibri" w:cs="Calibri"/>
            </w:rPr>
          </w:rPrChange>
        </w:rPr>
      </w:pPr>
      <w:ins w:id="1119" w:author="Caraleigh" w:date="2017-01-05T19:22:00Z">
        <w:r w:rsidRPr="00270E18">
          <w:rPr>
            <w:rFonts w:asciiTheme="minorHAnsi" w:hAnsiTheme="minorHAnsi"/>
            <w:rPrChange w:id="1120" w:author="Caraleigh" w:date="2017-01-05T19:54:00Z">
              <w:rPr/>
            </w:rPrChange>
          </w:rPr>
          <w:t xml:space="preserve">Di Fiore, A., </w:t>
        </w:r>
      </w:ins>
      <w:r w:rsidR="00AE5FA1" w:rsidRPr="00270E18">
        <w:rPr>
          <w:rFonts w:asciiTheme="minorHAnsi" w:hAnsiTheme="minorHAnsi"/>
          <w:rPrChange w:id="1121" w:author="Caraleigh" w:date="2017-01-05T19:54:00Z">
            <w:rPr>
              <w:rFonts w:ascii="Calibri" w:eastAsia="Calibri" w:hAnsi="Calibri" w:cs="Calibri"/>
              <w:color w:val="0000FF"/>
              <w:u w:val="single"/>
            </w:rPr>
          </w:rPrChange>
        </w:rPr>
        <w:fldChar w:fldCharType="begin"/>
      </w:r>
      <w:r w:rsidR="00AE5FA1" w:rsidRPr="00270E18">
        <w:rPr>
          <w:rFonts w:asciiTheme="minorHAnsi" w:hAnsiTheme="minorHAnsi"/>
          <w:rPrChange w:id="1122" w:author="Caraleigh" w:date="2017-01-05T19:54:00Z">
            <w:rPr/>
          </w:rPrChange>
        </w:rPr>
        <w:instrText xml:space="preserve"> HYPERLINK "https://hbr.org/2014/11/a-chief-innovation-officers-actual-responsibilities" \h </w:instrText>
      </w:r>
      <w:r w:rsidR="00AE5FA1" w:rsidRPr="00270E18">
        <w:rPr>
          <w:rFonts w:asciiTheme="minorHAnsi" w:hAnsiTheme="minorHAnsi"/>
          <w:rPrChange w:id="1123" w:author="Caraleigh" w:date="2017-01-05T19:54:00Z">
            <w:rPr>
              <w:rFonts w:ascii="Calibri" w:eastAsia="Calibri" w:hAnsi="Calibri" w:cs="Calibri"/>
              <w:color w:val="0000FF"/>
              <w:u w:val="single"/>
            </w:rPr>
          </w:rPrChange>
        </w:rPr>
        <w:fldChar w:fldCharType="separate"/>
      </w:r>
      <w:r w:rsidR="0031373C" w:rsidRPr="00270E18">
        <w:rPr>
          <w:rFonts w:asciiTheme="minorHAnsi" w:eastAsia="Calibri" w:hAnsiTheme="minorHAnsi" w:cs="Calibri"/>
          <w:color w:val="0000FF"/>
          <w:u w:val="single"/>
          <w:rPrChange w:id="1124" w:author="Caraleigh" w:date="2017-01-05T19:54:00Z">
            <w:rPr>
              <w:rFonts w:ascii="Calibri" w:eastAsia="Calibri" w:hAnsi="Calibri" w:cs="Calibri"/>
              <w:color w:val="0000FF"/>
              <w:u w:val="single"/>
            </w:rPr>
          </w:rPrChange>
        </w:rPr>
        <w:t>“A CINO’s Actual Responsibilities</w:t>
      </w:r>
      <w:ins w:id="1125" w:author="Caraleigh" w:date="2017-01-05T19:22:00Z">
        <w:r w:rsidRPr="00270E18">
          <w:rPr>
            <w:rFonts w:asciiTheme="minorHAnsi" w:eastAsia="Calibri" w:hAnsiTheme="minorHAnsi" w:cs="Calibri"/>
            <w:color w:val="0000FF"/>
            <w:u w:val="single"/>
            <w:rPrChange w:id="1126" w:author="Caraleigh" w:date="2017-01-05T19:54:00Z">
              <w:rPr>
                <w:rFonts w:ascii="Calibri" w:eastAsia="Calibri" w:hAnsi="Calibri" w:cs="Calibri"/>
                <w:color w:val="0000FF"/>
                <w:u w:val="single"/>
              </w:rPr>
            </w:rPrChange>
          </w:rPr>
          <w:t>,</w:t>
        </w:r>
      </w:ins>
      <w:r w:rsidR="0031373C" w:rsidRPr="00270E18">
        <w:rPr>
          <w:rFonts w:asciiTheme="minorHAnsi" w:eastAsia="Calibri" w:hAnsiTheme="minorHAnsi" w:cs="Calibri"/>
          <w:color w:val="0000FF"/>
          <w:u w:val="single"/>
          <w:rPrChange w:id="1127" w:author="Caraleigh" w:date="2017-01-05T19:54:00Z">
            <w:rPr>
              <w:rFonts w:ascii="Calibri" w:eastAsia="Calibri" w:hAnsi="Calibri" w:cs="Calibri"/>
              <w:color w:val="0000FF"/>
              <w:u w:val="single"/>
            </w:rPr>
          </w:rPrChange>
        </w:rPr>
        <w:t>”</w:t>
      </w:r>
      <w:r w:rsidR="00AE5FA1" w:rsidRPr="00270E18">
        <w:rPr>
          <w:rFonts w:asciiTheme="minorHAnsi" w:eastAsia="Calibri" w:hAnsiTheme="minorHAnsi" w:cs="Calibri"/>
          <w:color w:val="0000FF"/>
          <w:u w:val="single"/>
          <w:rPrChange w:id="1128" w:author="Caraleigh" w:date="2017-01-05T19:54:00Z">
            <w:rPr>
              <w:rFonts w:ascii="Calibri" w:eastAsia="Calibri" w:hAnsi="Calibri" w:cs="Calibri"/>
              <w:color w:val="0000FF"/>
              <w:u w:val="single"/>
            </w:rPr>
          </w:rPrChange>
        </w:rPr>
        <w:fldChar w:fldCharType="end"/>
      </w:r>
      <w:r w:rsidR="00F75F9A" w:rsidRPr="00270E18">
        <w:rPr>
          <w:rFonts w:asciiTheme="minorHAnsi" w:eastAsia="Calibri" w:hAnsiTheme="minorHAnsi" w:cs="Calibri"/>
          <w:rPrChange w:id="1129" w:author="Caraleigh" w:date="2017-01-05T19:54:00Z">
            <w:rPr>
              <w:rFonts w:ascii="Calibri" w:eastAsia="Calibri" w:hAnsi="Calibri" w:cs="Calibri"/>
            </w:rPr>
          </w:rPrChange>
        </w:rPr>
        <w:t xml:space="preserve"> </w:t>
      </w:r>
      <w:del w:id="1130" w:author="Caraleigh" w:date="2017-01-05T19:22:00Z">
        <w:r w:rsidR="00F75F9A" w:rsidRPr="00270E18" w:rsidDel="00483A22">
          <w:rPr>
            <w:rFonts w:asciiTheme="minorHAnsi" w:eastAsia="Calibri" w:hAnsiTheme="minorHAnsi" w:cs="Calibri"/>
            <w:rPrChange w:id="1131" w:author="Caraleigh" w:date="2017-01-05T19:54:00Z">
              <w:rPr>
                <w:rFonts w:ascii="Calibri" w:eastAsia="Calibri" w:hAnsi="Calibri" w:cs="Calibri"/>
              </w:rPr>
            </w:rPrChange>
          </w:rPr>
          <w:delText>(HBR, 2014)</w:delText>
        </w:r>
      </w:del>
      <w:ins w:id="1132" w:author="Caraleigh" w:date="2017-01-05T19:22:00Z">
        <w:r w:rsidRPr="00270E18">
          <w:rPr>
            <w:rFonts w:asciiTheme="minorHAnsi" w:eastAsia="Calibri" w:hAnsiTheme="minorHAnsi" w:cs="Calibri"/>
            <w:rPrChange w:id="1133" w:author="Caraleigh" w:date="2017-01-05T19:54:00Z">
              <w:rPr>
                <w:rFonts w:ascii="Calibri" w:eastAsia="Calibri" w:hAnsi="Calibri" w:cs="Calibri"/>
              </w:rPr>
            </w:rPrChange>
          </w:rPr>
          <w:t xml:space="preserve"> Harvard Business Review, November 26, 2014</w:t>
        </w:r>
      </w:ins>
      <w:r w:rsidR="00F75F9A" w:rsidRPr="00270E18">
        <w:rPr>
          <w:rFonts w:asciiTheme="minorHAnsi" w:eastAsia="Calibri" w:hAnsiTheme="minorHAnsi" w:cs="Calibri"/>
          <w:rPrChange w:id="1134" w:author="Caraleigh" w:date="2017-01-05T19:54:00Z">
            <w:rPr>
              <w:rFonts w:ascii="Calibri" w:eastAsia="Calibri" w:hAnsi="Calibri" w:cs="Calibri"/>
            </w:rPr>
          </w:rPrChange>
        </w:rPr>
        <w:t xml:space="preserve">. On </w:t>
      </w:r>
      <w:r w:rsidR="0031373C" w:rsidRPr="00270E18">
        <w:rPr>
          <w:rFonts w:asciiTheme="minorHAnsi" w:eastAsia="Calibri" w:hAnsiTheme="minorHAnsi" w:cs="Calibri"/>
          <w:rPrChange w:id="1135" w:author="Caraleigh" w:date="2017-01-05T19:54:00Z">
            <w:rPr>
              <w:rFonts w:ascii="Calibri" w:eastAsia="Calibri" w:hAnsi="Calibri" w:cs="Calibri"/>
            </w:rPr>
          </w:rPrChange>
        </w:rPr>
        <w:t>corporate CINO structure</w:t>
      </w:r>
      <w:ins w:id="1136" w:author="Caraleigh" w:date="2017-01-05T19:22:00Z">
        <w:r w:rsidRPr="00270E18">
          <w:rPr>
            <w:rFonts w:asciiTheme="minorHAnsi" w:eastAsia="Calibri" w:hAnsiTheme="minorHAnsi" w:cs="Calibri"/>
            <w:rPrChange w:id="1137" w:author="Caraleigh" w:date="2017-01-05T19:54:00Z">
              <w:rPr>
                <w:rFonts w:ascii="Calibri" w:eastAsia="Calibri" w:hAnsi="Calibri" w:cs="Calibri"/>
              </w:rPr>
            </w:rPrChange>
          </w:rPr>
          <w:t>s.</w:t>
        </w:r>
      </w:ins>
    </w:p>
    <w:p w14:paraId="6E24C8F7" w14:textId="6E20D1D8" w:rsidR="00483A22" w:rsidRPr="00483A22" w:rsidDel="00483A22" w:rsidRDefault="00483A22" w:rsidP="00D1753C">
      <w:pPr>
        <w:widowControl w:val="0"/>
        <w:spacing w:line="240" w:lineRule="auto"/>
        <w:rPr>
          <w:del w:id="1138" w:author="Caraleigh" w:date="2017-01-05T19:23:00Z"/>
          <w:rFonts w:asciiTheme="minorHAnsi" w:hAnsiTheme="minorHAnsi"/>
          <w:rPrChange w:id="1139" w:author="Caraleigh" w:date="2017-01-05T19:24:00Z">
            <w:rPr>
              <w:del w:id="1140" w:author="Caraleigh" w:date="2017-01-05T19:23:00Z"/>
            </w:rPr>
          </w:rPrChange>
        </w:rPr>
      </w:pPr>
      <w:ins w:id="1141" w:author="Caraleigh" w:date="2017-01-05T19:23:00Z">
        <w:r w:rsidRPr="00270E18">
          <w:rPr>
            <w:rFonts w:asciiTheme="minorHAnsi" w:hAnsiTheme="minorHAnsi"/>
            <w:rPrChange w:id="1142" w:author="Caraleigh" w:date="2017-01-05T19:54:00Z">
              <w:rPr/>
            </w:rPrChange>
          </w:rPr>
          <w:t>Wedell-Wedellsborg</w:t>
        </w:r>
        <w:r w:rsidRPr="00483A22">
          <w:rPr>
            <w:rFonts w:asciiTheme="minorHAnsi" w:hAnsiTheme="minorHAnsi"/>
            <w:rPrChange w:id="1143" w:author="Caraleigh" w:date="2017-01-05T19:24:00Z">
              <w:rPr/>
            </w:rPrChange>
          </w:rPr>
          <w:t xml:space="preserve">, T., </w:t>
        </w:r>
      </w:ins>
    </w:p>
    <w:p w14:paraId="0B945EA0" w14:textId="78AD28F7" w:rsidR="00150FCA" w:rsidRPr="00483A22" w:rsidRDefault="00AE5FA1">
      <w:pPr>
        <w:widowControl w:val="0"/>
        <w:spacing w:line="240" w:lineRule="auto"/>
        <w:rPr>
          <w:rFonts w:asciiTheme="minorHAnsi" w:hAnsiTheme="minorHAnsi"/>
          <w:rPrChange w:id="1144" w:author="Caraleigh" w:date="2017-01-05T19:24:00Z">
            <w:rPr/>
          </w:rPrChange>
        </w:rPr>
        <w:pPrChange w:id="1145" w:author="Caraleigh" w:date="2017-01-05T19:24:00Z">
          <w:pPr/>
        </w:pPrChange>
      </w:pPr>
      <w:r w:rsidRPr="00483A22">
        <w:rPr>
          <w:rFonts w:asciiTheme="minorHAnsi" w:hAnsiTheme="minorHAnsi"/>
          <w:rPrChange w:id="1146" w:author="Caraleigh" w:date="2017-01-05T19:24:00Z">
            <w:rPr>
              <w:rFonts w:ascii="Calibri" w:eastAsia="Calibri" w:hAnsi="Calibri" w:cs="Calibri"/>
              <w:color w:val="0000FF"/>
              <w:u w:val="single"/>
            </w:rPr>
          </w:rPrChange>
        </w:rPr>
        <w:fldChar w:fldCharType="begin"/>
      </w:r>
      <w:r w:rsidRPr="00483A22">
        <w:rPr>
          <w:rFonts w:asciiTheme="minorHAnsi" w:hAnsiTheme="minorHAnsi"/>
          <w:rPrChange w:id="1147" w:author="Caraleigh" w:date="2017-01-05T19:24:00Z">
            <w:rPr/>
          </w:rPrChange>
        </w:rPr>
        <w:instrText xml:space="preserve"> HYPERLINK "https://hbr.org/2014/12/what-it-really-means-to-be-a-chief-innovation-officer" \h </w:instrText>
      </w:r>
      <w:r w:rsidRPr="00483A22">
        <w:rPr>
          <w:rFonts w:asciiTheme="minorHAnsi" w:hAnsiTheme="minorHAnsi"/>
          <w:rPrChange w:id="1148" w:author="Caraleigh" w:date="2017-01-05T19:24:00Z">
            <w:rPr>
              <w:rFonts w:ascii="Calibri" w:eastAsia="Calibri" w:hAnsi="Calibri" w:cs="Calibri"/>
              <w:color w:val="0000FF"/>
              <w:u w:val="single"/>
            </w:rPr>
          </w:rPrChange>
        </w:rPr>
        <w:fldChar w:fldCharType="separate"/>
      </w:r>
      <w:r w:rsidR="0031373C" w:rsidRPr="00483A22">
        <w:rPr>
          <w:rFonts w:asciiTheme="minorHAnsi" w:eastAsia="Calibri" w:hAnsiTheme="minorHAnsi" w:cs="Calibri"/>
          <w:color w:val="0000FF"/>
          <w:u w:val="single"/>
          <w:rPrChange w:id="1149" w:author="Caraleigh" w:date="2017-01-05T19:24:00Z">
            <w:rPr>
              <w:rFonts w:ascii="Calibri" w:eastAsia="Calibri" w:hAnsi="Calibri" w:cs="Calibri"/>
              <w:color w:val="0000FF"/>
              <w:u w:val="single"/>
            </w:rPr>
          </w:rPrChange>
        </w:rPr>
        <w:t>“What it Really Means to be a Chief Innovation Officer</w:t>
      </w:r>
      <w:ins w:id="1150" w:author="Caraleigh" w:date="2017-01-05T19:23:00Z">
        <w:r w:rsidR="00483A22" w:rsidRPr="00483A22">
          <w:rPr>
            <w:rFonts w:asciiTheme="minorHAnsi" w:eastAsia="Calibri" w:hAnsiTheme="minorHAnsi" w:cs="Calibri"/>
            <w:color w:val="0000FF"/>
            <w:u w:val="single"/>
            <w:rPrChange w:id="1151" w:author="Caraleigh" w:date="2017-01-05T19:24:00Z">
              <w:rPr>
                <w:rFonts w:ascii="Calibri" w:eastAsia="Calibri" w:hAnsi="Calibri" w:cs="Calibri"/>
                <w:color w:val="0000FF"/>
                <w:u w:val="single"/>
              </w:rPr>
            </w:rPrChange>
          </w:rPr>
          <w:t>,</w:t>
        </w:r>
      </w:ins>
      <w:r w:rsidR="0031373C" w:rsidRPr="00483A22">
        <w:rPr>
          <w:rFonts w:asciiTheme="minorHAnsi" w:eastAsia="Calibri" w:hAnsiTheme="minorHAnsi" w:cs="Calibri"/>
          <w:color w:val="0000FF"/>
          <w:u w:val="single"/>
          <w:rPrChange w:id="1152" w:author="Caraleigh" w:date="2017-01-05T19:24:00Z">
            <w:rPr>
              <w:rFonts w:ascii="Calibri" w:eastAsia="Calibri" w:hAnsi="Calibri" w:cs="Calibri"/>
              <w:color w:val="0000FF"/>
              <w:u w:val="single"/>
            </w:rPr>
          </w:rPrChange>
        </w:rPr>
        <w:t>”</w:t>
      </w:r>
      <w:r w:rsidRPr="00483A22">
        <w:rPr>
          <w:rFonts w:asciiTheme="minorHAnsi" w:eastAsia="Calibri" w:hAnsiTheme="minorHAnsi" w:cs="Calibri"/>
          <w:color w:val="0000FF"/>
          <w:u w:val="single"/>
          <w:rPrChange w:id="1153" w:author="Caraleigh" w:date="2017-01-05T19:24:00Z">
            <w:rPr>
              <w:rFonts w:ascii="Calibri" w:eastAsia="Calibri" w:hAnsi="Calibri" w:cs="Calibri"/>
              <w:color w:val="0000FF"/>
              <w:u w:val="single"/>
            </w:rPr>
          </w:rPrChange>
        </w:rPr>
        <w:fldChar w:fldCharType="end"/>
      </w:r>
      <w:r w:rsidR="0031373C" w:rsidRPr="00483A22">
        <w:rPr>
          <w:rFonts w:asciiTheme="minorHAnsi" w:eastAsia="Calibri" w:hAnsiTheme="minorHAnsi" w:cs="Calibri"/>
          <w:rPrChange w:id="1154" w:author="Caraleigh" w:date="2017-01-05T19:24:00Z">
            <w:rPr>
              <w:rFonts w:ascii="Calibri" w:eastAsia="Calibri" w:hAnsi="Calibri" w:cs="Calibri"/>
            </w:rPr>
          </w:rPrChange>
        </w:rPr>
        <w:t xml:space="preserve"> </w:t>
      </w:r>
      <w:ins w:id="1155" w:author="Caraleigh" w:date="2017-01-05T19:23:00Z">
        <w:r w:rsidR="00483A22" w:rsidRPr="00483A22">
          <w:rPr>
            <w:rFonts w:asciiTheme="minorHAnsi" w:eastAsia="Calibri" w:hAnsiTheme="minorHAnsi" w:cs="Calibri"/>
            <w:rPrChange w:id="1156" w:author="Caraleigh" w:date="2017-01-05T19:24:00Z">
              <w:rPr>
                <w:rFonts w:ascii="Calibri" w:eastAsia="Calibri" w:hAnsi="Calibri" w:cs="Calibri"/>
              </w:rPr>
            </w:rPrChange>
          </w:rPr>
          <w:t xml:space="preserve">Harvard Business Review, </w:t>
        </w:r>
      </w:ins>
      <w:del w:id="1157" w:author="Caraleigh" w:date="2017-01-05T19:23:00Z">
        <w:r w:rsidR="0031373C" w:rsidRPr="00483A22" w:rsidDel="00483A22">
          <w:rPr>
            <w:rFonts w:asciiTheme="minorHAnsi" w:eastAsia="Calibri" w:hAnsiTheme="minorHAnsi" w:cs="Calibri"/>
            <w:rPrChange w:id="1158" w:author="Caraleigh" w:date="2017-01-05T19:24:00Z">
              <w:rPr>
                <w:rFonts w:ascii="Calibri" w:eastAsia="Calibri" w:hAnsi="Calibri" w:cs="Calibri"/>
              </w:rPr>
            </w:rPrChange>
          </w:rPr>
          <w:delText>(HBR</w:delText>
        </w:r>
      </w:del>
      <w:del w:id="1159" w:author="Caraleigh" w:date="2017-01-05T19:24:00Z">
        <w:r w:rsidR="0031373C" w:rsidRPr="00483A22" w:rsidDel="00483A22">
          <w:rPr>
            <w:rFonts w:asciiTheme="minorHAnsi" w:eastAsia="Calibri" w:hAnsiTheme="minorHAnsi" w:cs="Calibri"/>
            <w:rPrChange w:id="1160" w:author="Caraleigh" w:date="2017-01-05T19:24:00Z">
              <w:rPr>
                <w:rFonts w:ascii="Calibri" w:eastAsia="Calibri" w:hAnsi="Calibri" w:cs="Calibri"/>
              </w:rPr>
            </w:rPrChange>
          </w:rPr>
          <w:delText xml:space="preserve">, </w:delText>
        </w:r>
      </w:del>
      <w:ins w:id="1161" w:author="Caraleigh" w:date="2017-01-05T19:24:00Z">
        <w:r w:rsidR="00483A22" w:rsidRPr="00483A22">
          <w:rPr>
            <w:rFonts w:asciiTheme="minorHAnsi" w:hAnsiTheme="minorHAnsi"/>
            <w:rPrChange w:id="1162" w:author="Caraleigh" w:date="2017-01-05T19:24:00Z">
              <w:rPr/>
            </w:rPrChange>
          </w:rPr>
          <w:t>December 5, 2014.</w:t>
        </w:r>
        <w:r w:rsidR="00483A22">
          <w:rPr>
            <w:rFonts w:asciiTheme="minorHAnsi" w:hAnsiTheme="minorHAnsi"/>
          </w:rPr>
          <w:t xml:space="preserve"> Discussion of what is required of successful corporate CINOs.</w:t>
        </w:r>
      </w:ins>
      <w:del w:id="1163" w:author="Caraleigh" w:date="2017-01-05T19:24:00Z">
        <w:r w:rsidR="0031373C" w:rsidRPr="00483A22" w:rsidDel="00483A22">
          <w:rPr>
            <w:rFonts w:asciiTheme="minorHAnsi" w:eastAsia="Calibri" w:hAnsiTheme="minorHAnsi" w:cs="Calibri"/>
            <w:rPrChange w:id="1164" w:author="Caraleigh" w:date="2017-01-05T19:24:00Z">
              <w:rPr>
                <w:rFonts w:ascii="Calibri" w:eastAsia="Calibri" w:hAnsi="Calibri" w:cs="Calibri"/>
              </w:rPr>
            </w:rPrChange>
          </w:rPr>
          <w:delText>2014)</w:delText>
        </w:r>
      </w:del>
    </w:p>
    <w:p w14:paraId="55FEDE77" w14:textId="790C164B" w:rsidR="00150FCA" w:rsidRDefault="00483A22">
      <w:pPr>
        <w:widowControl w:val="0"/>
        <w:spacing w:line="240" w:lineRule="auto"/>
      </w:pPr>
      <w:ins w:id="1165" w:author="Caraleigh" w:date="2017-01-05T19:27:00Z">
        <w:r>
          <w:t xml:space="preserve">Thompson, C., </w:t>
        </w:r>
      </w:ins>
      <w:r w:rsidR="00AE5FA1">
        <w:fldChar w:fldCharType="begin"/>
      </w:r>
      <w:r w:rsidR="00AE5FA1">
        <w:instrText xml:space="preserve"> HYPERLINK "http://info.theinnovationenterprise.com/rs/innovationenterprise/images/Rise-innovation-officer.pdf" \h </w:instrText>
      </w:r>
      <w:r w:rsidR="00AE5FA1">
        <w:fldChar w:fldCharType="separate"/>
      </w:r>
      <w:r w:rsidR="0031373C">
        <w:rPr>
          <w:rFonts w:ascii="Calibri" w:eastAsia="Calibri" w:hAnsi="Calibri" w:cs="Calibri"/>
          <w:color w:val="0000FF"/>
          <w:u w:val="single"/>
        </w:rPr>
        <w:t>“Rise of the Innovation Officer</w:t>
      </w:r>
      <w:ins w:id="1166" w:author="Caraleigh" w:date="2017-01-05T19:24:00Z">
        <w:r>
          <w:rPr>
            <w:rFonts w:ascii="Calibri" w:eastAsia="Calibri" w:hAnsi="Calibri" w:cs="Calibri"/>
            <w:color w:val="0000FF"/>
            <w:u w:val="single"/>
          </w:rPr>
          <w:t>,</w:t>
        </w:r>
      </w:ins>
      <w:r w:rsidR="0031373C">
        <w:rPr>
          <w:rFonts w:ascii="Calibri" w:eastAsia="Calibri" w:hAnsi="Calibri" w:cs="Calibri"/>
          <w:color w:val="0000FF"/>
          <w:u w:val="single"/>
        </w:rPr>
        <w:t>”</w:t>
      </w:r>
      <w:r w:rsidR="00AE5FA1">
        <w:rPr>
          <w:rFonts w:ascii="Calibri" w:eastAsia="Calibri" w:hAnsi="Calibri" w:cs="Calibri"/>
          <w:color w:val="0000FF"/>
          <w:u w:val="single"/>
        </w:rPr>
        <w:fldChar w:fldCharType="end"/>
      </w:r>
      <w:r w:rsidR="00F75F9A">
        <w:rPr>
          <w:rFonts w:ascii="Calibri" w:eastAsia="Calibri" w:hAnsi="Calibri" w:cs="Calibri"/>
        </w:rPr>
        <w:t xml:space="preserve"> </w:t>
      </w:r>
      <w:ins w:id="1167" w:author="Caraleigh" w:date="2017-01-05T19:24:00Z">
        <w:r>
          <w:rPr>
            <w:rFonts w:ascii="Calibri" w:eastAsia="Calibri" w:hAnsi="Calibri" w:cs="Calibri"/>
          </w:rPr>
          <w:t>I</w:t>
        </w:r>
      </w:ins>
      <w:del w:id="1168" w:author="Caraleigh" w:date="2017-01-05T19:24:00Z">
        <w:r w:rsidR="00F75F9A" w:rsidDel="00483A22">
          <w:rPr>
            <w:rFonts w:ascii="Calibri" w:eastAsia="Calibri" w:hAnsi="Calibri" w:cs="Calibri"/>
          </w:rPr>
          <w:delText>(I</w:delText>
        </w:r>
      </w:del>
      <w:r w:rsidR="00F75F9A">
        <w:rPr>
          <w:rFonts w:ascii="Calibri" w:eastAsia="Calibri" w:hAnsi="Calibri" w:cs="Calibri"/>
        </w:rPr>
        <w:t>nnovation Enterprise</w:t>
      </w:r>
      <w:del w:id="1169" w:author="Caraleigh" w:date="2017-01-05T19:25:00Z">
        <w:r w:rsidR="00F75F9A" w:rsidDel="00483A22">
          <w:rPr>
            <w:rFonts w:ascii="Calibri" w:eastAsia="Calibri" w:hAnsi="Calibri" w:cs="Calibri"/>
          </w:rPr>
          <w:delText>)</w:delText>
        </w:r>
      </w:del>
      <w:ins w:id="1170" w:author="Caraleigh" w:date="2017-01-05T19:25:00Z">
        <w:r>
          <w:rPr>
            <w:rFonts w:ascii="Calibri" w:eastAsia="Calibri" w:hAnsi="Calibri" w:cs="Calibri"/>
          </w:rPr>
          <w:t>,</w:t>
        </w:r>
      </w:ins>
      <w:r w:rsidR="00F75F9A">
        <w:rPr>
          <w:rFonts w:ascii="Calibri" w:eastAsia="Calibri" w:hAnsi="Calibri" w:cs="Calibri"/>
        </w:rPr>
        <w:t xml:space="preserve"> </w:t>
      </w:r>
      <w:del w:id="1171" w:author="Caraleigh" w:date="2017-01-05T18:39:00Z">
        <w:r w:rsidR="0031373C" w:rsidDel="0039311C">
          <w:rPr>
            <w:rFonts w:ascii="Calibri" w:eastAsia="Calibri" w:hAnsi="Calibri" w:cs="Calibri"/>
          </w:rPr>
          <w:delText>11 page w</w:delText>
        </w:r>
      </w:del>
      <w:ins w:id="1172" w:author="Caraleigh" w:date="2017-01-05T18:39:00Z">
        <w:r w:rsidR="0039311C">
          <w:rPr>
            <w:rFonts w:ascii="Calibri" w:eastAsia="Calibri" w:hAnsi="Calibri" w:cs="Calibri"/>
          </w:rPr>
          <w:t>W</w:t>
        </w:r>
      </w:ins>
      <w:r w:rsidR="0031373C">
        <w:rPr>
          <w:rFonts w:ascii="Calibri" w:eastAsia="Calibri" w:hAnsi="Calibri" w:cs="Calibri"/>
        </w:rPr>
        <w:t>hite paper summarizing the critical roles played by CINOs in the private sector</w:t>
      </w:r>
    </w:p>
    <w:p w14:paraId="2DA959DE" w14:textId="77777777" w:rsidR="00150FCA" w:rsidRDefault="00115347">
      <w:pPr>
        <w:widowControl w:val="0"/>
        <w:spacing w:line="240" w:lineRule="auto"/>
      </w:pPr>
      <w:hyperlink r:id="rId30">
        <w:r w:rsidR="0031373C">
          <w:rPr>
            <w:rFonts w:ascii="Calibri" w:eastAsia="Calibri" w:hAnsi="Calibri" w:cs="Calibri"/>
            <w:color w:val="0000FF"/>
            <w:u w:val="single"/>
          </w:rPr>
          <w:t>“Finding Innovation”</w:t>
        </w:r>
      </w:hyperlink>
      <w:r w:rsidR="0031373C">
        <w:rPr>
          <w:rFonts w:ascii="Calibri" w:eastAsia="Calibri" w:hAnsi="Calibri" w:cs="Calibri"/>
        </w:rPr>
        <w:t xml:space="preserve"> </w:t>
      </w:r>
      <w:r w:rsidR="00F75F9A">
        <w:rPr>
          <w:rFonts w:ascii="Calibri" w:eastAsia="Calibri" w:hAnsi="Calibri" w:cs="Calibri"/>
        </w:rPr>
        <w:t>(Washington Technology, 2015) D</w:t>
      </w:r>
      <w:r w:rsidR="0031373C">
        <w:rPr>
          <w:rFonts w:ascii="Calibri" w:eastAsia="Calibri" w:hAnsi="Calibri" w:cs="Calibri"/>
        </w:rPr>
        <w:t>iscussion on CINO roles</w:t>
      </w:r>
    </w:p>
    <w:p w14:paraId="54E95CEF" w14:textId="77777777" w:rsidR="00150FCA" w:rsidRDefault="00115347">
      <w:pPr>
        <w:widowControl w:val="0"/>
        <w:spacing w:line="240" w:lineRule="auto"/>
        <w:rPr>
          <w:ins w:id="1173" w:author="Caraleigh" w:date="2017-01-05T18:41:00Z"/>
          <w:rFonts w:ascii="Calibri" w:eastAsia="Calibri" w:hAnsi="Calibri" w:cs="Calibri"/>
        </w:rPr>
      </w:pPr>
      <w:hyperlink r:id="rId31">
        <w:r w:rsidR="0031373C">
          <w:rPr>
            <w:rFonts w:ascii="Calibri" w:eastAsia="Calibri" w:hAnsi="Calibri" w:cs="Calibri"/>
            <w:color w:val="0000FF"/>
            <w:u w:val="single"/>
          </w:rPr>
          <w:t>2015 Global CIO Survey, Deloitte.</w:t>
        </w:r>
      </w:hyperlink>
      <w:r w:rsidR="00D03963">
        <w:rPr>
          <w:rFonts w:ascii="Calibri" w:eastAsia="Calibri" w:hAnsi="Calibri" w:cs="Calibri"/>
        </w:rPr>
        <w:t xml:space="preserve">  F</w:t>
      </w:r>
      <w:r w:rsidR="0031373C">
        <w:rPr>
          <w:rFonts w:ascii="Calibri" w:eastAsia="Calibri" w:hAnsi="Calibri" w:cs="Calibri"/>
        </w:rPr>
        <w:t xml:space="preserve">ocused on CIOs, </w:t>
      </w:r>
      <w:r w:rsidR="00D03963">
        <w:rPr>
          <w:rFonts w:ascii="Calibri" w:eastAsia="Calibri" w:hAnsi="Calibri" w:cs="Calibri"/>
        </w:rPr>
        <w:t xml:space="preserve">with relevant commentary </w:t>
      </w:r>
      <w:r w:rsidR="00F75F9A">
        <w:rPr>
          <w:rFonts w:ascii="Calibri" w:eastAsia="Calibri" w:hAnsi="Calibri" w:cs="Calibri"/>
        </w:rPr>
        <w:t>on role taxonomy for CINO portfolios.</w:t>
      </w:r>
    </w:p>
    <w:p w14:paraId="24B8B7DE" w14:textId="0B5B53EF" w:rsidR="00483A22" w:rsidRDefault="00483A22" w:rsidP="00483A22">
      <w:pPr>
        <w:widowControl w:val="0"/>
        <w:spacing w:line="240" w:lineRule="auto"/>
        <w:rPr>
          <w:ins w:id="1174" w:author="Caraleigh" w:date="2017-01-05T19:17:00Z"/>
          <w:rFonts w:ascii="Calibri" w:eastAsia="Calibri" w:hAnsi="Calibri" w:cs="Calibri"/>
          <w:color w:val="0000FF"/>
          <w:u w:val="single"/>
        </w:rPr>
      </w:pPr>
      <w:ins w:id="1175" w:author="Caraleigh" w:date="2017-01-05T19:17:00Z">
        <w:r w:rsidRPr="00483A22">
          <w:rPr>
            <w:rFonts w:ascii="Calibri" w:eastAsia="Calibri" w:hAnsi="Calibri" w:cs="Calibri"/>
            <w:color w:val="0000FF"/>
            <w:u w:val="single"/>
          </w:rPr>
          <w:t>Allen, F., "</w:t>
        </w:r>
        <w:r>
          <w:rPr>
            <w:rFonts w:ascii="Calibri" w:eastAsia="Calibri" w:hAnsi="Calibri" w:cs="Calibri"/>
            <w:color w:val="0000FF"/>
            <w:u w:val="single"/>
          </w:rPr>
          <w:fldChar w:fldCharType="begin"/>
        </w:r>
        <w:r>
          <w:rPr>
            <w:rFonts w:ascii="Calibri" w:eastAsia="Calibri" w:hAnsi="Calibri" w:cs="Calibri"/>
            <w:color w:val="0000FF"/>
            <w:u w:val="single"/>
          </w:rPr>
          <w:instrText xml:space="preserve"> HYPERLINK "http://www.forbes.com/sites/frederickallen/2012/04/03/most-chief-innovation-officers-are-just-window-dressing/" \l "1220b3c1439d" </w:instrText>
        </w:r>
        <w:r>
          <w:rPr>
            <w:rFonts w:ascii="Calibri" w:eastAsia="Calibri" w:hAnsi="Calibri" w:cs="Calibri"/>
            <w:color w:val="0000FF"/>
            <w:u w:val="single"/>
          </w:rPr>
          <w:fldChar w:fldCharType="separate"/>
        </w:r>
        <w:r w:rsidRPr="00483A22">
          <w:rPr>
            <w:rStyle w:val="Hyperlink"/>
            <w:rFonts w:ascii="Calibri" w:eastAsia="Calibri" w:hAnsi="Calibri" w:cs="Calibri"/>
          </w:rPr>
          <w:t>Most Chief Innovation Officers are Just Window Dressing,</w:t>
        </w:r>
        <w:r>
          <w:rPr>
            <w:rFonts w:ascii="Calibri" w:eastAsia="Calibri" w:hAnsi="Calibri" w:cs="Calibri"/>
            <w:color w:val="0000FF"/>
            <w:u w:val="single"/>
          </w:rPr>
          <w:fldChar w:fldCharType="end"/>
        </w:r>
        <w:r w:rsidRPr="00483A22">
          <w:rPr>
            <w:rFonts w:ascii="Calibri" w:eastAsia="Calibri" w:hAnsi="Calibri" w:cs="Calibri"/>
            <w:color w:val="0000FF"/>
            <w:u w:val="single"/>
          </w:rPr>
          <w:t>" Forbes, April 2012.</w:t>
        </w:r>
        <w:r>
          <w:rPr>
            <w:rFonts w:ascii="Calibri" w:eastAsia="Calibri" w:hAnsi="Calibri" w:cs="Calibri"/>
            <w:color w:val="0000FF"/>
            <w:u w:val="single"/>
          </w:rPr>
          <w:t xml:space="preserve"> A contrary point of view.</w:t>
        </w:r>
      </w:ins>
    </w:p>
    <w:p w14:paraId="619B43A7" w14:textId="73169E18" w:rsidR="0039311C" w:rsidDel="0039311C" w:rsidRDefault="0039311C">
      <w:pPr>
        <w:widowControl w:val="0"/>
        <w:spacing w:line="240" w:lineRule="auto"/>
        <w:rPr>
          <w:del w:id="1176" w:author="Caraleigh" w:date="2017-01-05T18:41:00Z"/>
        </w:rPr>
      </w:pPr>
    </w:p>
    <w:p w14:paraId="179F1B03" w14:textId="73E607A5" w:rsidR="00150FCA" w:rsidDel="001E34E6" w:rsidRDefault="00150FCA">
      <w:pPr>
        <w:rPr>
          <w:del w:id="1177" w:author="Caraleigh" w:date="2017-01-05T17:34:00Z"/>
        </w:rPr>
      </w:pPr>
    </w:p>
    <w:p w14:paraId="4DDC01EE" w14:textId="1977B8AA" w:rsidR="00150FCA" w:rsidDel="001E34E6" w:rsidRDefault="0031373C">
      <w:pPr>
        <w:widowControl w:val="0"/>
        <w:spacing w:line="240" w:lineRule="auto"/>
        <w:rPr>
          <w:del w:id="1178" w:author="Caraleigh" w:date="2017-01-05T17:34:00Z"/>
        </w:rPr>
      </w:pPr>
      <w:del w:id="1179" w:author="Caraleigh" w:date="2017-01-05T17:34:00Z">
        <w:r w:rsidDel="001E34E6">
          <w:rPr>
            <w:rFonts w:ascii="Calibri" w:eastAsia="Calibri" w:hAnsi="Calibri" w:cs="Calibri"/>
            <w:b/>
          </w:rPr>
          <w:delText>Additional References:</w:delText>
        </w:r>
      </w:del>
    </w:p>
    <w:p w14:paraId="0C42D803" w14:textId="22EE2734" w:rsidR="00150FCA" w:rsidDel="001E34E6" w:rsidRDefault="006717E9">
      <w:pPr>
        <w:widowControl w:val="0"/>
        <w:spacing w:line="240" w:lineRule="auto"/>
        <w:rPr>
          <w:del w:id="1180" w:author="Caraleigh" w:date="2017-01-05T17:34:00Z"/>
        </w:rPr>
        <w:pPrChange w:id="1181" w:author="Pena, Vanessa I" w:date="2016-12-29T13:28:00Z">
          <w:pPr>
            <w:spacing w:line="240" w:lineRule="auto"/>
          </w:pPr>
        </w:pPrChange>
      </w:pPr>
      <w:del w:id="1182" w:author="Caraleigh" w:date="2017-01-05T17:34:00Z">
        <w:r w:rsidDel="001E34E6">
          <w:fldChar w:fldCharType="begin"/>
        </w:r>
        <w:r w:rsidDel="001E34E6">
          <w:delInstrText xml:space="preserve"> HYPERLINK "https://en.wikipedia.org/w/index.php?title=Fourth_Generation_R%26D&amp;action=edit&amp;redlink=1" \h </w:delInstrText>
        </w:r>
        <w:r w:rsidDel="001E34E6">
          <w:fldChar w:fldCharType="separate"/>
        </w:r>
        <w:r w:rsidR="0031373C" w:rsidDel="001E34E6">
          <w:rPr>
            <w:rFonts w:ascii="Calibri" w:eastAsia="Calibri" w:hAnsi="Calibri" w:cs="Calibri"/>
            <w:i/>
            <w:color w:val="A55858"/>
            <w:highlight w:val="white"/>
            <w:u w:val="single"/>
          </w:rPr>
          <w:delText>Fourth Generation R&amp;D</w:delText>
        </w:r>
        <w:r w:rsidDel="001E34E6">
          <w:rPr>
            <w:rFonts w:ascii="Calibri" w:eastAsia="Calibri" w:hAnsi="Calibri" w:cs="Calibri"/>
            <w:i/>
            <w:color w:val="A55858"/>
            <w:highlight w:val="white"/>
            <w:u w:val="single"/>
          </w:rPr>
          <w:fldChar w:fldCharType="end"/>
        </w:r>
        <w:r w:rsidR="0031373C" w:rsidDel="001E34E6">
          <w:rPr>
            <w:rFonts w:ascii="Calibri" w:eastAsia="Calibri" w:hAnsi="Calibri" w:cs="Calibri"/>
            <w:color w:val="252525"/>
            <w:highlight w:val="white"/>
          </w:rPr>
          <w:delText>, Miller, W. and Morris, L. Fourth Generation R&amp;D - Managing Knowledge, Technology, and Innovation, Wiley, 1998. [first time “Chief Innovation Officer” used]</w:delText>
        </w:r>
      </w:del>
    </w:p>
    <w:p w14:paraId="7B65A8AD" w14:textId="32EA5234" w:rsidR="00150FCA" w:rsidDel="005D7D4D" w:rsidRDefault="00150FCA">
      <w:pPr>
        <w:spacing w:line="240" w:lineRule="auto"/>
        <w:rPr>
          <w:del w:id="1183" w:author="Pena, Vanessa I" w:date="2016-12-29T13:28:00Z"/>
        </w:rPr>
      </w:pPr>
    </w:p>
    <w:p w14:paraId="060500E4" w14:textId="6260528E" w:rsidR="00150FCA" w:rsidDel="005D7D4D" w:rsidRDefault="00150FCA">
      <w:pPr>
        <w:spacing w:line="240" w:lineRule="auto"/>
        <w:rPr>
          <w:del w:id="1184" w:author="Pena, Vanessa I" w:date="2016-12-29T13:28:00Z"/>
        </w:rPr>
      </w:pPr>
    </w:p>
    <w:p w14:paraId="08FFF10A" w14:textId="6CE8DB25" w:rsidR="00150FCA" w:rsidDel="009A0DD9" w:rsidRDefault="0031373C">
      <w:pPr>
        <w:spacing w:line="240" w:lineRule="auto"/>
        <w:rPr>
          <w:del w:id="1185" w:author="Pena, Vanessa I" w:date="2016-12-29T13:07:00Z"/>
        </w:rPr>
        <w:pPrChange w:id="1186" w:author="Pena, Vanessa I" w:date="2016-12-29T13:28:00Z">
          <w:pPr>
            <w:widowControl w:val="0"/>
            <w:spacing w:line="240" w:lineRule="auto"/>
          </w:pPr>
        </w:pPrChange>
      </w:pPr>
      <w:del w:id="1187" w:author="Pena, Vanessa I" w:date="2016-12-29T13:07:00Z">
        <w:r w:rsidDel="009A0DD9">
          <w:rPr>
            <w:b/>
          </w:rPr>
          <w:delText>Annex of interviews:</w:delText>
        </w:r>
      </w:del>
    </w:p>
    <w:p w14:paraId="5DCEC7AD" w14:textId="00E1F652" w:rsidR="00150FCA" w:rsidDel="009A0DD9" w:rsidRDefault="0031373C">
      <w:pPr>
        <w:spacing w:line="240" w:lineRule="auto"/>
        <w:rPr>
          <w:del w:id="1188" w:author="Pena, Vanessa I" w:date="2016-12-29T13:07:00Z"/>
        </w:rPr>
        <w:pPrChange w:id="1189" w:author="Pena, Vanessa I" w:date="2016-12-29T13:28:00Z">
          <w:pPr>
            <w:widowControl w:val="0"/>
            <w:spacing w:line="240" w:lineRule="auto"/>
          </w:pPr>
        </w:pPrChange>
      </w:pPr>
      <w:del w:id="1190" w:author="Pena, Vanessa I" w:date="2016-12-29T13:07:00Z">
        <w:r w:rsidDel="009A0DD9">
          <w:rPr>
            <w:rFonts w:ascii="Calibri" w:eastAsia="Calibri" w:hAnsi="Calibri" w:cs="Calibri"/>
          </w:rPr>
          <w:delText>Ann Mei Chang</w:delText>
        </w:r>
      </w:del>
    </w:p>
    <w:p w14:paraId="60CF16C8" w14:textId="33E9D219" w:rsidR="00150FCA" w:rsidDel="009A0DD9" w:rsidRDefault="0031373C">
      <w:pPr>
        <w:spacing w:line="240" w:lineRule="auto"/>
        <w:rPr>
          <w:del w:id="1191" w:author="Pena, Vanessa I" w:date="2016-12-29T13:07:00Z"/>
        </w:rPr>
        <w:pPrChange w:id="1192" w:author="Pena, Vanessa I" w:date="2016-12-29T13:28:00Z">
          <w:pPr>
            <w:widowControl w:val="0"/>
            <w:spacing w:line="240" w:lineRule="auto"/>
          </w:pPr>
        </w:pPrChange>
      </w:pPr>
      <w:del w:id="1193" w:author="Pena, Vanessa I" w:date="2016-12-29T13:07:00Z">
        <w:r w:rsidDel="009A0DD9">
          <w:rPr>
            <w:rFonts w:ascii="Calibri" w:eastAsia="Calibri" w:hAnsi="Calibri" w:cs="Calibri"/>
          </w:rPr>
          <w:delText>Aneesh Chopra</w:delText>
        </w:r>
      </w:del>
    </w:p>
    <w:p w14:paraId="03A9D5D2" w14:textId="74596C94" w:rsidR="00150FCA" w:rsidDel="009A0DD9" w:rsidRDefault="0031373C">
      <w:pPr>
        <w:spacing w:line="240" w:lineRule="auto"/>
        <w:rPr>
          <w:del w:id="1194" w:author="Pena, Vanessa I" w:date="2016-12-29T13:07:00Z"/>
        </w:rPr>
        <w:pPrChange w:id="1195" w:author="Pena, Vanessa I" w:date="2016-12-29T13:28:00Z">
          <w:pPr>
            <w:widowControl w:val="0"/>
            <w:spacing w:line="240" w:lineRule="auto"/>
          </w:pPr>
        </w:pPrChange>
      </w:pPr>
      <w:del w:id="1196" w:author="Pena, Vanessa I" w:date="2016-12-29T13:07:00Z">
        <w:r w:rsidDel="009A0DD9">
          <w:rPr>
            <w:rFonts w:ascii="Calibri" w:eastAsia="Calibri" w:hAnsi="Calibri" w:cs="Calibri"/>
          </w:rPr>
          <w:delText>Dan Correa</w:delText>
        </w:r>
      </w:del>
    </w:p>
    <w:p w14:paraId="257C80A1" w14:textId="23C9D322" w:rsidR="00150FCA" w:rsidDel="009A0DD9" w:rsidRDefault="0031373C">
      <w:pPr>
        <w:spacing w:line="240" w:lineRule="auto"/>
        <w:rPr>
          <w:del w:id="1197" w:author="Pena, Vanessa I" w:date="2016-12-29T13:07:00Z"/>
        </w:rPr>
        <w:pPrChange w:id="1198" w:author="Pena, Vanessa I" w:date="2016-12-29T13:28:00Z">
          <w:pPr>
            <w:widowControl w:val="0"/>
            <w:spacing w:line="240" w:lineRule="auto"/>
          </w:pPr>
        </w:pPrChange>
      </w:pPr>
      <w:del w:id="1199" w:author="Pena, Vanessa I" w:date="2016-12-29T13:07:00Z">
        <w:r w:rsidDel="009A0DD9">
          <w:rPr>
            <w:rFonts w:ascii="Calibri" w:eastAsia="Calibri" w:hAnsi="Calibri" w:cs="Calibri"/>
          </w:rPr>
          <w:delText>Dan Doney</w:delText>
        </w:r>
      </w:del>
    </w:p>
    <w:p w14:paraId="345F61D4" w14:textId="2083ACD4" w:rsidR="00150FCA" w:rsidDel="009A0DD9" w:rsidRDefault="0031373C">
      <w:pPr>
        <w:spacing w:line="240" w:lineRule="auto"/>
        <w:rPr>
          <w:del w:id="1200" w:author="Pena, Vanessa I" w:date="2016-12-29T13:07:00Z"/>
        </w:rPr>
        <w:pPrChange w:id="1201" w:author="Pena, Vanessa I" w:date="2016-12-29T13:28:00Z">
          <w:pPr>
            <w:widowControl w:val="0"/>
            <w:spacing w:line="240" w:lineRule="auto"/>
          </w:pPr>
        </w:pPrChange>
      </w:pPr>
      <w:del w:id="1202" w:author="Pena, Vanessa I" w:date="2016-12-29T13:07:00Z">
        <w:r w:rsidDel="009A0DD9">
          <w:rPr>
            <w:rFonts w:ascii="Calibri" w:eastAsia="Calibri" w:hAnsi="Calibri" w:cs="Calibri"/>
          </w:rPr>
          <w:delText>Matthew Dunne</w:delText>
        </w:r>
      </w:del>
    </w:p>
    <w:p w14:paraId="4A38C47A" w14:textId="2AB3BB0D" w:rsidR="00150FCA" w:rsidDel="009A0DD9" w:rsidRDefault="0031373C">
      <w:pPr>
        <w:spacing w:line="240" w:lineRule="auto"/>
        <w:rPr>
          <w:del w:id="1203" w:author="Pena, Vanessa I" w:date="2016-12-29T13:07:00Z"/>
        </w:rPr>
        <w:pPrChange w:id="1204" w:author="Pena, Vanessa I" w:date="2016-12-29T13:28:00Z">
          <w:pPr>
            <w:widowControl w:val="0"/>
            <w:spacing w:line="240" w:lineRule="auto"/>
          </w:pPr>
        </w:pPrChange>
      </w:pPr>
      <w:del w:id="1205" w:author="Pena, Vanessa I" w:date="2016-12-29T13:07:00Z">
        <w:r w:rsidDel="009A0DD9">
          <w:rPr>
            <w:rFonts w:ascii="Calibri" w:eastAsia="Calibri" w:hAnsi="Calibri" w:cs="Calibri"/>
          </w:rPr>
          <w:delText>Susannah Fox</w:delText>
        </w:r>
      </w:del>
    </w:p>
    <w:p w14:paraId="7ED65A94" w14:textId="5DF4A09F" w:rsidR="00150FCA" w:rsidDel="009A0DD9" w:rsidRDefault="0031373C">
      <w:pPr>
        <w:spacing w:line="240" w:lineRule="auto"/>
        <w:rPr>
          <w:del w:id="1206" w:author="Pena, Vanessa I" w:date="2016-12-29T13:07:00Z"/>
        </w:rPr>
        <w:pPrChange w:id="1207" w:author="Pena, Vanessa I" w:date="2016-12-29T13:28:00Z">
          <w:pPr>
            <w:widowControl w:val="0"/>
            <w:spacing w:line="240" w:lineRule="auto"/>
          </w:pPr>
        </w:pPrChange>
      </w:pPr>
      <w:del w:id="1208" w:author="Pena, Vanessa I" w:date="2016-12-29T13:07:00Z">
        <w:r w:rsidDel="009A0DD9">
          <w:rPr>
            <w:rFonts w:ascii="Calibri" w:eastAsia="Calibri" w:hAnsi="Calibri" w:cs="Calibri"/>
          </w:rPr>
          <w:delText>Chris Gerdes</w:delText>
        </w:r>
      </w:del>
    </w:p>
    <w:p w14:paraId="005DCCF1" w14:textId="2C1C332A" w:rsidR="00150FCA" w:rsidDel="009A0DD9" w:rsidRDefault="0031373C">
      <w:pPr>
        <w:spacing w:line="240" w:lineRule="auto"/>
        <w:rPr>
          <w:del w:id="1209" w:author="Pena, Vanessa I" w:date="2016-12-29T13:07:00Z"/>
        </w:rPr>
        <w:pPrChange w:id="1210" w:author="Pena, Vanessa I" w:date="2016-12-29T13:28:00Z">
          <w:pPr>
            <w:widowControl w:val="0"/>
            <w:spacing w:line="240" w:lineRule="auto"/>
          </w:pPr>
        </w:pPrChange>
      </w:pPr>
      <w:del w:id="1211" w:author="Pena, Vanessa I" w:date="2016-12-29T13:07:00Z">
        <w:r w:rsidDel="009A0DD9">
          <w:rPr>
            <w:rFonts w:ascii="Calibri" w:eastAsia="Calibri" w:hAnsi="Calibri" w:cs="Calibri"/>
          </w:rPr>
          <w:delText xml:space="preserve">Tom Kalil </w:delText>
        </w:r>
      </w:del>
    </w:p>
    <w:p w14:paraId="298BDFB1" w14:textId="48B2D3BD" w:rsidR="00150FCA" w:rsidDel="009A0DD9" w:rsidRDefault="0031373C">
      <w:pPr>
        <w:spacing w:line="240" w:lineRule="auto"/>
        <w:rPr>
          <w:del w:id="1212" w:author="Pena, Vanessa I" w:date="2016-12-29T13:07:00Z"/>
        </w:rPr>
        <w:pPrChange w:id="1213" w:author="Pena, Vanessa I" w:date="2016-12-29T13:28:00Z">
          <w:pPr>
            <w:widowControl w:val="0"/>
            <w:spacing w:line="240" w:lineRule="auto"/>
          </w:pPr>
        </w:pPrChange>
      </w:pPr>
      <w:del w:id="1214" w:author="Pena, Vanessa I" w:date="2016-12-29T13:07:00Z">
        <w:r w:rsidDel="009A0DD9">
          <w:rPr>
            <w:rFonts w:ascii="Calibri" w:eastAsia="Calibri" w:hAnsi="Calibri" w:cs="Calibri"/>
          </w:rPr>
          <w:delText xml:space="preserve">Bryan Sivak </w:delText>
        </w:r>
      </w:del>
    </w:p>
    <w:p w14:paraId="76114E3C" w14:textId="1B953524" w:rsidR="00150FCA" w:rsidDel="009A0DD9" w:rsidRDefault="0031373C">
      <w:pPr>
        <w:spacing w:line="240" w:lineRule="auto"/>
        <w:rPr>
          <w:del w:id="1215" w:author="Pena, Vanessa I" w:date="2016-12-29T13:07:00Z"/>
        </w:rPr>
        <w:pPrChange w:id="1216" w:author="Pena, Vanessa I" w:date="2016-12-29T13:28:00Z">
          <w:pPr>
            <w:widowControl w:val="0"/>
            <w:spacing w:line="240" w:lineRule="auto"/>
          </w:pPr>
        </w:pPrChange>
      </w:pPr>
      <w:del w:id="1217" w:author="Pena, Vanessa I" w:date="2016-12-29T13:07:00Z">
        <w:r w:rsidDel="009A0DD9">
          <w:rPr>
            <w:rFonts w:ascii="Calibri" w:eastAsia="Calibri" w:hAnsi="Calibri" w:cs="Calibri"/>
          </w:rPr>
          <w:delText>Sonal Shah</w:delText>
        </w:r>
      </w:del>
    </w:p>
    <w:p w14:paraId="10F34039" w14:textId="4624702F" w:rsidR="00150FCA" w:rsidDel="009A0DD9" w:rsidRDefault="00150FCA">
      <w:pPr>
        <w:spacing w:line="240" w:lineRule="auto"/>
        <w:rPr>
          <w:del w:id="1218" w:author="Pena, Vanessa I" w:date="2016-12-29T13:07:00Z"/>
        </w:rPr>
        <w:pPrChange w:id="1219" w:author="Pena, Vanessa I" w:date="2016-12-29T13:28:00Z">
          <w:pPr>
            <w:widowControl w:val="0"/>
            <w:spacing w:line="240" w:lineRule="auto"/>
          </w:pPr>
        </w:pPrChange>
      </w:pPr>
    </w:p>
    <w:p w14:paraId="5EF377E3" w14:textId="76EA88AE" w:rsidR="00150FCA" w:rsidDel="009A0DD9" w:rsidRDefault="0031373C">
      <w:pPr>
        <w:spacing w:line="240" w:lineRule="auto"/>
        <w:rPr>
          <w:del w:id="1220" w:author="Pena, Vanessa I" w:date="2016-12-29T13:07:00Z"/>
        </w:rPr>
        <w:pPrChange w:id="1221" w:author="Pena, Vanessa I" w:date="2016-12-29T13:28:00Z">
          <w:pPr>
            <w:widowControl w:val="0"/>
            <w:spacing w:line="240" w:lineRule="auto"/>
          </w:pPr>
        </w:pPrChange>
      </w:pPr>
      <w:del w:id="1222" w:author="Pena, Vanessa I" w:date="2016-12-29T13:07:00Z">
        <w:r w:rsidDel="009A0DD9">
          <w:delText>STPI Interviews:</w:delText>
        </w:r>
        <w:r w:rsidDel="009A0DD9">
          <w:br/>
          <w:delText>Bryan Sivak</w:delText>
        </w:r>
      </w:del>
    </w:p>
    <w:p w14:paraId="3D4B2D9C" w14:textId="42375D0C" w:rsidR="00150FCA" w:rsidDel="009A0DD9" w:rsidRDefault="0031373C">
      <w:pPr>
        <w:spacing w:line="240" w:lineRule="auto"/>
        <w:rPr>
          <w:del w:id="1223" w:author="Pena, Vanessa I" w:date="2016-12-29T13:07:00Z"/>
        </w:rPr>
        <w:pPrChange w:id="1224" w:author="Pena, Vanessa I" w:date="2016-12-29T13:28:00Z">
          <w:pPr>
            <w:widowControl w:val="0"/>
            <w:spacing w:line="240" w:lineRule="auto"/>
          </w:pPr>
        </w:pPrChange>
      </w:pPr>
      <w:del w:id="1225" w:author="Pena, Vanessa I" w:date="2016-12-29T13:07:00Z">
        <w:r w:rsidDel="009A0DD9">
          <w:delText>Patrick Littlefield</w:delText>
        </w:r>
      </w:del>
    </w:p>
    <w:p w14:paraId="082193F7" w14:textId="60F96FB9" w:rsidR="00573098" w:rsidDel="009A0DD9" w:rsidRDefault="00573098">
      <w:pPr>
        <w:spacing w:line="240" w:lineRule="auto"/>
        <w:rPr>
          <w:del w:id="1226" w:author="Pena, Vanessa I" w:date="2016-12-29T13:07:00Z"/>
        </w:rPr>
        <w:pPrChange w:id="1227" w:author="Pena, Vanessa I" w:date="2016-12-29T13:28:00Z">
          <w:pPr>
            <w:widowControl w:val="0"/>
            <w:spacing w:line="240" w:lineRule="auto"/>
          </w:pPr>
        </w:pPrChange>
      </w:pPr>
    </w:p>
    <w:p w14:paraId="67BC7DDC" w14:textId="2C487CBC" w:rsidR="00573098" w:rsidRDefault="00573098" w:rsidP="001E34E6">
      <w:pPr>
        <w:pStyle w:val="ListParagraph"/>
        <w:spacing w:line="240" w:lineRule="auto"/>
        <w:ind w:left="0"/>
        <w:contextualSpacing w:val="0"/>
      </w:pPr>
    </w:p>
    <w:sectPr w:rsidR="00573098">
      <w:footerReference w:type="default" r:id="rId3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ena, Vanessa I" w:date="2016-12-29T09:56:00Z" w:initials="PVI">
    <w:p w14:paraId="3A2ED4A3" w14:textId="42D7D884" w:rsidR="007D6410" w:rsidRDefault="007D6410">
      <w:pPr>
        <w:pStyle w:val="CommentText"/>
      </w:pPr>
      <w:r>
        <w:rPr>
          <w:rStyle w:val="CommentReference"/>
        </w:rPr>
        <w:annotationRef/>
      </w:r>
      <w:r>
        <w:t>Can you add proper citation not just the name for quotes – where pulled from…interviews etc?</w:t>
      </w:r>
    </w:p>
  </w:comment>
  <w:comment w:id="45" w:author="Pena, Vanessa I" w:date="2016-12-29T10:01:00Z" w:initials="PVI">
    <w:p w14:paraId="37942774" w14:textId="458C51ED" w:rsidR="007D6410" w:rsidRDefault="007D6410">
      <w:pPr>
        <w:pStyle w:val="CommentText"/>
      </w:pPr>
      <w:r>
        <w:rPr>
          <w:rStyle w:val="CommentReference"/>
        </w:rPr>
        <w:annotationRef/>
      </w:r>
      <w:r>
        <w:t>Standardized to agencies</w:t>
      </w:r>
    </w:p>
  </w:comment>
  <w:comment w:id="46" w:author="Pena, Vanessa I" w:date="2016-12-29T10:04:00Z" w:initials="PVI">
    <w:p w14:paraId="22941416" w14:textId="53735654" w:rsidR="007D6410" w:rsidRDefault="007D6410">
      <w:pPr>
        <w:pStyle w:val="CommentText"/>
      </w:pPr>
      <w:r>
        <w:rPr>
          <w:rStyle w:val="CommentReference"/>
        </w:rPr>
        <w:annotationRef/>
      </w:r>
      <w:r>
        <w:t>Would help to have sources as proper citations throughout</w:t>
      </w:r>
    </w:p>
  </w:comment>
  <w:comment w:id="53" w:author="Pena, Vanessa I" w:date="2016-12-29T10:55:00Z" w:initials="PVI">
    <w:p w14:paraId="38244D66" w14:textId="06EF5ED4" w:rsidR="007D6410" w:rsidRDefault="007D6410">
      <w:pPr>
        <w:pStyle w:val="CommentText"/>
      </w:pPr>
      <w:r>
        <w:rPr>
          <w:rStyle w:val="CommentReference"/>
        </w:rPr>
        <w:annotationRef/>
      </w:r>
      <w:r>
        <w:t>Source – correct?</w:t>
      </w:r>
    </w:p>
  </w:comment>
  <w:comment w:id="62" w:author="Pena, Vanessa I" w:date="2016-12-29T10:10:00Z" w:initials="PVI">
    <w:p w14:paraId="3599664D" w14:textId="02A12529" w:rsidR="007D6410" w:rsidRDefault="007D6410">
      <w:pPr>
        <w:pStyle w:val="CommentText"/>
      </w:pPr>
      <w:r>
        <w:rPr>
          <w:rStyle w:val="CommentReference"/>
        </w:rPr>
        <w:annotationRef/>
      </w:r>
      <w:r>
        <w:t>All interviews need source</w:t>
      </w:r>
    </w:p>
  </w:comment>
  <w:comment w:id="65" w:author="Pena, Vanessa I" w:date="2016-12-29T10:20:00Z" w:initials="PVI">
    <w:p w14:paraId="2F335B87" w14:textId="75B13AAF" w:rsidR="007D6410" w:rsidRDefault="007D6410">
      <w:pPr>
        <w:pStyle w:val="CommentText"/>
      </w:pPr>
      <w:r>
        <w:rPr>
          <w:rStyle w:val="CommentReference"/>
        </w:rPr>
        <w:annotationRef/>
      </w:r>
      <w:r>
        <w:t>Spell out all acronyms first instance, then abbreviate</w:t>
      </w:r>
    </w:p>
  </w:comment>
  <w:comment w:id="85" w:author="Pena, Vanessa I" w:date="2016-12-29T10:26:00Z" w:initials="PVI">
    <w:p w14:paraId="466D531E" w14:textId="757A869C" w:rsidR="007D6410" w:rsidRDefault="007D6410">
      <w:pPr>
        <w:pStyle w:val="CommentText"/>
      </w:pPr>
      <w:r>
        <w:rPr>
          <w:rStyle w:val="CommentReference"/>
        </w:rPr>
        <w:annotationRef/>
      </w:r>
      <w:r>
        <w:t>Source</w:t>
      </w:r>
    </w:p>
  </w:comment>
  <w:comment w:id="95" w:author="Pena, Vanessa I" w:date="2016-12-29T10:17:00Z" w:initials="PVI">
    <w:p w14:paraId="18851961" w14:textId="77777777" w:rsidR="007D6410" w:rsidRDefault="007D6410" w:rsidP="00201C03">
      <w:pPr>
        <w:pStyle w:val="CommentText"/>
      </w:pPr>
      <w:r>
        <w:rPr>
          <w:rStyle w:val="CommentReference"/>
        </w:rPr>
        <w:annotationRef/>
      </w:r>
      <w:r>
        <w:rPr>
          <w:rFonts w:ascii="Calibri" w:eastAsia="Calibri" w:hAnsi="Calibri" w:cs="Calibri"/>
        </w:rPr>
        <w:t xml:space="preserve">According to past CINOs and CTOs…needs source </w:t>
      </w:r>
    </w:p>
  </w:comment>
  <w:comment w:id="108" w:author="Pena, Vanessa I" w:date="2016-12-29T10:34:00Z" w:initials="PVI">
    <w:p w14:paraId="26B2A292" w14:textId="40013063" w:rsidR="007D6410" w:rsidRDefault="007D6410">
      <w:pPr>
        <w:pStyle w:val="CommentText"/>
      </w:pPr>
      <w:r>
        <w:rPr>
          <w:rStyle w:val="CommentReference"/>
        </w:rPr>
        <w:annotationRef/>
      </w:r>
      <w:r>
        <w:t>Source</w:t>
      </w:r>
    </w:p>
  </w:comment>
  <w:comment w:id="112" w:author="Pena, Vanessa I" w:date="2016-12-29T10:31:00Z" w:initials="PVI">
    <w:p w14:paraId="53191D3A" w14:textId="08CDC51C" w:rsidR="007D6410" w:rsidRDefault="007D6410">
      <w:pPr>
        <w:pStyle w:val="CommentText"/>
      </w:pPr>
      <w:r>
        <w:rPr>
          <w:rStyle w:val="CommentReference"/>
        </w:rPr>
        <w:annotationRef/>
      </w:r>
      <w:r>
        <w:rPr>
          <w:rFonts w:ascii="Calibri" w:eastAsia="Calibri" w:hAnsi="Calibri" w:cs="Calibri"/>
          <w:highlight w:val="white"/>
        </w:rPr>
        <w:t>it was first coined and described in 1998</w:t>
      </w:r>
      <w:r>
        <w:rPr>
          <w:rFonts w:ascii="Calibri" w:eastAsia="Calibri" w:hAnsi="Calibri" w:cs="Calibri"/>
        </w:rPr>
        <w:t xml:space="preserve"> needs source</w:t>
      </w:r>
    </w:p>
  </w:comment>
  <w:comment w:id="116" w:author="Pena, Vanessa I" w:date="2016-12-29T10:36:00Z" w:initials="PVI">
    <w:p w14:paraId="37900275" w14:textId="3E6C60B0" w:rsidR="007D6410" w:rsidRDefault="007D6410">
      <w:pPr>
        <w:pStyle w:val="CommentText"/>
      </w:pPr>
      <w:r>
        <w:rPr>
          <w:rStyle w:val="CommentReference"/>
        </w:rPr>
        <w:annotationRef/>
      </w:r>
      <w:r>
        <w:t>employers? You mentioned employees above – but this seems like a different set of respondents</w:t>
      </w:r>
    </w:p>
  </w:comment>
  <w:comment w:id="126" w:author="Pena, Vanessa I" w:date="2016-12-29T10:38:00Z" w:initials="PVI">
    <w:p w14:paraId="792DDAD1" w14:textId="2DBF9CEF" w:rsidR="007D6410" w:rsidRDefault="007D6410">
      <w:pPr>
        <w:pStyle w:val="CommentText"/>
      </w:pPr>
      <w:r>
        <w:rPr>
          <w:rStyle w:val="CommentReference"/>
        </w:rPr>
        <w:annotationRef/>
      </w:r>
      <w:r>
        <w:t>Added reference for box in paragraph above – ok?</w:t>
      </w:r>
    </w:p>
  </w:comment>
  <w:comment w:id="127" w:author="Caraleigh" w:date="2017-01-05T14:24:00Z" w:initials="CH">
    <w:p w14:paraId="4AFD9966" w14:textId="74480E31" w:rsidR="007D6410" w:rsidRDefault="007D6410">
      <w:pPr>
        <w:pStyle w:val="CommentText"/>
      </w:pPr>
      <w:r>
        <w:rPr>
          <w:rStyle w:val="CommentReference"/>
        </w:rPr>
        <w:annotationRef/>
      </w:r>
      <w:r>
        <w:t>May add additional complication for translation to web.  Not likely to appear as text box there.</w:t>
      </w:r>
    </w:p>
  </w:comment>
  <w:comment w:id="161" w:author="Pena, Vanessa I" w:date="2016-12-29T10:49:00Z" w:initials="PVI">
    <w:p w14:paraId="6190AF0F" w14:textId="2AC89C8A" w:rsidR="007D6410" w:rsidRDefault="007D6410">
      <w:pPr>
        <w:pStyle w:val="CommentText"/>
      </w:pPr>
      <w:r>
        <w:rPr>
          <w:rStyle w:val="CommentReference"/>
        </w:rPr>
        <w:annotationRef/>
      </w:r>
      <w:r>
        <w:t>Source</w:t>
      </w:r>
    </w:p>
  </w:comment>
  <w:comment w:id="171" w:author="Pena, Vanessa I" w:date="2016-12-29T10:59:00Z" w:initials="PVI">
    <w:p w14:paraId="6C92A1B6" w14:textId="0F2514AE" w:rsidR="007D6410" w:rsidRDefault="007D6410">
      <w:pPr>
        <w:pStyle w:val="CommentText"/>
      </w:pPr>
      <w:r>
        <w:rPr>
          <w:rStyle w:val="CommentReference"/>
        </w:rPr>
        <w:annotationRef/>
      </w:r>
      <w:r>
        <w:t>Source</w:t>
      </w:r>
    </w:p>
  </w:comment>
  <w:comment w:id="182" w:author="Pena, Vanessa I" w:date="2016-12-29T10:59:00Z" w:initials="PVI">
    <w:p w14:paraId="6A1C7D19" w14:textId="033AA33A" w:rsidR="007D6410" w:rsidRDefault="007D6410">
      <w:pPr>
        <w:pStyle w:val="CommentText"/>
      </w:pPr>
      <w:r>
        <w:rPr>
          <w:rStyle w:val="CommentReference"/>
        </w:rPr>
        <w:annotationRef/>
      </w:r>
      <w:r>
        <w:t>Source</w:t>
      </w:r>
    </w:p>
  </w:comment>
  <w:comment w:id="191" w:author="Pena, Vanessa I" w:date="2016-12-29T11:01:00Z" w:initials="PVI">
    <w:p w14:paraId="3B017495" w14:textId="2E72EF4F" w:rsidR="007D6410" w:rsidRDefault="007D6410">
      <w:pPr>
        <w:pStyle w:val="CommentText"/>
      </w:pPr>
      <w:r>
        <w:rPr>
          <w:rStyle w:val="CommentReference"/>
        </w:rPr>
        <w:annotationRef/>
      </w:r>
      <w:r>
        <w:t>Source</w:t>
      </w:r>
    </w:p>
  </w:comment>
  <w:comment w:id="194" w:author="Pena, Vanessa I" w:date="2016-12-29T11:01:00Z" w:initials="PVI">
    <w:p w14:paraId="3BFC2F94" w14:textId="03731449" w:rsidR="007D6410" w:rsidRDefault="007D6410">
      <w:pPr>
        <w:pStyle w:val="CommentText"/>
      </w:pPr>
      <w:r>
        <w:rPr>
          <w:rStyle w:val="CommentReference"/>
        </w:rPr>
        <w:annotationRef/>
      </w:r>
      <w:r>
        <w:t>Source</w:t>
      </w:r>
    </w:p>
  </w:comment>
  <w:comment w:id="204" w:author="Pena, Vanessa I" w:date="2016-12-29T11:02:00Z" w:initials="PVI">
    <w:p w14:paraId="5CCE2A8E" w14:textId="2E757C4A" w:rsidR="007D6410" w:rsidRDefault="007D6410">
      <w:pPr>
        <w:pStyle w:val="CommentText"/>
      </w:pPr>
      <w:r>
        <w:rPr>
          <w:rStyle w:val="CommentReference"/>
        </w:rPr>
        <w:annotationRef/>
      </w:r>
      <w:r>
        <w:t>Source</w:t>
      </w:r>
    </w:p>
  </w:comment>
  <w:comment w:id="216" w:author="Pena, Vanessa I" w:date="2016-12-29T11:02:00Z" w:initials="PVI">
    <w:p w14:paraId="7806D1F7" w14:textId="77777777" w:rsidR="007D6410" w:rsidRDefault="007D6410" w:rsidP="0007080A">
      <w:pPr>
        <w:pStyle w:val="CommentText"/>
      </w:pPr>
      <w:r>
        <w:rPr>
          <w:rStyle w:val="CommentReference"/>
        </w:rPr>
        <w:annotationRef/>
      </w:r>
      <w:r>
        <w:t>Source</w:t>
      </w:r>
    </w:p>
  </w:comment>
  <w:comment w:id="219" w:author="Pena, Vanessa I" w:date="2016-12-29T11:08:00Z" w:initials="PVI">
    <w:p w14:paraId="657C9678" w14:textId="12C27771" w:rsidR="007D6410" w:rsidRDefault="007D6410">
      <w:pPr>
        <w:pStyle w:val="CommentText"/>
      </w:pPr>
      <w:r>
        <w:rPr>
          <w:rStyle w:val="CommentReference"/>
        </w:rPr>
        <w:annotationRef/>
      </w:r>
      <w:r>
        <w:t>What is the source of all this – perhaps just provide source in text or at end of case study if all from one source e.g.,interview</w:t>
      </w:r>
    </w:p>
  </w:comment>
  <w:comment w:id="229" w:author="Pena, Vanessa I" w:date="2016-12-29T11:25:00Z" w:initials="PVI">
    <w:p w14:paraId="1CEDB336" w14:textId="3A9C97F1" w:rsidR="007D6410" w:rsidRDefault="007D6410">
      <w:pPr>
        <w:pStyle w:val="CommentText"/>
      </w:pPr>
      <w:r>
        <w:rPr>
          <w:rStyle w:val="CommentReference"/>
        </w:rPr>
        <w:annotationRef/>
      </w:r>
      <w:r>
        <w:t>All needs source – can you hyperlink all the programs below for which there are websites</w:t>
      </w:r>
    </w:p>
    <w:p w14:paraId="6D61C6C9" w14:textId="3CF5B9AD" w:rsidR="007D6410" w:rsidRDefault="007D6410">
      <w:pPr>
        <w:pStyle w:val="CommentText"/>
      </w:pPr>
      <w:r>
        <w:t>IDEA Lab</w:t>
      </w:r>
    </w:p>
    <w:p w14:paraId="56C0C3F7" w14:textId="557D1507" w:rsidR="007D6410" w:rsidRDefault="007D6410">
      <w:pPr>
        <w:pStyle w:val="CommentText"/>
      </w:pPr>
      <w:r>
        <w:t>Ignite Accelerator</w:t>
      </w:r>
    </w:p>
  </w:comment>
  <w:comment w:id="234" w:author="Pena, Vanessa I" w:date="2016-12-29T11:09:00Z" w:initials="PVI">
    <w:p w14:paraId="738EF247" w14:textId="31779084" w:rsidR="007D6410" w:rsidRDefault="007D6410">
      <w:pPr>
        <w:pStyle w:val="CommentText"/>
      </w:pPr>
      <w:r>
        <w:rPr>
          <w:rStyle w:val="CommentReference"/>
        </w:rPr>
        <w:annotationRef/>
      </w:r>
      <w:r>
        <w:t>Quote? Why “”</w:t>
      </w:r>
    </w:p>
  </w:comment>
  <w:comment w:id="235" w:author="Caraleigh" w:date="2017-01-05T14:52:00Z" w:initials="CH">
    <w:p w14:paraId="578E3323" w14:textId="424B3016" w:rsidR="007D6410" w:rsidRDefault="007D6410">
      <w:pPr>
        <w:pStyle w:val="CommentText"/>
      </w:pPr>
      <w:r>
        <w:rPr>
          <w:rStyle w:val="CommentReference"/>
        </w:rPr>
        <w:annotationRef/>
      </w:r>
      <w:r>
        <w:t>Quotes are denoted through the use of quotation marks.</w:t>
      </w:r>
    </w:p>
  </w:comment>
  <w:comment w:id="242" w:author="Pena, Vanessa I" w:date="2016-12-29T11:02:00Z" w:initials="PVI">
    <w:p w14:paraId="17531CC8" w14:textId="77777777" w:rsidR="007D6410" w:rsidRDefault="007D6410" w:rsidP="001B5FC9">
      <w:pPr>
        <w:pStyle w:val="CommentText"/>
      </w:pPr>
      <w:r>
        <w:rPr>
          <w:rStyle w:val="CommentReference"/>
        </w:rPr>
        <w:annotationRef/>
      </w:r>
      <w:r>
        <w:t>Source</w:t>
      </w:r>
    </w:p>
  </w:comment>
  <w:comment w:id="251" w:author="Pena, Vanessa I" w:date="2016-12-29T11:02:00Z" w:initials="PVI">
    <w:p w14:paraId="3E6ABDF6" w14:textId="77777777" w:rsidR="007D6410" w:rsidRDefault="007D6410" w:rsidP="001B5FC9">
      <w:pPr>
        <w:pStyle w:val="CommentText"/>
      </w:pPr>
      <w:r>
        <w:rPr>
          <w:rStyle w:val="CommentReference"/>
        </w:rPr>
        <w:annotationRef/>
      </w:r>
      <w:r>
        <w:t>Source</w:t>
      </w:r>
    </w:p>
  </w:comment>
  <w:comment w:id="256" w:author="Pena, Vanessa I" w:date="2016-12-29T11:24:00Z" w:initials="PVI">
    <w:p w14:paraId="1B306436" w14:textId="02B3B584" w:rsidR="007D6410" w:rsidRDefault="007D6410">
      <w:pPr>
        <w:pStyle w:val="CommentText"/>
      </w:pPr>
      <w:r>
        <w:rPr>
          <w:rStyle w:val="CommentReference"/>
        </w:rPr>
        <w:annotationRef/>
      </w:r>
      <w:r>
        <w:t>Not sure I see the value below…deleted</w:t>
      </w:r>
    </w:p>
  </w:comment>
  <w:comment w:id="262" w:author="Pena, Vanessa I" w:date="2016-12-29T11:21:00Z" w:initials="PVI">
    <w:p w14:paraId="0B46522F" w14:textId="5C2395C1" w:rsidR="007D6410" w:rsidRDefault="007D6410">
      <w:pPr>
        <w:pStyle w:val="CommentText"/>
      </w:pPr>
      <w:r>
        <w:rPr>
          <w:rStyle w:val="CommentReference"/>
        </w:rPr>
        <w:annotationRef/>
      </w:r>
      <w:r>
        <w:t>Provide sources for these as hyperlinks</w:t>
      </w:r>
    </w:p>
  </w:comment>
  <w:comment w:id="270" w:author="Pena, Vanessa I" w:date="2016-12-29T11:40:00Z" w:initials="PVI">
    <w:p w14:paraId="2909F646" w14:textId="4B75547B" w:rsidR="007D6410" w:rsidRDefault="007D6410">
      <w:pPr>
        <w:pStyle w:val="CommentText"/>
      </w:pPr>
      <w:r>
        <w:rPr>
          <w:rStyle w:val="CommentReference"/>
        </w:rPr>
        <w:annotationRef/>
      </w:r>
      <w:r>
        <w:t>To address sources – it may just be useful to put source for all this, if based on interview at the end of the case study.</w:t>
      </w:r>
    </w:p>
  </w:comment>
  <w:comment w:id="277" w:author="Pena, Vanessa I" w:date="2016-12-29T11:27:00Z" w:initials="PVI">
    <w:p w14:paraId="19A92B21" w14:textId="217A16A9" w:rsidR="007D6410" w:rsidRDefault="007D6410">
      <w:pPr>
        <w:pStyle w:val="CommentText"/>
      </w:pPr>
      <w:r>
        <w:rPr>
          <w:rStyle w:val="CommentReference"/>
        </w:rPr>
        <w:annotationRef/>
      </w:r>
      <w:r>
        <w:t>Should standardize – in Case Study 1 – add Dr. or Mr. before each name and all references to last name.</w:t>
      </w:r>
    </w:p>
  </w:comment>
  <w:comment w:id="276" w:author="Pena, Vanessa I" w:date="2016-12-29T11:26:00Z" w:initials="PVI">
    <w:p w14:paraId="680B9EDF" w14:textId="5144814B" w:rsidR="007D6410" w:rsidRDefault="007D6410">
      <w:pPr>
        <w:pStyle w:val="CommentText"/>
      </w:pPr>
      <w:r>
        <w:rPr>
          <w:rStyle w:val="CommentReference"/>
        </w:rPr>
        <w:annotationRef/>
      </w:r>
      <w:r>
        <w:t>Fix sentence – he is CINO and professor concurrently? Sounds like it is part time -   Make clear he is on detail as CINO on temporary basis (how long), is that correct?</w:t>
      </w:r>
    </w:p>
  </w:comment>
  <w:comment w:id="289" w:author="Pena, Vanessa I" w:date="2016-12-29T11:02:00Z" w:initials="PVI">
    <w:p w14:paraId="4FCE388E" w14:textId="77777777" w:rsidR="007D6410" w:rsidRDefault="007D6410" w:rsidP="000422F9">
      <w:pPr>
        <w:pStyle w:val="CommentText"/>
      </w:pPr>
      <w:r>
        <w:rPr>
          <w:rStyle w:val="CommentReference"/>
        </w:rPr>
        <w:annotationRef/>
      </w:r>
      <w:r>
        <w:t>Source</w:t>
      </w:r>
    </w:p>
  </w:comment>
  <w:comment w:id="297" w:author="Pena, Vanessa I" w:date="2016-12-29T11:02:00Z" w:initials="PVI">
    <w:p w14:paraId="6CCA4875" w14:textId="77777777" w:rsidR="007D6410" w:rsidRDefault="007D6410" w:rsidP="000422F9">
      <w:pPr>
        <w:pStyle w:val="CommentText"/>
      </w:pPr>
      <w:r>
        <w:rPr>
          <w:rStyle w:val="CommentReference"/>
        </w:rPr>
        <w:annotationRef/>
      </w:r>
      <w:r>
        <w:t>Source</w:t>
      </w:r>
    </w:p>
  </w:comment>
  <w:comment w:id="302" w:author="Pena, Vanessa I" w:date="2016-12-29T11:02:00Z" w:initials="PVI">
    <w:p w14:paraId="2300C443" w14:textId="77777777" w:rsidR="007D6410" w:rsidRDefault="007D6410" w:rsidP="000422F9">
      <w:pPr>
        <w:pStyle w:val="CommentText"/>
      </w:pPr>
      <w:r>
        <w:rPr>
          <w:rStyle w:val="CommentReference"/>
        </w:rPr>
        <w:annotationRef/>
      </w:r>
      <w:r>
        <w:t>Source</w:t>
      </w:r>
    </w:p>
  </w:comment>
  <w:comment w:id="311" w:author="Pena, Vanessa I" w:date="2016-12-29T11:02:00Z" w:initials="PVI">
    <w:p w14:paraId="69BD682D" w14:textId="77777777" w:rsidR="007D6410" w:rsidRDefault="007D6410" w:rsidP="000422F9">
      <w:pPr>
        <w:pStyle w:val="CommentText"/>
      </w:pPr>
      <w:r>
        <w:rPr>
          <w:rStyle w:val="CommentReference"/>
        </w:rPr>
        <w:annotationRef/>
      </w:r>
      <w:r>
        <w:t>Source</w:t>
      </w:r>
    </w:p>
  </w:comment>
  <w:comment w:id="320" w:author="Pena, Vanessa I" w:date="2016-12-29T11:02:00Z" w:initials="PVI">
    <w:p w14:paraId="6CEAD79B" w14:textId="77777777" w:rsidR="007D6410" w:rsidRDefault="007D6410" w:rsidP="000422F9">
      <w:pPr>
        <w:pStyle w:val="CommentText"/>
      </w:pPr>
      <w:r>
        <w:rPr>
          <w:rStyle w:val="CommentReference"/>
        </w:rPr>
        <w:annotationRef/>
      </w:r>
      <w:r>
        <w:t>Source</w:t>
      </w:r>
    </w:p>
  </w:comment>
  <w:comment w:id="328" w:author="Pena, Vanessa I" w:date="2016-12-29T11:02:00Z" w:initials="PVI">
    <w:p w14:paraId="21745499" w14:textId="77777777" w:rsidR="007D6410" w:rsidRDefault="007D6410" w:rsidP="000422F9">
      <w:pPr>
        <w:pStyle w:val="CommentText"/>
      </w:pPr>
      <w:r>
        <w:rPr>
          <w:rStyle w:val="CommentReference"/>
        </w:rPr>
        <w:annotationRef/>
      </w:r>
      <w:r>
        <w:t>Source</w:t>
      </w:r>
    </w:p>
  </w:comment>
  <w:comment w:id="334" w:author="Pena, Vanessa I" w:date="2016-12-29T11:02:00Z" w:initials="PVI">
    <w:p w14:paraId="5A15EE1B" w14:textId="77777777" w:rsidR="007D6410" w:rsidRDefault="007D6410" w:rsidP="000E729D">
      <w:pPr>
        <w:pStyle w:val="CommentText"/>
      </w:pPr>
      <w:r>
        <w:rPr>
          <w:rStyle w:val="CommentReference"/>
        </w:rPr>
        <w:annotationRef/>
      </w:r>
      <w:r>
        <w:t>Source</w:t>
      </w:r>
    </w:p>
  </w:comment>
  <w:comment w:id="339" w:author="Pena, Vanessa I" w:date="2016-12-29T11:02:00Z" w:initials="PVI">
    <w:p w14:paraId="4F9E2C3D" w14:textId="77777777" w:rsidR="007D6410" w:rsidRDefault="007D6410" w:rsidP="000E729D">
      <w:pPr>
        <w:pStyle w:val="CommentText"/>
      </w:pPr>
      <w:r>
        <w:rPr>
          <w:rStyle w:val="CommentReference"/>
        </w:rPr>
        <w:annotationRef/>
      </w:r>
      <w:r>
        <w:t>Source</w:t>
      </w:r>
    </w:p>
  </w:comment>
  <w:comment w:id="342" w:author="Pena, Vanessa I" w:date="2016-12-29T11:52:00Z" w:initials="PVI">
    <w:p w14:paraId="4E17B590" w14:textId="5A6790A7" w:rsidR="007D6410" w:rsidRDefault="007D6410">
      <w:pPr>
        <w:pStyle w:val="CommentText"/>
      </w:pPr>
      <w:r>
        <w:rPr>
          <w:rStyle w:val="CommentReference"/>
        </w:rPr>
        <w:annotationRef/>
      </w:r>
      <w:r>
        <w:t>Add 1 sentence description of link</w:t>
      </w:r>
    </w:p>
  </w:comment>
  <w:comment w:id="346" w:author="Pena, Vanessa I" w:date="2017-01-05T15:19:00Z" w:initials="PVI">
    <w:p w14:paraId="3473190A" w14:textId="77777777" w:rsidR="007D6410" w:rsidRDefault="007D6410" w:rsidP="00E85F4B">
      <w:pPr>
        <w:pStyle w:val="CommentText"/>
      </w:pPr>
      <w:r>
        <w:rPr>
          <w:rStyle w:val="CommentReference"/>
        </w:rPr>
        <w:annotationRef/>
      </w:r>
      <w:r>
        <w:t>Include in Read more</w:t>
      </w:r>
    </w:p>
    <w:p w14:paraId="3E945D04" w14:textId="77777777" w:rsidR="007D6410" w:rsidRDefault="007D6410" w:rsidP="00E85F4B">
      <w:pPr>
        <w:pStyle w:val="CommentText"/>
      </w:pPr>
      <w:r>
        <w:t>Cite properly –author, year,</w:t>
      </w:r>
      <w:r w:rsidRPr="000E729D">
        <w:t xml:space="preserve"> </w:t>
      </w:r>
      <w:r>
        <w:t>title of ppt.</w:t>
      </w:r>
    </w:p>
  </w:comment>
  <w:comment w:id="350" w:author="Pena, Vanessa I" w:date="2016-12-29T11:52:00Z" w:initials="PVI">
    <w:p w14:paraId="3798C57D" w14:textId="747881C7" w:rsidR="007D6410" w:rsidRDefault="007D6410">
      <w:pPr>
        <w:pStyle w:val="CommentText"/>
      </w:pPr>
      <w:r>
        <w:rPr>
          <w:rStyle w:val="CommentReference"/>
        </w:rPr>
        <w:annotationRef/>
      </w:r>
      <w:r>
        <w:t>Add 1 sentence description</w:t>
      </w:r>
    </w:p>
  </w:comment>
  <w:comment w:id="351" w:author="Pena, Vanessa I" w:date="2016-12-29T11:52:00Z" w:initials="PVI">
    <w:p w14:paraId="1561DD1C" w14:textId="74A34B9D" w:rsidR="007D6410" w:rsidRDefault="007D6410">
      <w:pPr>
        <w:pStyle w:val="CommentText"/>
      </w:pPr>
      <w:r>
        <w:rPr>
          <w:rStyle w:val="CommentReference"/>
        </w:rPr>
        <w:annotationRef/>
      </w:r>
      <w:r>
        <w:t>More description</w:t>
      </w:r>
    </w:p>
  </w:comment>
  <w:comment w:id="353" w:author="Pena, Vanessa I" w:date="2016-12-29T11:40:00Z" w:initials="PVI">
    <w:p w14:paraId="766D5A88" w14:textId="77777777" w:rsidR="007D6410" w:rsidRDefault="007D6410">
      <w:pPr>
        <w:pStyle w:val="CommentText"/>
      </w:pPr>
      <w:r>
        <w:rPr>
          <w:rStyle w:val="CommentReference"/>
        </w:rPr>
        <w:annotationRef/>
      </w:r>
      <w:r>
        <w:t>Include in Read more</w:t>
      </w:r>
    </w:p>
    <w:p w14:paraId="14194184" w14:textId="5C3711CF" w:rsidR="007D6410" w:rsidRDefault="007D6410">
      <w:pPr>
        <w:pStyle w:val="CommentText"/>
      </w:pPr>
      <w:r>
        <w:t>Cite properly –author, year,</w:t>
      </w:r>
      <w:r w:rsidRPr="000E729D">
        <w:t xml:space="preserve"> </w:t>
      </w:r>
      <w:r>
        <w:t>title of ppt.</w:t>
      </w:r>
    </w:p>
  </w:comment>
  <w:comment w:id="355" w:author="Pena, Vanessa I" w:date="2016-12-29T11:52:00Z" w:initials="PVI">
    <w:p w14:paraId="651CFE67" w14:textId="2C3F59B9" w:rsidR="007D6410" w:rsidRDefault="007D6410">
      <w:pPr>
        <w:pStyle w:val="CommentText"/>
      </w:pPr>
      <w:r>
        <w:rPr>
          <w:rStyle w:val="CommentReference"/>
        </w:rPr>
        <w:annotationRef/>
      </w:r>
      <w:r>
        <w:t>Same note on sourcing as above</w:t>
      </w:r>
    </w:p>
  </w:comment>
  <w:comment w:id="358" w:author="Pena, Vanessa I" w:date="2016-12-29T11:44:00Z" w:initials="PVI">
    <w:p w14:paraId="5CE16661" w14:textId="224814FF" w:rsidR="007D6410" w:rsidRDefault="007D6410">
      <w:pPr>
        <w:pStyle w:val="CommentText"/>
      </w:pPr>
      <w:r>
        <w:rPr>
          <w:rStyle w:val="CommentReference"/>
        </w:rPr>
        <w:annotationRef/>
      </w:r>
      <w:r>
        <w:t>Correct – add prefix throughout – e.g., to refer to name as Ms. Chang</w:t>
      </w:r>
    </w:p>
  </w:comment>
  <w:comment w:id="364" w:author="Pena, Vanessa I" w:date="2016-12-29T11:45:00Z" w:initials="PVI">
    <w:p w14:paraId="48FE5188" w14:textId="6E02ABA2" w:rsidR="007D6410" w:rsidRDefault="007D6410">
      <w:pPr>
        <w:pStyle w:val="CommentText"/>
      </w:pPr>
      <w:r>
        <w:rPr>
          <w:rStyle w:val="CommentReference"/>
        </w:rPr>
        <w:annotationRef/>
      </w:r>
      <w:r>
        <w:t>Hyperlink this with website</w:t>
      </w:r>
    </w:p>
  </w:comment>
  <w:comment w:id="368" w:author="Pena, Vanessa I" w:date="2016-12-29T11:02:00Z" w:initials="PVI">
    <w:p w14:paraId="560168F6" w14:textId="77777777" w:rsidR="007D6410" w:rsidRDefault="007D6410" w:rsidP="000E729D">
      <w:pPr>
        <w:pStyle w:val="CommentText"/>
      </w:pPr>
      <w:r>
        <w:rPr>
          <w:rStyle w:val="CommentReference"/>
        </w:rPr>
        <w:annotationRef/>
      </w:r>
      <w:r>
        <w:t>Source</w:t>
      </w:r>
    </w:p>
  </w:comment>
  <w:comment w:id="382" w:author="Pena, Vanessa I" w:date="2016-12-29T11:02:00Z" w:initials="PVI">
    <w:p w14:paraId="70200E0A" w14:textId="77777777" w:rsidR="007D6410" w:rsidRDefault="007D6410" w:rsidP="000E729D">
      <w:pPr>
        <w:pStyle w:val="CommentText"/>
      </w:pPr>
      <w:r>
        <w:rPr>
          <w:rStyle w:val="CommentReference"/>
        </w:rPr>
        <w:annotationRef/>
      </w:r>
      <w:r>
        <w:t>Source</w:t>
      </w:r>
    </w:p>
  </w:comment>
  <w:comment w:id="392" w:author="Pena, Vanessa I" w:date="2016-12-29T11:02:00Z" w:initials="PVI">
    <w:p w14:paraId="463B2264" w14:textId="77777777" w:rsidR="007D6410" w:rsidRDefault="007D6410" w:rsidP="000E729D">
      <w:pPr>
        <w:pStyle w:val="CommentText"/>
      </w:pPr>
      <w:r>
        <w:rPr>
          <w:rStyle w:val="CommentReference"/>
        </w:rPr>
        <w:annotationRef/>
      </w:r>
      <w:r>
        <w:t>Source</w:t>
      </w:r>
    </w:p>
  </w:comment>
  <w:comment w:id="401" w:author="Pena, Vanessa I" w:date="2016-12-29T11:02:00Z" w:initials="PVI">
    <w:p w14:paraId="1B825066" w14:textId="77777777" w:rsidR="007D6410" w:rsidRDefault="007D6410" w:rsidP="00A24286">
      <w:pPr>
        <w:pStyle w:val="CommentText"/>
      </w:pPr>
      <w:r>
        <w:rPr>
          <w:rStyle w:val="CommentReference"/>
        </w:rPr>
        <w:annotationRef/>
      </w:r>
      <w:r>
        <w:t>Source</w:t>
      </w:r>
    </w:p>
  </w:comment>
  <w:comment w:id="409" w:author="Pena, Vanessa I" w:date="2016-12-29T11:02:00Z" w:initials="PVI">
    <w:p w14:paraId="6100E45B" w14:textId="77777777" w:rsidR="007D6410" w:rsidRDefault="007D6410" w:rsidP="00A24286">
      <w:pPr>
        <w:pStyle w:val="CommentText"/>
      </w:pPr>
      <w:r>
        <w:rPr>
          <w:rStyle w:val="CommentReference"/>
        </w:rPr>
        <w:annotationRef/>
      </w:r>
      <w:r>
        <w:t>Source</w:t>
      </w:r>
    </w:p>
  </w:comment>
  <w:comment w:id="430" w:author="Pena, Vanessa I" w:date="2016-12-29T11:02:00Z" w:initials="PVI">
    <w:p w14:paraId="3C48438F" w14:textId="77777777" w:rsidR="007D6410" w:rsidRDefault="007D6410" w:rsidP="00A24286">
      <w:pPr>
        <w:pStyle w:val="CommentText"/>
      </w:pPr>
      <w:r>
        <w:rPr>
          <w:rStyle w:val="CommentReference"/>
        </w:rPr>
        <w:annotationRef/>
      </w:r>
      <w:r>
        <w:t>Source</w:t>
      </w:r>
    </w:p>
  </w:comment>
  <w:comment w:id="437" w:author="Pena, Vanessa I" w:date="2016-12-29T11:02:00Z" w:initials="PVI">
    <w:p w14:paraId="581CA265" w14:textId="77777777" w:rsidR="007D6410" w:rsidRDefault="007D6410" w:rsidP="00A24286">
      <w:pPr>
        <w:pStyle w:val="CommentText"/>
      </w:pPr>
      <w:r>
        <w:rPr>
          <w:rStyle w:val="CommentReference"/>
        </w:rPr>
        <w:annotationRef/>
      </w:r>
      <w:r>
        <w:t>Source</w:t>
      </w:r>
    </w:p>
  </w:comment>
  <w:comment w:id="444" w:author="Pena, Vanessa I" w:date="2016-12-29T11:02:00Z" w:initials="PVI">
    <w:p w14:paraId="2820B9F8" w14:textId="77777777" w:rsidR="007D6410" w:rsidRDefault="007D6410" w:rsidP="00A24286">
      <w:pPr>
        <w:pStyle w:val="CommentText"/>
      </w:pPr>
      <w:r>
        <w:rPr>
          <w:rStyle w:val="CommentReference"/>
        </w:rPr>
        <w:annotationRef/>
      </w:r>
      <w:r>
        <w:t>Source</w:t>
      </w:r>
    </w:p>
  </w:comment>
  <w:comment w:id="450" w:author="Pena, Vanessa I" w:date="2016-12-29T11:02:00Z" w:initials="PVI">
    <w:p w14:paraId="4891E87E" w14:textId="77777777" w:rsidR="007D6410" w:rsidRDefault="007D6410" w:rsidP="00A24286">
      <w:pPr>
        <w:pStyle w:val="CommentText"/>
      </w:pPr>
      <w:r>
        <w:rPr>
          <w:rStyle w:val="CommentReference"/>
        </w:rPr>
        <w:annotationRef/>
      </w:r>
      <w:r>
        <w:t>Source</w:t>
      </w:r>
    </w:p>
  </w:comment>
  <w:comment w:id="455" w:author="Pena, Vanessa I" w:date="2016-12-29T11:02:00Z" w:initials="PVI">
    <w:p w14:paraId="73A99F69" w14:textId="77777777" w:rsidR="007D6410" w:rsidRDefault="007D6410" w:rsidP="00A24286">
      <w:pPr>
        <w:pStyle w:val="CommentText"/>
      </w:pPr>
      <w:r>
        <w:rPr>
          <w:rStyle w:val="CommentReference"/>
        </w:rPr>
        <w:annotationRef/>
      </w:r>
      <w:r>
        <w:t>Source</w:t>
      </w:r>
    </w:p>
  </w:comment>
  <w:comment w:id="459" w:author="Pena, Vanessa I" w:date="2016-12-29T12:25:00Z" w:initials="PVI">
    <w:p w14:paraId="399595F3" w14:textId="1A2C1C79" w:rsidR="007D6410" w:rsidRDefault="007D6410">
      <w:pPr>
        <w:pStyle w:val="CommentText"/>
      </w:pPr>
      <w:r>
        <w:rPr>
          <w:rStyle w:val="CommentReference"/>
        </w:rPr>
        <w:annotationRef/>
      </w:r>
      <w:r>
        <w:t>insert</w:t>
      </w:r>
    </w:p>
  </w:comment>
  <w:comment w:id="466" w:author="Pena, Vanessa I" w:date="2016-12-29T11:59:00Z" w:initials="PVI">
    <w:p w14:paraId="1CB4DB1A" w14:textId="61462A18" w:rsidR="007D6410" w:rsidRDefault="007D6410">
      <w:pPr>
        <w:pStyle w:val="CommentText"/>
      </w:pPr>
      <w:r>
        <w:rPr>
          <w:rStyle w:val="CommentReference"/>
        </w:rPr>
        <w:annotationRef/>
      </w:r>
    </w:p>
  </w:comment>
  <w:comment w:id="472" w:author="Pena, Vanessa I" w:date="2016-12-29T12:09:00Z" w:initials="PVI">
    <w:p w14:paraId="218E9BF4" w14:textId="301EA320" w:rsidR="007D6410" w:rsidRDefault="007D6410">
      <w:pPr>
        <w:pStyle w:val="CommentText"/>
      </w:pPr>
      <w:r>
        <w:rPr>
          <w:rStyle w:val="CommentReference"/>
        </w:rPr>
        <w:annotationRef/>
      </w:r>
      <w:r>
        <w:t>Is he still in role? When did he leave – everything below seems past tense</w:t>
      </w:r>
    </w:p>
  </w:comment>
  <w:comment w:id="481" w:author="Pena, Vanessa I" w:date="2016-12-29T11:02:00Z" w:initials="PVI">
    <w:p w14:paraId="6BF87E8E" w14:textId="216A0C6D" w:rsidR="007D6410" w:rsidRDefault="007D6410" w:rsidP="000D4886">
      <w:pPr>
        <w:pStyle w:val="CommentText"/>
      </w:pPr>
      <w:r>
        <w:rPr>
          <w:rStyle w:val="CommentReference"/>
        </w:rPr>
        <w:annotationRef/>
      </w:r>
      <w:r>
        <w:t xml:space="preserve">Source – lookup, to ARRA appropriation </w:t>
      </w:r>
    </w:p>
  </w:comment>
  <w:comment w:id="490" w:author="Pena, Vanessa I" w:date="2016-12-29T11:02:00Z" w:initials="PVI">
    <w:p w14:paraId="25AA85FE" w14:textId="77777777" w:rsidR="007D6410" w:rsidRDefault="007D6410" w:rsidP="00095A03">
      <w:pPr>
        <w:pStyle w:val="CommentText"/>
      </w:pPr>
      <w:r>
        <w:rPr>
          <w:rStyle w:val="CommentReference"/>
        </w:rPr>
        <w:annotationRef/>
      </w:r>
      <w:r>
        <w:t>Source</w:t>
      </w:r>
    </w:p>
  </w:comment>
  <w:comment w:id="499" w:author="Pena, Vanessa I" w:date="2016-12-29T12:09:00Z" w:initials="PVI">
    <w:p w14:paraId="19E32A68" w14:textId="2DC4B2B8" w:rsidR="007D6410" w:rsidRDefault="007D6410">
      <w:pPr>
        <w:pStyle w:val="CommentText"/>
      </w:pPr>
      <w:r>
        <w:rPr>
          <w:rStyle w:val="CommentReference"/>
        </w:rPr>
        <w:annotationRef/>
      </w:r>
      <w:r>
        <w:t>Spell out</w:t>
      </w:r>
    </w:p>
  </w:comment>
  <w:comment w:id="498" w:author="Pena, Vanessa I" w:date="2016-12-29T12:27:00Z" w:initials="PVI">
    <w:p w14:paraId="20965969" w14:textId="0E072081" w:rsidR="007D6410" w:rsidRDefault="007D6410">
      <w:pPr>
        <w:pStyle w:val="CommentText"/>
      </w:pPr>
      <w:r>
        <w:rPr>
          <w:rStyle w:val="CommentReference"/>
        </w:rPr>
        <w:annotationRef/>
      </w:r>
      <w:r>
        <w:t>This sounds legal – what does he mean legal realm - clarify</w:t>
      </w:r>
    </w:p>
  </w:comment>
  <w:comment w:id="500" w:author="Pena, Vanessa I" w:date="2016-12-29T12:26:00Z" w:initials="PVI">
    <w:p w14:paraId="07F5280D" w14:textId="3B8CB8B2" w:rsidR="007D6410" w:rsidRDefault="007D6410">
      <w:pPr>
        <w:pStyle w:val="CommentText"/>
      </w:pPr>
      <w:r>
        <w:rPr>
          <w:rStyle w:val="CommentReference"/>
        </w:rPr>
        <w:annotationRef/>
      </w:r>
      <w:r>
        <w:t>What does this mean?</w:t>
      </w:r>
    </w:p>
  </w:comment>
  <w:comment w:id="505" w:author="Pena, Vanessa I" w:date="2016-12-29T11:02:00Z" w:initials="PVI">
    <w:p w14:paraId="55B62BB0" w14:textId="77777777" w:rsidR="007D6410" w:rsidRDefault="007D6410" w:rsidP="00095A03">
      <w:pPr>
        <w:pStyle w:val="CommentText"/>
      </w:pPr>
      <w:r>
        <w:rPr>
          <w:rStyle w:val="CommentReference"/>
        </w:rPr>
        <w:annotationRef/>
      </w:r>
      <w:r>
        <w:t>Source</w:t>
      </w:r>
    </w:p>
  </w:comment>
  <w:comment w:id="506" w:author="Pena, Vanessa I" w:date="2016-12-29T12:10:00Z" w:initials="PVI">
    <w:p w14:paraId="2D786FFF" w14:textId="75C9312D" w:rsidR="007D6410" w:rsidRDefault="007D6410">
      <w:pPr>
        <w:pStyle w:val="CommentText"/>
      </w:pPr>
      <w:r>
        <w:rPr>
          <w:rStyle w:val="CommentReference"/>
        </w:rPr>
        <w:annotationRef/>
      </w:r>
      <w:r>
        <w:t>I thought he became Assistant Secretary – which AS?</w:t>
      </w:r>
    </w:p>
  </w:comment>
  <w:comment w:id="509" w:author="Pena, Vanessa I" w:date="2016-12-29T12:13:00Z" w:initials="PVI">
    <w:p w14:paraId="1F883A85" w14:textId="66F8D41B" w:rsidR="007D6410" w:rsidRDefault="007D6410">
      <w:pPr>
        <w:pStyle w:val="CommentText"/>
      </w:pPr>
      <w:r>
        <w:rPr>
          <w:rStyle w:val="CommentReference"/>
        </w:rPr>
        <w:annotationRef/>
      </w:r>
      <w:r>
        <w:t>Fix Dunnes title above in background – not sure correct</w:t>
      </w:r>
    </w:p>
  </w:comment>
  <w:comment w:id="510" w:author="Pena, Vanessa I" w:date="2016-12-29T12:15:00Z" w:initials="PVI">
    <w:p w14:paraId="65B27B8A" w14:textId="615316BD" w:rsidR="007D6410" w:rsidRDefault="007D6410">
      <w:pPr>
        <w:pStyle w:val="CommentText"/>
      </w:pPr>
      <w:r>
        <w:rPr>
          <w:rStyle w:val="CommentReference"/>
        </w:rPr>
        <w:annotationRef/>
      </w:r>
      <w:r>
        <w:rPr>
          <w:rStyle w:val="CommentReference"/>
        </w:rPr>
        <w:t>Ok?</w:t>
      </w:r>
    </w:p>
  </w:comment>
  <w:comment w:id="511" w:author="Pena, Vanessa I" w:date="2016-12-29T12:17:00Z" w:initials="PVI">
    <w:p w14:paraId="67429069" w14:textId="4A9E0B3A" w:rsidR="007D6410" w:rsidRDefault="007D6410">
      <w:pPr>
        <w:pStyle w:val="CommentText"/>
      </w:pPr>
      <w:r>
        <w:rPr>
          <w:rStyle w:val="CommentReference"/>
        </w:rPr>
        <w:annotationRef/>
      </w:r>
      <w:r>
        <w:t>How does training help do this?</w:t>
      </w:r>
    </w:p>
  </w:comment>
  <w:comment w:id="517" w:author="Pena, Vanessa I" w:date="2016-12-29T11:02:00Z" w:initials="PVI">
    <w:p w14:paraId="6C8FFE39" w14:textId="77777777" w:rsidR="007D6410" w:rsidRDefault="007D6410" w:rsidP="00C25699">
      <w:pPr>
        <w:pStyle w:val="CommentText"/>
      </w:pPr>
      <w:r>
        <w:rPr>
          <w:rStyle w:val="CommentReference"/>
        </w:rPr>
        <w:annotationRef/>
      </w:r>
      <w:r>
        <w:t>Source</w:t>
      </w:r>
    </w:p>
  </w:comment>
  <w:comment w:id="523" w:author="Pena, Vanessa I" w:date="2016-12-29T11:02:00Z" w:initials="PVI">
    <w:p w14:paraId="294A5A59" w14:textId="77777777" w:rsidR="007D6410" w:rsidRDefault="007D6410" w:rsidP="00C25699">
      <w:pPr>
        <w:pStyle w:val="CommentText"/>
      </w:pPr>
      <w:r>
        <w:rPr>
          <w:rStyle w:val="CommentReference"/>
        </w:rPr>
        <w:annotationRef/>
      </w:r>
      <w:r>
        <w:t>Source</w:t>
      </w:r>
    </w:p>
  </w:comment>
  <w:comment w:id="526" w:author="Pena, Vanessa I" w:date="2016-12-29T12:19:00Z" w:initials="PVI">
    <w:p w14:paraId="431742B2" w14:textId="3A6F0822" w:rsidR="007D6410" w:rsidRDefault="007D6410">
      <w:pPr>
        <w:pStyle w:val="CommentText"/>
      </w:pPr>
      <w:r>
        <w:rPr>
          <w:rStyle w:val="CommentReference"/>
        </w:rPr>
        <w:annotationRef/>
      </w:r>
      <w:r>
        <w:t>Hyperlink to FAR USC/CFR</w:t>
      </w:r>
    </w:p>
  </w:comment>
  <w:comment w:id="533" w:author="Pena, Vanessa I" w:date="2016-12-29T11:02:00Z" w:initials="PVI">
    <w:p w14:paraId="6CED5AA4" w14:textId="77777777" w:rsidR="007D6410" w:rsidRDefault="007D6410" w:rsidP="00C25699">
      <w:pPr>
        <w:pStyle w:val="CommentText"/>
      </w:pPr>
      <w:r>
        <w:rPr>
          <w:rStyle w:val="CommentReference"/>
        </w:rPr>
        <w:annotationRef/>
      </w:r>
      <w:r>
        <w:t>Source</w:t>
      </w:r>
    </w:p>
  </w:comment>
  <w:comment w:id="540" w:author="Pena, Vanessa I" w:date="2016-12-29T11:02:00Z" w:initials="PVI">
    <w:p w14:paraId="1F4312FD" w14:textId="77777777" w:rsidR="007D6410" w:rsidRDefault="007D6410" w:rsidP="00C25699">
      <w:pPr>
        <w:pStyle w:val="CommentText"/>
      </w:pPr>
      <w:r>
        <w:rPr>
          <w:rStyle w:val="CommentReference"/>
        </w:rPr>
        <w:annotationRef/>
      </w:r>
      <w:r>
        <w:t>Source</w:t>
      </w:r>
    </w:p>
  </w:comment>
  <w:comment w:id="545" w:author="Pena, Vanessa I" w:date="2016-12-29T11:02:00Z" w:initials="PVI">
    <w:p w14:paraId="7692407C" w14:textId="77777777" w:rsidR="007D6410" w:rsidRDefault="007D6410" w:rsidP="00C25699">
      <w:pPr>
        <w:pStyle w:val="CommentText"/>
      </w:pPr>
      <w:r>
        <w:rPr>
          <w:rStyle w:val="CommentReference"/>
        </w:rPr>
        <w:annotationRef/>
      </w:r>
      <w:r>
        <w:t>Source</w:t>
      </w:r>
    </w:p>
  </w:comment>
  <w:comment w:id="553" w:author="Pena, Vanessa I" w:date="2016-12-29T11:02:00Z" w:initials="PVI">
    <w:p w14:paraId="3ADAAFA4" w14:textId="77777777" w:rsidR="007D6410" w:rsidRDefault="007D6410" w:rsidP="00C25699">
      <w:pPr>
        <w:pStyle w:val="CommentText"/>
      </w:pPr>
      <w:r>
        <w:rPr>
          <w:rStyle w:val="CommentReference"/>
        </w:rPr>
        <w:annotationRef/>
      </w:r>
      <w:r>
        <w:t>Source</w:t>
      </w:r>
    </w:p>
  </w:comment>
  <w:comment w:id="560" w:author="Pena, Vanessa I" w:date="2016-12-29T11:02:00Z" w:initials="PVI">
    <w:p w14:paraId="1BF9B13F" w14:textId="77777777" w:rsidR="007D6410" w:rsidRDefault="007D6410" w:rsidP="00372C38">
      <w:pPr>
        <w:pStyle w:val="CommentText"/>
      </w:pPr>
      <w:r>
        <w:rPr>
          <w:rStyle w:val="CommentReference"/>
        </w:rPr>
        <w:annotationRef/>
      </w:r>
      <w:r>
        <w:t>Source</w:t>
      </w:r>
    </w:p>
  </w:comment>
  <w:comment w:id="566" w:author="Pena, Vanessa I" w:date="2016-12-29T11:02:00Z" w:initials="PVI">
    <w:p w14:paraId="47340E04" w14:textId="77777777" w:rsidR="007D6410" w:rsidRDefault="007D6410" w:rsidP="00372C38">
      <w:pPr>
        <w:pStyle w:val="CommentText"/>
      </w:pPr>
      <w:r>
        <w:rPr>
          <w:rStyle w:val="CommentReference"/>
        </w:rPr>
        <w:annotationRef/>
      </w:r>
      <w:r>
        <w:t>Source</w:t>
      </w:r>
    </w:p>
  </w:comment>
  <w:comment w:id="572" w:author="Pena, Vanessa I" w:date="2016-12-29T12:31:00Z" w:initials="PVI">
    <w:p w14:paraId="5D53305E" w14:textId="78D67F25" w:rsidR="007D6410" w:rsidRDefault="007D6410">
      <w:pPr>
        <w:pStyle w:val="CommentText"/>
      </w:pPr>
      <w:r>
        <w:rPr>
          <w:rStyle w:val="CommentReference"/>
        </w:rPr>
        <w:annotationRef/>
      </w:r>
      <w:r>
        <w:t>Where is the end quote?</w:t>
      </w:r>
    </w:p>
  </w:comment>
  <w:comment w:id="583" w:author="Pena, Vanessa I" w:date="2016-12-29T11:02:00Z" w:initials="PVI">
    <w:p w14:paraId="7B493A47" w14:textId="77777777" w:rsidR="007D6410" w:rsidRDefault="007D6410" w:rsidP="00372C38">
      <w:pPr>
        <w:pStyle w:val="CommentText"/>
      </w:pPr>
      <w:r>
        <w:rPr>
          <w:rStyle w:val="CommentReference"/>
        </w:rPr>
        <w:annotationRef/>
      </w:r>
      <w:r>
        <w:t>Source</w:t>
      </w:r>
    </w:p>
  </w:comment>
  <w:comment w:id="588" w:author="Pena, Vanessa I" w:date="2016-12-29T11:02:00Z" w:initials="PVI">
    <w:p w14:paraId="05B7428B" w14:textId="77777777" w:rsidR="007D6410" w:rsidRDefault="007D6410" w:rsidP="00372C38">
      <w:pPr>
        <w:pStyle w:val="CommentText"/>
      </w:pPr>
      <w:r>
        <w:rPr>
          <w:rStyle w:val="CommentReference"/>
        </w:rPr>
        <w:annotationRef/>
      </w:r>
      <w:r>
        <w:t>Source</w:t>
      </w:r>
    </w:p>
  </w:comment>
  <w:comment w:id="589" w:author="Pena, Vanessa I" w:date="2016-12-29T11:02:00Z" w:initials="PVI">
    <w:p w14:paraId="7C48092B" w14:textId="77777777" w:rsidR="007D6410" w:rsidRDefault="007D6410" w:rsidP="00372C38">
      <w:pPr>
        <w:pStyle w:val="CommentText"/>
      </w:pPr>
      <w:r>
        <w:rPr>
          <w:rStyle w:val="CommentReference"/>
        </w:rPr>
        <w:annotationRef/>
      </w:r>
      <w:r>
        <w:t>Source</w:t>
      </w:r>
    </w:p>
  </w:comment>
  <w:comment w:id="594" w:author="Pena, Vanessa I" w:date="2016-12-29T11:02:00Z" w:initials="PVI">
    <w:p w14:paraId="480DFEBB" w14:textId="77777777" w:rsidR="007D6410" w:rsidRDefault="007D6410" w:rsidP="00372C38">
      <w:pPr>
        <w:pStyle w:val="CommentText"/>
      </w:pPr>
      <w:r>
        <w:rPr>
          <w:rStyle w:val="CommentReference"/>
        </w:rPr>
        <w:annotationRef/>
      </w:r>
      <w:r>
        <w:t>Source</w:t>
      </w:r>
    </w:p>
  </w:comment>
  <w:comment w:id="600" w:author="Pena, Vanessa I" w:date="2016-12-29T11:02:00Z" w:initials="PVI">
    <w:p w14:paraId="63E093BA" w14:textId="77777777" w:rsidR="007D6410" w:rsidRDefault="007D6410" w:rsidP="00372C38">
      <w:pPr>
        <w:pStyle w:val="CommentText"/>
      </w:pPr>
      <w:r>
        <w:rPr>
          <w:rStyle w:val="CommentReference"/>
        </w:rPr>
        <w:annotationRef/>
      </w:r>
      <w:r>
        <w:t>Source</w:t>
      </w:r>
    </w:p>
  </w:comment>
  <w:comment w:id="611" w:author="Pena, Vanessa I" w:date="2016-12-29T12:38:00Z" w:initials="PVI">
    <w:p w14:paraId="1BED868B" w14:textId="12FF8D60" w:rsidR="007D6410" w:rsidRDefault="007D6410">
      <w:pPr>
        <w:pStyle w:val="CommentText"/>
      </w:pPr>
      <w:r>
        <w:rPr>
          <w:rStyle w:val="CommentReference"/>
        </w:rPr>
        <w:annotationRef/>
      </w:r>
      <w:r>
        <w:t>Proper citation</w:t>
      </w:r>
    </w:p>
  </w:comment>
  <w:comment w:id="617" w:author="Pena, Vanessa I" w:date="2016-12-29T11:02:00Z" w:initials="PVI">
    <w:p w14:paraId="6059DFF6" w14:textId="77777777" w:rsidR="007D6410" w:rsidRDefault="007D6410" w:rsidP="00372C38">
      <w:pPr>
        <w:pStyle w:val="CommentText"/>
      </w:pPr>
      <w:r>
        <w:rPr>
          <w:rStyle w:val="CommentReference"/>
        </w:rPr>
        <w:annotationRef/>
      </w:r>
      <w:r>
        <w:t>Source</w:t>
      </w:r>
    </w:p>
  </w:comment>
  <w:comment w:id="655" w:author="Pena, Vanessa I" w:date="2016-12-29T12:39:00Z" w:initials="PVI">
    <w:p w14:paraId="45F63333" w14:textId="11AAA884" w:rsidR="007D6410" w:rsidRDefault="007D6410">
      <w:pPr>
        <w:pStyle w:val="CommentText"/>
      </w:pPr>
      <w:r>
        <w:rPr>
          <w:rStyle w:val="CommentReference"/>
        </w:rPr>
        <w:annotationRef/>
      </w:r>
      <w:r>
        <w:t>talk about this one…Let’s not include if anonymous</w:t>
      </w:r>
    </w:p>
  </w:comment>
  <w:comment w:id="676" w:author="Pena, Vanessa I" w:date="2016-12-29T11:02:00Z" w:initials="PVI">
    <w:p w14:paraId="0D2CAACC" w14:textId="77777777" w:rsidR="007D6410" w:rsidRDefault="007D6410" w:rsidP="007D5425">
      <w:pPr>
        <w:pStyle w:val="CommentText"/>
      </w:pPr>
      <w:r>
        <w:rPr>
          <w:rStyle w:val="CommentReference"/>
        </w:rPr>
        <w:annotationRef/>
      </w:r>
      <w:r>
        <w:t>Source</w:t>
      </w:r>
    </w:p>
  </w:comment>
  <w:comment w:id="682" w:author="Pena, Vanessa I" w:date="2016-12-29T11:02:00Z" w:initials="PVI">
    <w:p w14:paraId="266495E5" w14:textId="77777777" w:rsidR="007D6410" w:rsidRDefault="007D6410" w:rsidP="007D5425">
      <w:pPr>
        <w:pStyle w:val="CommentText"/>
      </w:pPr>
      <w:r>
        <w:rPr>
          <w:rStyle w:val="CommentReference"/>
        </w:rPr>
        <w:annotationRef/>
      </w:r>
      <w:r>
        <w:t>Source</w:t>
      </w:r>
    </w:p>
  </w:comment>
  <w:comment w:id="692" w:author="Pena, Vanessa I" w:date="2016-12-29T11:02:00Z" w:initials="PVI">
    <w:p w14:paraId="4167E439" w14:textId="77777777" w:rsidR="007D6410" w:rsidRDefault="007D6410" w:rsidP="007D5425">
      <w:pPr>
        <w:pStyle w:val="CommentText"/>
      </w:pPr>
      <w:r>
        <w:rPr>
          <w:rStyle w:val="CommentReference"/>
        </w:rPr>
        <w:annotationRef/>
      </w:r>
      <w:r>
        <w:t>Source</w:t>
      </w:r>
    </w:p>
  </w:comment>
  <w:comment w:id="696" w:author="Pena, Vanessa I" w:date="2016-12-29T11:02:00Z" w:initials="PVI">
    <w:p w14:paraId="5A70C971" w14:textId="77777777" w:rsidR="007D6410" w:rsidRDefault="007D6410" w:rsidP="007D5425">
      <w:pPr>
        <w:pStyle w:val="CommentText"/>
      </w:pPr>
      <w:r>
        <w:rPr>
          <w:rStyle w:val="CommentReference"/>
        </w:rPr>
        <w:annotationRef/>
      </w:r>
      <w:r>
        <w:t>Source</w:t>
      </w:r>
    </w:p>
  </w:comment>
  <w:comment w:id="719" w:author="Pena, Vanessa I" w:date="2016-12-29T12:51:00Z" w:initials="PVI">
    <w:p w14:paraId="5B493EB4" w14:textId="5B441A44" w:rsidR="007D6410" w:rsidRDefault="007D6410">
      <w:pPr>
        <w:pStyle w:val="CommentText"/>
      </w:pPr>
      <w:r>
        <w:rPr>
          <w:rStyle w:val="CommentReference"/>
        </w:rPr>
        <w:annotationRef/>
      </w:r>
      <w:r>
        <w:t>? where? Describe to understand link</w:t>
      </w:r>
    </w:p>
  </w:comment>
  <w:comment w:id="803" w:author="Pena, Vanessa I" w:date="2016-12-29T11:02:00Z" w:initials="PVI">
    <w:p w14:paraId="51DCF00E" w14:textId="77777777" w:rsidR="007D6410" w:rsidRDefault="007D6410" w:rsidP="00976BC7">
      <w:pPr>
        <w:pStyle w:val="CommentText"/>
      </w:pPr>
      <w:r>
        <w:rPr>
          <w:rStyle w:val="CommentReference"/>
        </w:rPr>
        <w:annotationRef/>
      </w:r>
      <w:r>
        <w:t>Source</w:t>
      </w:r>
    </w:p>
  </w:comment>
  <w:comment w:id="872" w:author="Pena, Vanessa I" w:date="2016-12-29T12:54:00Z" w:initials="PVI">
    <w:p w14:paraId="647128D5" w14:textId="127D98E0" w:rsidR="007D6410" w:rsidRDefault="007D6410">
      <w:pPr>
        <w:pStyle w:val="CommentText"/>
      </w:pPr>
      <w:r>
        <w:rPr>
          <w:rStyle w:val="CommentReference"/>
        </w:rPr>
        <w:annotationRef/>
      </w:r>
      <w:r>
        <w:t>can you link this out or describe</w:t>
      </w:r>
    </w:p>
  </w:comment>
  <w:comment w:id="877" w:author="Pena, Vanessa I" w:date="2016-12-29T12:53:00Z" w:initials="PVI">
    <w:p w14:paraId="4333283E" w14:textId="1C32F1D2" w:rsidR="007D6410" w:rsidRDefault="007D6410">
      <w:pPr>
        <w:pStyle w:val="CommentText"/>
      </w:pPr>
      <w:r>
        <w:rPr>
          <w:rStyle w:val="CommentReference"/>
        </w:rPr>
        <w:annotationRef/>
      </w:r>
      <w:r>
        <w:t>link to IPA USC</w:t>
      </w:r>
    </w:p>
  </w:comment>
  <w:comment w:id="879" w:author="Pena, Vanessa I" w:date="2016-12-29T12:56:00Z" w:initials="PVI">
    <w:p w14:paraId="2C3BEF99" w14:textId="1061C758" w:rsidR="007D6410" w:rsidRDefault="007D6410">
      <w:pPr>
        <w:pStyle w:val="CommentText"/>
      </w:pPr>
      <w:r>
        <w:rPr>
          <w:rStyle w:val="CommentReference"/>
        </w:rPr>
        <w:annotationRef/>
      </w:r>
      <w:r>
        <w:t>link out</w:t>
      </w:r>
    </w:p>
  </w:comment>
  <w:comment w:id="881" w:author="Pena, Vanessa I" w:date="2016-12-29T12:56:00Z" w:initials="PVI">
    <w:p w14:paraId="12292CF3" w14:textId="4301E892" w:rsidR="007D6410" w:rsidRDefault="007D6410">
      <w:pPr>
        <w:pStyle w:val="CommentText"/>
      </w:pPr>
      <w:r>
        <w:rPr>
          <w:rStyle w:val="CommentReference"/>
        </w:rPr>
        <w:annotationRef/>
      </w:r>
      <w:r>
        <w:t>link out</w:t>
      </w:r>
    </w:p>
  </w:comment>
  <w:comment w:id="883" w:author="Pena, Vanessa I" w:date="2016-12-29T13:26:00Z" w:initials="PVI">
    <w:p w14:paraId="3376027C" w14:textId="51934356" w:rsidR="007D6410" w:rsidRDefault="007D6410">
      <w:pPr>
        <w:pStyle w:val="CommentText"/>
      </w:pPr>
      <w:r>
        <w:rPr>
          <w:rStyle w:val="CommentReference"/>
        </w:rPr>
        <w:annotationRef/>
      </w:r>
      <w:r>
        <w:t>not sure how this is a future direction…to discuss whether we have any content here</w:t>
      </w:r>
    </w:p>
  </w:comment>
  <w:comment w:id="886" w:author="Pena, Vanessa I" w:date="2016-12-29T12:58:00Z" w:initials="PVI">
    <w:p w14:paraId="2983A750" w14:textId="5983ABD9" w:rsidR="007D6410" w:rsidRDefault="007D6410">
      <w:pPr>
        <w:pStyle w:val="CommentText"/>
      </w:pPr>
      <w:r>
        <w:rPr>
          <w:rStyle w:val="CommentReference"/>
        </w:rPr>
        <w:annotationRef/>
      </w:r>
      <w:r>
        <w:t>why some sourced and others not? Provide sources for all?</w:t>
      </w:r>
    </w:p>
  </w:comment>
  <w:comment w:id="911" w:author="Pena, Vanessa I" w:date="2016-12-29T13:26:00Z" w:initials="PVI">
    <w:p w14:paraId="198B2D43" w14:textId="05BAC80E" w:rsidR="007D6410" w:rsidRDefault="007D6410">
      <w:pPr>
        <w:pStyle w:val="CommentText"/>
      </w:pPr>
      <w:r>
        <w:rPr>
          <w:rStyle w:val="CommentReference"/>
        </w:rPr>
        <w:annotationRef/>
      </w:r>
      <w:r>
        <w:t>Again – focus only on IPA – should include as many authorities as you can find in above references</w:t>
      </w:r>
    </w:p>
  </w:comment>
  <w:comment w:id="963" w:author="Pena, Vanessa I" w:date="2016-12-29T13:04:00Z" w:initials="PVI">
    <w:p w14:paraId="18F834AB" w14:textId="5CB255EF" w:rsidR="007D6410" w:rsidRDefault="007D6410">
      <w:pPr>
        <w:pStyle w:val="CommentText"/>
      </w:pPr>
      <w:r>
        <w:rPr>
          <w:rStyle w:val="CommentReference"/>
        </w:rPr>
        <w:annotationRef/>
      </w:r>
      <w:r>
        <w:t>Proper citation</w:t>
      </w:r>
    </w:p>
  </w:comment>
  <w:comment w:id="972" w:author="Pena, Vanessa I" w:date="2016-12-29T13:29:00Z" w:initials="PVI">
    <w:p w14:paraId="734F9615" w14:textId="69028A8A" w:rsidR="007D6410" w:rsidRDefault="007D6410">
      <w:pPr>
        <w:pStyle w:val="CommentText"/>
      </w:pPr>
      <w:r>
        <w:rPr>
          <w:rStyle w:val="CommentReference"/>
        </w:rPr>
        <w:annotationRef/>
      </w:r>
      <w:r>
        <w:t>Any relevant COPs?</w:t>
      </w:r>
    </w:p>
    <w:p w14:paraId="2189B42A" w14:textId="0F6DB10B" w:rsidR="007D6410" w:rsidRDefault="007D6410">
      <w:pPr>
        <w:pStyle w:val="CommentText"/>
      </w:pPr>
    </w:p>
  </w:comment>
  <w:comment w:id="982" w:author="Pena, Vanessa I" w:date="2016-12-29T13:06:00Z" w:initials="PVI">
    <w:p w14:paraId="492F4DE5" w14:textId="50193DE1" w:rsidR="007D6410" w:rsidRDefault="007D6410">
      <w:pPr>
        <w:pStyle w:val="CommentText"/>
      </w:pPr>
      <w:r>
        <w:rPr>
          <w:rStyle w:val="CommentReference"/>
        </w:rPr>
        <w:annotationRef/>
      </w:r>
      <w:r>
        <w:t>INSERT</w:t>
      </w:r>
    </w:p>
  </w:comment>
  <w:comment w:id="1028" w:author="Pena, Vanessa I" w:date="2016-12-29T13:12:00Z" w:initials="PVI">
    <w:p w14:paraId="623E436D" w14:textId="77777777" w:rsidR="007D6410" w:rsidRDefault="007D6410" w:rsidP="005D7D4D">
      <w:pPr>
        <w:pStyle w:val="CommentText"/>
      </w:pPr>
      <w:r>
        <w:rPr>
          <w:rStyle w:val="CommentReference"/>
        </w:rPr>
        <w:annotationRef/>
      </w:r>
      <w:r>
        <w:t>Is there a reason these shouldn’t be included altogether with olsen above</w:t>
      </w:r>
    </w:p>
  </w:comment>
  <w:comment w:id="1029" w:author="Pena, Vanessa I" w:date="2016-12-29T13:06:00Z" w:initials="PVI">
    <w:p w14:paraId="7367C9A3" w14:textId="0FDDA276" w:rsidR="007D6410" w:rsidRDefault="007D6410">
      <w:pPr>
        <w:pStyle w:val="CommentText"/>
      </w:pPr>
      <w:r>
        <w:rPr>
          <w:rStyle w:val="CommentReference"/>
        </w:rPr>
        <w:annotationRef/>
      </w:r>
      <w:r>
        <w:t>Can you provide a 1 sentence description for each of these.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ED4A3" w15:done="0"/>
  <w15:commentEx w15:paraId="37942774" w15:done="0"/>
  <w15:commentEx w15:paraId="22941416" w15:done="0"/>
  <w15:commentEx w15:paraId="38244D66" w15:done="0"/>
  <w15:commentEx w15:paraId="3599664D" w15:done="0"/>
  <w15:commentEx w15:paraId="2F335B87" w15:done="0"/>
  <w15:commentEx w15:paraId="466D531E" w15:done="0"/>
  <w15:commentEx w15:paraId="18851961" w15:done="0"/>
  <w15:commentEx w15:paraId="26B2A292" w15:done="0"/>
  <w15:commentEx w15:paraId="53191D3A" w15:done="0"/>
  <w15:commentEx w15:paraId="37900275" w15:done="0"/>
  <w15:commentEx w15:paraId="792DDAD1" w15:done="0"/>
  <w15:commentEx w15:paraId="4AFD9966" w15:done="0"/>
  <w15:commentEx w15:paraId="6190AF0F" w15:done="0"/>
  <w15:commentEx w15:paraId="6C92A1B6" w15:done="0"/>
  <w15:commentEx w15:paraId="6A1C7D19" w15:done="0"/>
  <w15:commentEx w15:paraId="3B017495" w15:done="0"/>
  <w15:commentEx w15:paraId="3BFC2F94" w15:done="0"/>
  <w15:commentEx w15:paraId="5CCE2A8E" w15:done="0"/>
  <w15:commentEx w15:paraId="7806D1F7" w15:done="0"/>
  <w15:commentEx w15:paraId="657C9678" w15:done="0"/>
  <w15:commentEx w15:paraId="56C0C3F7" w15:done="0"/>
  <w15:commentEx w15:paraId="738EF247" w15:done="0"/>
  <w15:commentEx w15:paraId="578E3323" w15:done="0"/>
  <w15:commentEx w15:paraId="17531CC8" w15:done="0"/>
  <w15:commentEx w15:paraId="3E6ABDF6" w15:done="0"/>
  <w15:commentEx w15:paraId="1B306436" w15:done="0"/>
  <w15:commentEx w15:paraId="0B46522F" w15:done="0"/>
  <w15:commentEx w15:paraId="2909F646" w15:done="0"/>
  <w15:commentEx w15:paraId="19A92B21" w15:done="0"/>
  <w15:commentEx w15:paraId="680B9EDF" w15:done="0"/>
  <w15:commentEx w15:paraId="4FCE388E" w15:done="0"/>
  <w15:commentEx w15:paraId="6CCA4875" w15:done="0"/>
  <w15:commentEx w15:paraId="2300C443" w15:done="0"/>
  <w15:commentEx w15:paraId="69BD682D" w15:done="0"/>
  <w15:commentEx w15:paraId="6CEAD79B" w15:done="0"/>
  <w15:commentEx w15:paraId="21745499" w15:done="0"/>
  <w15:commentEx w15:paraId="5A15EE1B" w15:done="0"/>
  <w15:commentEx w15:paraId="4F9E2C3D" w15:done="0"/>
  <w15:commentEx w15:paraId="4E17B590" w15:done="0"/>
  <w15:commentEx w15:paraId="3E945D04" w15:done="0"/>
  <w15:commentEx w15:paraId="3798C57D" w15:done="0"/>
  <w15:commentEx w15:paraId="1561DD1C" w15:done="0"/>
  <w15:commentEx w15:paraId="14194184" w15:done="0"/>
  <w15:commentEx w15:paraId="651CFE67" w15:done="0"/>
  <w15:commentEx w15:paraId="5CE16661" w15:done="0"/>
  <w15:commentEx w15:paraId="48FE5188" w15:done="0"/>
  <w15:commentEx w15:paraId="560168F6" w15:done="0"/>
  <w15:commentEx w15:paraId="70200E0A" w15:done="0"/>
  <w15:commentEx w15:paraId="463B2264" w15:done="0"/>
  <w15:commentEx w15:paraId="1B825066" w15:done="0"/>
  <w15:commentEx w15:paraId="6100E45B" w15:done="0"/>
  <w15:commentEx w15:paraId="3C48438F" w15:done="0"/>
  <w15:commentEx w15:paraId="581CA265" w15:done="0"/>
  <w15:commentEx w15:paraId="2820B9F8" w15:done="0"/>
  <w15:commentEx w15:paraId="4891E87E" w15:done="0"/>
  <w15:commentEx w15:paraId="73A99F69" w15:done="0"/>
  <w15:commentEx w15:paraId="399595F3" w15:done="0"/>
  <w15:commentEx w15:paraId="1CB4DB1A" w15:done="0"/>
  <w15:commentEx w15:paraId="218E9BF4" w15:done="0"/>
  <w15:commentEx w15:paraId="6BF87E8E" w15:done="0"/>
  <w15:commentEx w15:paraId="25AA85FE" w15:done="0"/>
  <w15:commentEx w15:paraId="19E32A68" w15:done="0"/>
  <w15:commentEx w15:paraId="20965969" w15:done="0"/>
  <w15:commentEx w15:paraId="07F5280D" w15:done="0"/>
  <w15:commentEx w15:paraId="55B62BB0" w15:done="0"/>
  <w15:commentEx w15:paraId="2D786FFF" w15:done="0"/>
  <w15:commentEx w15:paraId="1F883A85" w15:done="0"/>
  <w15:commentEx w15:paraId="65B27B8A" w15:done="0"/>
  <w15:commentEx w15:paraId="67429069" w15:done="0"/>
  <w15:commentEx w15:paraId="6C8FFE39" w15:done="0"/>
  <w15:commentEx w15:paraId="294A5A59" w15:done="0"/>
  <w15:commentEx w15:paraId="431742B2" w15:done="0"/>
  <w15:commentEx w15:paraId="6CED5AA4" w15:done="0"/>
  <w15:commentEx w15:paraId="1F4312FD" w15:done="0"/>
  <w15:commentEx w15:paraId="7692407C" w15:done="0"/>
  <w15:commentEx w15:paraId="3ADAAFA4" w15:done="0"/>
  <w15:commentEx w15:paraId="1BF9B13F" w15:done="0"/>
  <w15:commentEx w15:paraId="47340E04" w15:done="0"/>
  <w15:commentEx w15:paraId="5D53305E" w15:done="0"/>
  <w15:commentEx w15:paraId="7B493A47" w15:done="0"/>
  <w15:commentEx w15:paraId="05B7428B" w15:done="0"/>
  <w15:commentEx w15:paraId="7C48092B" w15:done="0"/>
  <w15:commentEx w15:paraId="480DFEBB" w15:done="0"/>
  <w15:commentEx w15:paraId="63E093BA" w15:done="0"/>
  <w15:commentEx w15:paraId="1BED868B" w15:done="0"/>
  <w15:commentEx w15:paraId="6059DFF6" w15:done="0"/>
  <w15:commentEx w15:paraId="45F63333" w15:done="0"/>
  <w15:commentEx w15:paraId="0D2CAACC" w15:done="0"/>
  <w15:commentEx w15:paraId="266495E5" w15:done="0"/>
  <w15:commentEx w15:paraId="4167E439" w15:done="0"/>
  <w15:commentEx w15:paraId="5A70C971" w15:done="0"/>
  <w15:commentEx w15:paraId="5B493EB4" w15:done="0"/>
  <w15:commentEx w15:paraId="51DCF00E" w15:done="0"/>
  <w15:commentEx w15:paraId="647128D5" w15:done="0"/>
  <w15:commentEx w15:paraId="4333283E" w15:done="0"/>
  <w15:commentEx w15:paraId="2C3BEF99" w15:done="0"/>
  <w15:commentEx w15:paraId="12292CF3" w15:done="0"/>
  <w15:commentEx w15:paraId="3376027C" w15:done="0"/>
  <w15:commentEx w15:paraId="2983A750" w15:done="0"/>
  <w15:commentEx w15:paraId="198B2D43" w15:done="0"/>
  <w15:commentEx w15:paraId="18F834AB" w15:done="0"/>
  <w15:commentEx w15:paraId="2189B42A" w15:done="0"/>
  <w15:commentEx w15:paraId="492F4DE5" w15:done="0"/>
  <w15:commentEx w15:paraId="623E436D" w15:done="0"/>
  <w15:commentEx w15:paraId="7367C9A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DDCCF" w14:textId="77777777" w:rsidR="00115347" w:rsidRDefault="00115347">
      <w:pPr>
        <w:spacing w:line="240" w:lineRule="auto"/>
      </w:pPr>
      <w:r>
        <w:separator/>
      </w:r>
    </w:p>
  </w:endnote>
  <w:endnote w:type="continuationSeparator" w:id="0">
    <w:p w14:paraId="1331D75B" w14:textId="77777777" w:rsidR="00115347" w:rsidRDefault="001153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04F41" w14:textId="77777777" w:rsidR="007D6410" w:rsidRDefault="007D6410">
    <w:pPr>
      <w:tabs>
        <w:tab w:val="center" w:pos="4680"/>
        <w:tab w:val="right" w:pos="9360"/>
      </w:tabs>
      <w:spacing w:after="720" w:line="240" w:lineRule="auto"/>
      <w:jc w:val="right"/>
    </w:pPr>
    <w:r>
      <w:fldChar w:fldCharType="begin"/>
    </w:r>
    <w:r>
      <w:instrText>PAGE</w:instrText>
    </w:r>
    <w:r>
      <w:fldChar w:fldCharType="separate"/>
    </w:r>
    <w:r w:rsidR="00115347">
      <w:rPr>
        <w:noProof/>
      </w:rPr>
      <w:t>1</w:t>
    </w:r>
    <w:r>
      <w:fldChar w:fldCharType="end"/>
    </w:r>
  </w:p>
  <w:p w14:paraId="575D237D" w14:textId="77777777" w:rsidR="007D6410" w:rsidRDefault="007D6410">
    <w:pPr>
      <w:tabs>
        <w:tab w:val="center" w:pos="4680"/>
        <w:tab w:val="right" w:pos="9360"/>
      </w:tabs>
      <w:spacing w:after="7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49F27" w14:textId="77777777" w:rsidR="00115347" w:rsidRDefault="00115347">
      <w:pPr>
        <w:spacing w:line="240" w:lineRule="auto"/>
      </w:pPr>
      <w:r>
        <w:separator/>
      </w:r>
    </w:p>
  </w:footnote>
  <w:footnote w:type="continuationSeparator" w:id="0">
    <w:p w14:paraId="6C5B2D4F" w14:textId="77777777" w:rsidR="00115347" w:rsidRDefault="0011534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B0D08"/>
    <w:multiLevelType w:val="multilevel"/>
    <w:tmpl w:val="1E528B6E"/>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
    <w:nsid w:val="08682C69"/>
    <w:multiLevelType w:val="hybridMultilevel"/>
    <w:tmpl w:val="F7FC0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CD3B7D"/>
    <w:multiLevelType w:val="multilevel"/>
    <w:tmpl w:val="B03C84E4"/>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3">
    <w:nsid w:val="0A1C005C"/>
    <w:multiLevelType w:val="hybridMultilevel"/>
    <w:tmpl w:val="A76EB26E"/>
    <w:lvl w:ilvl="0" w:tplc="6028504A">
      <w:numFmt w:val="bullet"/>
      <w:lvlText w:val="·"/>
      <w:lvlJc w:val="left"/>
      <w:pPr>
        <w:ind w:left="1230" w:hanging="51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1F06A1"/>
    <w:multiLevelType w:val="hybridMultilevel"/>
    <w:tmpl w:val="D21E815E"/>
    <w:lvl w:ilvl="0" w:tplc="8E1C60DC">
      <w:start w:val="1"/>
      <w:numFmt w:val="lowerLetter"/>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017B52"/>
    <w:multiLevelType w:val="hybridMultilevel"/>
    <w:tmpl w:val="213EB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947AD9"/>
    <w:multiLevelType w:val="multilevel"/>
    <w:tmpl w:val="2EA61F5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7">
    <w:nsid w:val="1C8A02A7"/>
    <w:multiLevelType w:val="multilevel"/>
    <w:tmpl w:val="DAFED4E6"/>
    <w:lvl w:ilvl="0">
      <w:start w:val="1"/>
      <w:numFmt w:val="decimal"/>
      <w:lvlText w:val="%1)"/>
      <w:lvlJc w:val="left"/>
      <w:pPr>
        <w:ind w:left="720" w:firstLine="1080"/>
      </w:pPr>
      <w:rPr>
        <w:rFonts w:ascii="Arial" w:eastAsia="Arial" w:hAnsi="Arial" w:cs="Arial"/>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8">
    <w:nsid w:val="1D296F53"/>
    <w:multiLevelType w:val="multilevel"/>
    <w:tmpl w:val="5A8E5A66"/>
    <w:lvl w:ilvl="0">
      <w:start w:val="1"/>
      <w:numFmt w:val="bullet"/>
      <w:lvlText w:val=""/>
      <w:lvlJc w:val="left"/>
      <w:pPr>
        <w:ind w:left="720" w:firstLine="1080"/>
      </w:pPr>
      <w:rPr>
        <w:rFonts w:ascii="Symbol" w:hAnsi="Symbol" w:hint="default"/>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9">
    <w:nsid w:val="24F171FF"/>
    <w:multiLevelType w:val="multilevel"/>
    <w:tmpl w:val="0CBA7B3A"/>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0">
    <w:nsid w:val="2EDF5417"/>
    <w:multiLevelType w:val="multilevel"/>
    <w:tmpl w:val="9EA6F78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nsid w:val="340270EA"/>
    <w:multiLevelType w:val="hybridMultilevel"/>
    <w:tmpl w:val="A3241F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A852C1"/>
    <w:multiLevelType w:val="hybridMultilevel"/>
    <w:tmpl w:val="1BF8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494D6B"/>
    <w:multiLevelType w:val="hybridMultilevel"/>
    <w:tmpl w:val="A936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5E6ECA"/>
    <w:multiLevelType w:val="hybridMultilevel"/>
    <w:tmpl w:val="F9CA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67787B"/>
    <w:multiLevelType w:val="multilevel"/>
    <w:tmpl w:val="988CDAE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520" w:firstLine="684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6">
    <w:nsid w:val="467D6342"/>
    <w:multiLevelType w:val="hybridMultilevel"/>
    <w:tmpl w:val="7A1C18FC"/>
    <w:lvl w:ilvl="0" w:tplc="D8EC9812">
      <w:start w:val="1"/>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282BA6"/>
    <w:multiLevelType w:val="multilevel"/>
    <w:tmpl w:val="704478A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8">
    <w:nsid w:val="4CEA6EBA"/>
    <w:multiLevelType w:val="hybridMultilevel"/>
    <w:tmpl w:val="524EDBEA"/>
    <w:lvl w:ilvl="0" w:tplc="04090001">
      <w:start w:val="1"/>
      <w:numFmt w:val="bullet"/>
      <w:lvlText w:val=""/>
      <w:lvlJc w:val="left"/>
      <w:pPr>
        <w:ind w:left="1230" w:hanging="51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3C90D10"/>
    <w:multiLevelType w:val="multilevel"/>
    <w:tmpl w:val="B17C869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0">
    <w:nsid w:val="548D60BD"/>
    <w:multiLevelType w:val="hybridMultilevel"/>
    <w:tmpl w:val="99280088"/>
    <w:lvl w:ilvl="0" w:tplc="C71CFDE8">
      <w:start w:val="1"/>
      <w:numFmt w:val="lowerLetter"/>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9A5F0C"/>
    <w:multiLevelType w:val="multilevel"/>
    <w:tmpl w:val="249E28E0"/>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2">
    <w:nsid w:val="55C4186A"/>
    <w:multiLevelType w:val="hybridMultilevel"/>
    <w:tmpl w:val="C152F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3F1ED4"/>
    <w:multiLevelType w:val="hybridMultilevel"/>
    <w:tmpl w:val="E91C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756BC8"/>
    <w:multiLevelType w:val="multilevel"/>
    <w:tmpl w:val="5A8E5A66"/>
    <w:lvl w:ilvl="0">
      <w:start w:val="1"/>
      <w:numFmt w:val="bullet"/>
      <w:lvlText w:val=""/>
      <w:lvlJc w:val="left"/>
      <w:pPr>
        <w:ind w:left="720" w:firstLine="1080"/>
      </w:pPr>
      <w:rPr>
        <w:rFonts w:ascii="Symbol" w:hAnsi="Symbol" w:hint="default"/>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5">
    <w:nsid w:val="5EE70972"/>
    <w:multiLevelType w:val="multilevel"/>
    <w:tmpl w:val="F7B6822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6">
    <w:nsid w:val="619C65B7"/>
    <w:multiLevelType w:val="multilevel"/>
    <w:tmpl w:val="CD98E11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7">
    <w:nsid w:val="61F4117D"/>
    <w:multiLevelType w:val="multilevel"/>
    <w:tmpl w:val="5D24B122"/>
    <w:lvl w:ilvl="0">
      <w:start w:val="1"/>
      <w:numFmt w:val="bullet"/>
      <w:lvlText w:val="●"/>
      <w:lvlJc w:val="left"/>
      <w:pPr>
        <w:ind w:left="720" w:firstLine="1080"/>
      </w:pPr>
      <w:rPr>
        <w:rFonts w:ascii="Arial" w:eastAsia="Arial" w:hAnsi="Arial" w:cs="Arial"/>
        <w:sz w:val="20"/>
        <w:szCs w:val="20"/>
      </w:rPr>
    </w:lvl>
    <w:lvl w:ilvl="1">
      <w:start w:val="1"/>
      <w:numFmt w:val="bullet"/>
      <w:lvlText w:val="●"/>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28">
    <w:nsid w:val="632F4658"/>
    <w:multiLevelType w:val="multilevel"/>
    <w:tmpl w:val="BC28D664"/>
    <w:lvl w:ilvl="0">
      <w:start w:val="1"/>
      <w:numFmt w:val="decimal"/>
      <w:lvlText w:val="%1."/>
      <w:lvlJc w:val="left"/>
      <w:pPr>
        <w:ind w:left="360" w:firstLine="1080"/>
      </w:pPr>
    </w:lvl>
    <w:lvl w:ilvl="1">
      <w:start w:val="1"/>
      <w:numFmt w:val="decimal"/>
      <w:lvlText w:val="%2."/>
      <w:lvlJc w:val="left"/>
      <w:pPr>
        <w:ind w:left="1080" w:firstLine="3240"/>
      </w:pPr>
    </w:lvl>
    <w:lvl w:ilvl="2">
      <w:start w:val="1"/>
      <w:numFmt w:val="decimal"/>
      <w:lvlText w:val="%3."/>
      <w:lvlJc w:val="left"/>
      <w:pPr>
        <w:ind w:left="1800" w:firstLine="5400"/>
      </w:pPr>
    </w:lvl>
    <w:lvl w:ilvl="3">
      <w:start w:val="1"/>
      <w:numFmt w:val="decimal"/>
      <w:lvlText w:val="%4."/>
      <w:lvlJc w:val="left"/>
      <w:pPr>
        <w:ind w:left="2520" w:firstLine="7560"/>
      </w:pPr>
    </w:lvl>
    <w:lvl w:ilvl="4">
      <w:start w:val="1"/>
      <w:numFmt w:val="decimal"/>
      <w:lvlText w:val="%5."/>
      <w:lvlJc w:val="left"/>
      <w:pPr>
        <w:ind w:left="3240" w:firstLine="9720"/>
      </w:pPr>
    </w:lvl>
    <w:lvl w:ilvl="5">
      <w:start w:val="1"/>
      <w:numFmt w:val="decimal"/>
      <w:lvlText w:val="%6."/>
      <w:lvlJc w:val="left"/>
      <w:pPr>
        <w:ind w:left="3960" w:firstLine="11880"/>
      </w:pPr>
    </w:lvl>
    <w:lvl w:ilvl="6">
      <w:start w:val="1"/>
      <w:numFmt w:val="decimal"/>
      <w:lvlText w:val="%7."/>
      <w:lvlJc w:val="left"/>
      <w:pPr>
        <w:ind w:left="4680" w:firstLine="14040"/>
      </w:pPr>
    </w:lvl>
    <w:lvl w:ilvl="7">
      <w:start w:val="1"/>
      <w:numFmt w:val="decimal"/>
      <w:lvlText w:val="%8."/>
      <w:lvlJc w:val="left"/>
      <w:pPr>
        <w:ind w:left="5400" w:firstLine="16200"/>
      </w:pPr>
    </w:lvl>
    <w:lvl w:ilvl="8">
      <w:start w:val="1"/>
      <w:numFmt w:val="decimal"/>
      <w:lvlText w:val="%9."/>
      <w:lvlJc w:val="left"/>
      <w:pPr>
        <w:ind w:left="6120" w:firstLine="18360"/>
      </w:pPr>
    </w:lvl>
  </w:abstractNum>
  <w:abstractNum w:abstractNumId="29">
    <w:nsid w:val="63BA2E01"/>
    <w:multiLevelType w:val="hybridMultilevel"/>
    <w:tmpl w:val="1A0A71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103B47"/>
    <w:multiLevelType w:val="multilevel"/>
    <w:tmpl w:val="B7A25622"/>
    <w:lvl w:ilvl="0">
      <w:start w:val="1"/>
      <w:numFmt w:val="decimal"/>
      <w:lvlText w:val="%1."/>
      <w:lvlJc w:val="left"/>
      <w:pPr>
        <w:ind w:left="720" w:firstLine="1080"/>
      </w:pPr>
    </w:lvl>
    <w:lvl w:ilvl="1">
      <w:start w:val="1"/>
      <w:numFmt w:val="decimal"/>
      <w:lvlText w:val="%2."/>
      <w:lvlJc w:val="left"/>
      <w:pPr>
        <w:ind w:left="1440" w:firstLine="2520"/>
      </w:pPr>
    </w:lvl>
    <w:lvl w:ilvl="2">
      <w:start w:val="1"/>
      <w:numFmt w:val="decimal"/>
      <w:lvlText w:val="%3."/>
      <w:lvlJc w:val="left"/>
      <w:pPr>
        <w:ind w:left="2160" w:firstLine="3960"/>
      </w:pPr>
    </w:lvl>
    <w:lvl w:ilvl="3">
      <w:start w:val="1"/>
      <w:numFmt w:val="decimal"/>
      <w:lvlText w:val="%4."/>
      <w:lvlJc w:val="left"/>
      <w:pPr>
        <w:ind w:left="2880" w:firstLine="5400"/>
      </w:pPr>
    </w:lvl>
    <w:lvl w:ilvl="4">
      <w:start w:val="1"/>
      <w:numFmt w:val="decimal"/>
      <w:lvlText w:val="%5."/>
      <w:lvlJc w:val="left"/>
      <w:pPr>
        <w:ind w:left="3600" w:firstLine="6840"/>
      </w:pPr>
    </w:lvl>
    <w:lvl w:ilvl="5">
      <w:start w:val="1"/>
      <w:numFmt w:val="decimal"/>
      <w:lvlText w:val="%6."/>
      <w:lvlJc w:val="left"/>
      <w:pPr>
        <w:ind w:left="4320" w:firstLine="8280"/>
      </w:pPr>
    </w:lvl>
    <w:lvl w:ilvl="6">
      <w:start w:val="1"/>
      <w:numFmt w:val="decimal"/>
      <w:lvlText w:val="%7."/>
      <w:lvlJc w:val="left"/>
      <w:pPr>
        <w:ind w:left="5040" w:firstLine="9720"/>
      </w:pPr>
    </w:lvl>
    <w:lvl w:ilvl="7">
      <w:start w:val="1"/>
      <w:numFmt w:val="decimal"/>
      <w:lvlText w:val="%8."/>
      <w:lvlJc w:val="left"/>
      <w:pPr>
        <w:ind w:left="5760" w:firstLine="11160"/>
      </w:pPr>
    </w:lvl>
    <w:lvl w:ilvl="8">
      <w:start w:val="1"/>
      <w:numFmt w:val="decimal"/>
      <w:lvlText w:val="%9."/>
      <w:lvlJc w:val="left"/>
      <w:pPr>
        <w:ind w:left="6480" w:firstLine="12600"/>
      </w:pPr>
    </w:lvl>
  </w:abstractNum>
  <w:abstractNum w:abstractNumId="31">
    <w:nsid w:val="71941A6E"/>
    <w:multiLevelType w:val="multilevel"/>
    <w:tmpl w:val="62F2356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2">
    <w:nsid w:val="735F4EBA"/>
    <w:multiLevelType w:val="multilevel"/>
    <w:tmpl w:val="D2F6BB3E"/>
    <w:lvl w:ilvl="0">
      <w:start w:val="1"/>
      <w:numFmt w:val="bullet"/>
      <w:lvlText w:val="●"/>
      <w:lvlJc w:val="left"/>
      <w:pPr>
        <w:ind w:left="360" w:firstLine="1080"/>
      </w:pPr>
      <w:rPr>
        <w:rFonts w:ascii="Arial" w:eastAsia="Arial" w:hAnsi="Arial" w:cs="Arial"/>
      </w:rPr>
    </w:lvl>
    <w:lvl w:ilvl="1">
      <w:start w:val="1"/>
      <w:numFmt w:val="bullet"/>
      <w:lvlText w:val="o"/>
      <w:lvlJc w:val="left"/>
      <w:pPr>
        <w:ind w:left="1080" w:firstLine="2520"/>
      </w:pPr>
      <w:rPr>
        <w:rFonts w:ascii="Arial" w:eastAsia="Arial" w:hAnsi="Arial" w:cs="Arial"/>
      </w:rPr>
    </w:lvl>
    <w:lvl w:ilvl="2">
      <w:start w:val="1"/>
      <w:numFmt w:val="bullet"/>
      <w:lvlText w:val="▪"/>
      <w:lvlJc w:val="left"/>
      <w:pPr>
        <w:ind w:left="1800" w:firstLine="3960"/>
      </w:pPr>
      <w:rPr>
        <w:rFonts w:ascii="Arial" w:eastAsia="Arial" w:hAnsi="Arial" w:cs="Arial"/>
      </w:rPr>
    </w:lvl>
    <w:lvl w:ilvl="3">
      <w:start w:val="1"/>
      <w:numFmt w:val="bullet"/>
      <w:lvlText w:val="●"/>
      <w:lvlJc w:val="left"/>
      <w:pPr>
        <w:ind w:left="2520" w:firstLine="5400"/>
      </w:pPr>
      <w:rPr>
        <w:rFonts w:ascii="Arial" w:eastAsia="Arial" w:hAnsi="Arial" w:cs="Arial"/>
      </w:rPr>
    </w:lvl>
    <w:lvl w:ilvl="4">
      <w:start w:val="1"/>
      <w:numFmt w:val="bullet"/>
      <w:lvlText w:val="o"/>
      <w:lvlJc w:val="left"/>
      <w:pPr>
        <w:ind w:left="3240" w:firstLine="6840"/>
      </w:pPr>
      <w:rPr>
        <w:rFonts w:ascii="Arial" w:eastAsia="Arial" w:hAnsi="Arial" w:cs="Arial"/>
      </w:rPr>
    </w:lvl>
    <w:lvl w:ilvl="5">
      <w:start w:val="1"/>
      <w:numFmt w:val="bullet"/>
      <w:lvlText w:val="▪"/>
      <w:lvlJc w:val="left"/>
      <w:pPr>
        <w:ind w:left="3960" w:firstLine="8280"/>
      </w:pPr>
      <w:rPr>
        <w:rFonts w:ascii="Arial" w:eastAsia="Arial" w:hAnsi="Arial" w:cs="Arial"/>
      </w:rPr>
    </w:lvl>
    <w:lvl w:ilvl="6">
      <w:start w:val="1"/>
      <w:numFmt w:val="bullet"/>
      <w:lvlText w:val="●"/>
      <w:lvlJc w:val="left"/>
      <w:pPr>
        <w:ind w:left="4680" w:firstLine="9720"/>
      </w:pPr>
      <w:rPr>
        <w:rFonts w:ascii="Arial" w:eastAsia="Arial" w:hAnsi="Arial" w:cs="Arial"/>
      </w:rPr>
    </w:lvl>
    <w:lvl w:ilvl="7">
      <w:start w:val="1"/>
      <w:numFmt w:val="bullet"/>
      <w:lvlText w:val="o"/>
      <w:lvlJc w:val="left"/>
      <w:pPr>
        <w:ind w:left="5400" w:firstLine="11160"/>
      </w:pPr>
      <w:rPr>
        <w:rFonts w:ascii="Arial" w:eastAsia="Arial" w:hAnsi="Arial" w:cs="Arial"/>
      </w:rPr>
    </w:lvl>
    <w:lvl w:ilvl="8">
      <w:start w:val="1"/>
      <w:numFmt w:val="bullet"/>
      <w:lvlText w:val="▪"/>
      <w:lvlJc w:val="left"/>
      <w:pPr>
        <w:ind w:left="6120" w:firstLine="12600"/>
      </w:pPr>
      <w:rPr>
        <w:rFonts w:ascii="Arial" w:eastAsia="Arial" w:hAnsi="Arial" w:cs="Arial"/>
      </w:rPr>
    </w:lvl>
  </w:abstractNum>
  <w:abstractNum w:abstractNumId="33">
    <w:nsid w:val="76A27732"/>
    <w:multiLevelType w:val="hybridMultilevel"/>
    <w:tmpl w:val="2398F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7750CB9"/>
    <w:multiLevelType w:val="hybridMultilevel"/>
    <w:tmpl w:val="A6BCF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81E756B"/>
    <w:multiLevelType w:val="hybridMultilevel"/>
    <w:tmpl w:val="A0D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2B0DDD"/>
    <w:multiLevelType w:val="multilevel"/>
    <w:tmpl w:val="FA424208"/>
    <w:lvl w:ilvl="0">
      <w:start w:val="1"/>
      <w:numFmt w:val="decimal"/>
      <w:lvlText w:val="%1."/>
      <w:lvlJc w:val="left"/>
      <w:pPr>
        <w:ind w:left="720" w:firstLine="3960"/>
      </w:pPr>
      <w:rPr>
        <w:u w:val="none"/>
      </w:rPr>
    </w:lvl>
    <w:lvl w:ilvl="1">
      <w:start w:val="1"/>
      <w:numFmt w:val="lowerLetter"/>
      <w:lvlText w:val="%2."/>
      <w:lvlJc w:val="left"/>
      <w:pPr>
        <w:ind w:left="1440" w:firstLine="8280"/>
      </w:pPr>
      <w:rPr>
        <w:u w:val="none"/>
      </w:rPr>
    </w:lvl>
    <w:lvl w:ilvl="2">
      <w:start w:val="1"/>
      <w:numFmt w:val="lowerRoman"/>
      <w:lvlText w:val="%3."/>
      <w:lvlJc w:val="right"/>
      <w:pPr>
        <w:ind w:left="2160" w:firstLine="12600"/>
      </w:pPr>
      <w:rPr>
        <w:u w:val="none"/>
      </w:rPr>
    </w:lvl>
    <w:lvl w:ilvl="3">
      <w:start w:val="1"/>
      <w:numFmt w:val="decimal"/>
      <w:lvlText w:val="%4."/>
      <w:lvlJc w:val="left"/>
      <w:pPr>
        <w:ind w:left="2880" w:firstLine="16920"/>
      </w:pPr>
      <w:rPr>
        <w:u w:val="none"/>
      </w:rPr>
    </w:lvl>
    <w:lvl w:ilvl="4">
      <w:start w:val="1"/>
      <w:numFmt w:val="lowerLetter"/>
      <w:lvlText w:val="%5."/>
      <w:lvlJc w:val="left"/>
      <w:pPr>
        <w:ind w:left="3600" w:firstLine="21240"/>
      </w:pPr>
      <w:rPr>
        <w:u w:val="none"/>
      </w:rPr>
    </w:lvl>
    <w:lvl w:ilvl="5">
      <w:start w:val="1"/>
      <w:numFmt w:val="lowerRoman"/>
      <w:lvlText w:val="%6."/>
      <w:lvlJc w:val="right"/>
      <w:pPr>
        <w:ind w:left="4320" w:firstLine="25560"/>
      </w:pPr>
      <w:rPr>
        <w:u w:val="none"/>
      </w:rPr>
    </w:lvl>
    <w:lvl w:ilvl="6">
      <w:start w:val="1"/>
      <w:numFmt w:val="decimal"/>
      <w:lvlText w:val="%7."/>
      <w:lvlJc w:val="left"/>
      <w:pPr>
        <w:ind w:left="5040" w:firstLine="29880"/>
      </w:pPr>
      <w:rPr>
        <w:u w:val="none"/>
      </w:rPr>
    </w:lvl>
    <w:lvl w:ilvl="7">
      <w:start w:val="1"/>
      <w:numFmt w:val="lowerLetter"/>
      <w:lvlText w:val="%8."/>
      <w:lvlJc w:val="left"/>
      <w:pPr>
        <w:ind w:left="5760" w:hanging="31336"/>
      </w:pPr>
      <w:rPr>
        <w:u w:val="none"/>
      </w:rPr>
    </w:lvl>
    <w:lvl w:ilvl="8">
      <w:start w:val="1"/>
      <w:numFmt w:val="lowerRoman"/>
      <w:lvlText w:val="%9."/>
      <w:lvlJc w:val="right"/>
      <w:pPr>
        <w:ind w:left="6480" w:hanging="27016"/>
      </w:pPr>
      <w:rPr>
        <w:u w:val="none"/>
      </w:rPr>
    </w:lvl>
  </w:abstractNum>
  <w:abstractNum w:abstractNumId="37">
    <w:nsid w:val="7E6C4667"/>
    <w:multiLevelType w:val="multilevel"/>
    <w:tmpl w:val="2C3450A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7"/>
  </w:num>
  <w:num w:numId="2">
    <w:abstractNumId w:val="28"/>
  </w:num>
  <w:num w:numId="3">
    <w:abstractNumId w:val="9"/>
  </w:num>
  <w:num w:numId="4">
    <w:abstractNumId w:val="37"/>
  </w:num>
  <w:num w:numId="5">
    <w:abstractNumId w:val="7"/>
  </w:num>
  <w:num w:numId="6">
    <w:abstractNumId w:val="2"/>
  </w:num>
  <w:num w:numId="7">
    <w:abstractNumId w:val="19"/>
  </w:num>
  <w:num w:numId="8">
    <w:abstractNumId w:val="21"/>
  </w:num>
  <w:num w:numId="9">
    <w:abstractNumId w:val="10"/>
  </w:num>
  <w:num w:numId="10">
    <w:abstractNumId w:val="6"/>
  </w:num>
  <w:num w:numId="11">
    <w:abstractNumId w:val="30"/>
  </w:num>
  <w:num w:numId="12">
    <w:abstractNumId w:val="31"/>
  </w:num>
  <w:num w:numId="13">
    <w:abstractNumId w:val="15"/>
  </w:num>
  <w:num w:numId="14">
    <w:abstractNumId w:val="36"/>
  </w:num>
  <w:num w:numId="15">
    <w:abstractNumId w:val="26"/>
  </w:num>
  <w:num w:numId="16">
    <w:abstractNumId w:val="32"/>
  </w:num>
  <w:num w:numId="17">
    <w:abstractNumId w:val="25"/>
  </w:num>
  <w:num w:numId="18">
    <w:abstractNumId w:val="27"/>
  </w:num>
  <w:num w:numId="19">
    <w:abstractNumId w:val="0"/>
  </w:num>
  <w:num w:numId="20">
    <w:abstractNumId w:val="33"/>
  </w:num>
  <w:num w:numId="21">
    <w:abstractNumId w:val="3"/>
  </w:num>
  <w:num w:numId="22">
    <w:abstractNumId w:val="18"/>
  </w:num>
  <w:num w:numId="23">
    <w:abstractNumId w:val="5"/>
  </w:num>
  <w:num w:numId="24">
    <w:abstractNumId w:val="1"/>
  </w:num>
  <w:num w:numId="25">
    <w:abstractNumId w:val="12"/>
  </w:num>
  <w:num w:numId="26">
    <w:abstractNumId w:val="13"/>
  </w:num>
  <w:num w:numId="27">
    <w:abstractNumId w:val="22"/>
  </w:num>
  <w:num w:numId="28">
    <w:abstractNumId w:val="14"/>
  </w:num>
  <w:num w:numId="29">
    <w:abstractNumId w:val="16"/>
  </w:num>
  <w:num w:numId="30">
    <w:abstractNumId w:val="24"/>
  </w:num>
  <w:num w:numId="31">
    <w:abstractNumId w:val="8"/>
  </w:num>
  <w:num w:numId="32">
    <w:abstractNumId w:val="29"/>
  </w:num>
  <w:num w:numId="33">
    <w:abstractNumId w:val="11"/>
  </w:num>
  <w:num w:numId="34">
    <w:abstractNumId w:val="4"/>
  </w:num>
  <w:num w:numId="35">
    <w:abstractNumId w:val="20"/>
  </w:num>
  <w:num w:numId="36">
    <w:abstractNumId w:val="35"/>
  </w:num>
  <w:num w:numId="37">
    <w:abstractNumId w:val="23"/>
  </w:num>
  <w:num w:numId="38">
    <w:abstractNumId w:val="3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policydesignlab.com">
    <w15:presenceInfo w15:providerId="Windows Live" w15:userId="6867daf580d853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revisionView w:markup="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FCA"/>
    <w:rsid w:val="000422F9"/>
    <w:rsid w:val="0006755C"/>
    <w:rsid w:val="0007080A"/>
    <w:rsid w:val="00095A03"/>
    <w:rsid w:val="000973BE"/>
    <w:rsid w:val="000A1268"/>
    <w:rsid w:val="000A6E86"/>
    <w:rsid w:val="000C652B"/>
    <w:rsid w:val="000D4886"/>
    <w:rsid w:val="000E729D"/>
    <w:rsid w:val="00115347"/>
    <w:rsid w:val="00150FCA"/>
    <w:rsid w:val="001B5FC9"/>
    <w:rsid w:val="001E34E6"/>
    <w:rsid w:val="001F3E14"/>
    <w:rsid w:val="00201C03"/>
    <w:rsid w:val="00270E18"/>
    <w:rsid w:val="002814E3"/>
    <w:rsid w:val="00282492"/>
    <w:rsid w:val="002B562D"/>
    <w:rsid w:val="002E35CB"/>
    <w:rsid w:val="002E37D6"/>
    <w:rsid w:val="002E4925"/>
    <w:rsid w:val="0031373C"/>
    <w:rsid w:val="00357267"/>
    <w:rsid w:val="00372C38"/>
    <w:rsid w:val="003828AC"/>
    <w:rsid w:val="0039311C"/>
    <w:rsid w:val="00432D2E"/>
    <w:rsid w:val="004401EA"/>
    <w:rsid w:val="00471943"/>
    <w:rsid w:val="00483A22"/>
    <w:rsid w:val="004E7DA1"/>
    <w:rsid w:val="004F455E"/>
    <w:rsid w:val="00506AE6"/>
    <w:rsid w:val="00561E11"/>
    <w:rsid w:val="005631D2"/>
    <w:rsid w:val="00573098"/>
    <w:rsid w:val="005D7D4D"/>
    <w:rsid w:val="00632947"/>
    <w:rsid w:val="006717E9"/>
    <w:rsid w:val="00680883"/>
    <w:rsid w:val="00686668"/>
    <w:rsid w:val="006E7A53"/>
    <w:rsid w:val="0070195C"/>
    <w:rsid w:val="00703E88"/>
    <w:rsid w:val="00734285"/>
    <w:rsid w:val="007A07EC"/>
    <w:rsid w:val="007A6119"/>
    <w:rsid w:val="007B1112"/>
    <w:rsid w:val="007D5425"/>
    <w:rsid w:val="007D6410"/>
    <w:rsid w:val="00815B0F"/>
    <w:rsid w:val="00823736"/>
    <w:rsid w:val="00840167"/>
    <w:rsid w:val="0086417D"/>
    <w:rsid w:val="0089194D"/>
    <w:rsid w:val="008C5C02"/>
    <w:rsid w:val="008D0B05"/>
    <w:rsid w:val="00930A82"/>
    <w:rsid w:val="0096466B"/>
    <w:rsid w:val="00970943"/>
    <w:rsid w:val="00976BC7"/>
    <w:rsid w:val="009A0DD9"/>
    <w:rsid w:val="00A24286"/>
    <w:rsid w:val="00A73BF1"/>
    <w:rsid w:val="00AB30F3"/>
    <w:rsid w:val="00AC2702"/>
    <w:rsid w:val="00AE5FA1"/>
    <w:rsid w:val="00B23FC7"/>
    <w:rsid w:val="00B41950"/>
    <w:rsid w:val="00B51F98"/>
    <w:rsid w:val="00B97C94"/>
    <w:rsid w:val="00BA3F76"/>
    <w:rsid w:val="00BE24FF"/>
    <w:rsid w:val="00C25699"/>
    <w:rsid w:val="00C91115"/>
    <w:rsid w:val="00CA5A72"/>
    <w:rsid w:val="00CF0DC2"/>
    <w:rsid w:val="00D03963"/>
    <w:rsid w:val="00D1753C"/>
    <w:rsid w:val="00DA37DE"/>
    <w:rsid w:val="00E24532"/>
    <w:rsid w:val="00E85F4B"/>
    <w:rsid w:val="00EC09C1"/>
    <w:rsid w:val="00EC60F6"/>
    <w:rsid w:val="00EE738C"/>
    <w:rsid w:val="00F2016B"/>
    <w:rsid w:val="00F52FA7"/>
    <w:rsid w:val="00F75F9A"/>
    <w:rsid w:val="00F90BCA"/>
    <w:rsid w:val="00FD26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4B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3">
    <w:name w:val="3"/>
    <w:basedOn w:val="TableNormal"/>
    <w:pPr>
      <w:spacing w:before="40" w:after="40" w:line="240" w:lineRule="auto"/>
    </w:pPr>
    <w:tblPr>
      <w:tblStyleRowBandSize w:val="1"/>
      <w:tblStyleColBandSize w:val="1"/>
      <w:tblInd w:w="0" w:type="dxa"/>
      <w:tblCellMar>
        <w:top w:w="0" w:type="dxa"/>
        <w:left w:w="115" w:type="dxa"/>
        <w:bottom w:w="0" w:type="dxa"/>
        <w:right w:w="115" w:type="dxa"/>
      </w:tblCellMar>
    </w:tblPr>
  </w:style>
  <w:style w:type="table" w:customStyle="1" w:styleId="2">
    <w:name w:val="2"/>
    <w:basedOn w:val="TableNormal"/>
    <w:pPr>
      <w:spacing w:before="40" w:after="40" w:line="240" w:lineRule="auto"/>
    </w:pPr>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pPr>
      <w:spacing w:before="40" w:after="40" w:line="240" w:lineRule="auto"/>
    </w:pPr>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675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55C"/>
    <w:rPr>
      <w:rFonts w:ascii="Tahoma" w:hAnsi="Tahoma" w:cs="Tahoma"/>
      <w:sz w:val="16"/>
      <w:szCs w:val="16"/>
    </w:rPr>
  </w:style>
  <w:style w:type="paragraph" w:customStyle="1" w:styleId="Normal1">
    <w:name w:val="Normal1"/>
    <w:rsid w:val="007B1112"/>
  </w:style>
  <w:style w:type="paragraph" w:customStyle="1" w:styleId="m4074566221595047714msolistparagraph">
    <w:name w:val="m_4074566221595047714msolistparagraph"/>
    <w:basedOn w:val="Normal"/>
    <w:rsid w:val="0031373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31373C"/>
  </w:style>
  <w:style w:type="paragraph" w:styleId="ListParagraph">
    <w:name w:val="List Paragraph"/>
    <w:basedOn w:val="Normal"/>
    <w:uiPriority w:val="34"/>
    <w:qFormat/>
    <w:rsid w:val="0086417D"/>
    <w:pPr>
      <w:ind w:left="720"/>
      <w:contextualSpacing/>
    </w:pPr>
  </w:style>
  <w:style w:type="table" w:styleId="TableGrid">
    <w:name w:val="Table Grid"/>
    <w:basedOn w:val="TableNormal"/>
    <w:uiPriority w:val="59"/>
    <w:rsid w:val="00B97C9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7C9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B41950"/>
    <w:rPr>
      <w:color w:val="0000FF" w:themeColor="hyperlink"/>
      <w:u w:val="single"/>
    </w:rPr>
  </w:style>
  <w:style w:type="paragraph" w:styleId="Header">
    <w:name w:val="header"/>
    <w:basedOn w:val="Normal"/>
    <w:link w:val="HeaderChar"/>
    <w:uiPriority w:val="99"/>
    <w:unhideWhenUsed/>
    <w:rsid w:val="000A1268"/>
    <w:pPr>
      <w:tabs>
        <w:tab w:val="center" w:pos="4680"/>
        <w:tab w:val="right" w:pos="9360"/>
      </w:tabs>
      <w:spacing w:line="240" w:lineRule="auto"/>
    </w:pPr>
  </w:style>
  <w:style w:type="character" w:customStyle="1" w:styleId="HeaderChar">
    <w:name w:val="Header Char"/>
    <w:basedOn w:val="DefaultParagraphFont"/>
    <w:link w:val="Header"/>
    <w:uiPriority w:val="99"/>
    <w:rsid w:val="000A1268"/>
  </w:style>
  <w:style w:type="paragraph" w:styleId="Footer">
    <w:name w:val="footer"/>
    <w:basedOn w:val="Normal"/>
    <w:link w:val="FooterChar"/>
    <w:uiPriority w:val="99"/>
    <w:unhideWhenUsed/>
    <w:rsid w:val="000A1268"/>
    <w:pPr>
      <w:tabs>
        <w:tab w:val="center" w:pos="4680"/>
        <w:tab w:val="right" w:pos="9360"/>
      </w:tabs>
      <w:spacing w:line="240" w:lineRule="auto"/>
    </w:pPr>
  </w:style>
  <w:style w:type="character" w:customStyle="1" w:styleId="FooterChar">
    <w:name w:val="Footer Char"/>
    <w:basedOn w:val="DefaultParagraphFont"/>
    <w:link w:val="Footer"/>
    <w:uiPriority w:val="99"/>
    <w:rsid w:val="000A1268"/>
  </w:style>
  <w:style w:type="character" w:customStyle="1" w:styleId="il">
    <w:name w:val="il"/>
    <w:basedOn w:val="DefaultParagraphFont"/>
    <w:rsid w:val="00AC2702"/>
  </w:style>
  <w:style w:type="paragraph" w:styleId="CommentSubject">
    <w:name w:val="annotation subject"/>
    <w:basedOn w:val="CommentText"/>
    <w:next w:val="CommentText"/>
    <w:link w:val="CommentSubjectChar"/>
    <w:uiPriority w:val="99"/>
    <w:semiHidden/>
    <w:unhideWhenUsed/>
    <w:rsid w:val="00432D2E"/>
    <w:rPr>
      <w:b/>
      <w:bCs/>
    </w:rPr>
  </w:style>
  <w:style w:type="character" w:customStyle="1" w:styleId="CommentSubjectChar">
    <w:name w:val="Comment Subject Char"/>
    <w:basedOn w:val="CommentTextChar"/>
    <w:link w:val="CommentSubject"/>
    <w:uiPriority w:val="99"/>
    <w:semiHidden/>
    <w:rsid w:val="00432D2E"/>
    <w:rPr>
      <w:b/>
      <w:bCs/>
      <w:sz w:val="20"/>
      <w:szCs w:val="20"/>
    </w:rPr>
  </w:style>
  <w:style w:type="character" w:styleId="FollowedHyperlink">
    <w:name w:val="FollowedHyperlink"/>
    <w:basedOn w:val="DefaultParagraphFont"/>
    <w:uiPriority w:val="99"/>
    <w:semiHidden/>
    <w:unhideWhenUsed/>
    <w:rsid w:val="00703E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460485">
      <w:bodyDiv w:val="1"/>
      <w:marLeft w:val="0"/>
      <w:marRight w:val="0"/>
      <w:marTop w:val="0"/>
      <w:marBottom w:val="0"/>
      <w:divBdr>
        <w:top w:val="none" w:sz="0" w:space="0" w:color="auto"/>
        <w:left w:val="none" w:sz="0" w:space="0" w:color="auto"/>
        <w:bottom w:val="none" w:sz="0" w:space="0" w:color="auto"/>
        <w:right w:val="none" w:sz="0" w:space="0" w:color="auto"/>
      </w:divBdr>
    </w:div>
    <w:div w:id="735661820">
      <w:bodyDiv w:val="1"/>
      <w:marLeft w:val="0"/>
      <w:marRight w:val="0"/>
      <w:marTop w:val="0"/>
      <w:marBottom w:val="0"/>
      <w:divBdr>
        <w:top w:val="none" w:sz="0" w:space="0" w:color="auto"/>
        <w:left w:val="none" w:sz="0" w:space="0" w:color="auto"/>
        <w:bottom w:val="none" w:sz="0" w:space="0" w:color="auto"/>
        <w:right w:val="none" w:sz="0" w:space="0" w:color="auto"/>
      </w:divBdr>
    </w:div>
    <w:div w:id="817498097">
      <w:bodyDiv w:val="1"/>
      <w:marLeft w:val="0"/>
      <w:marRight w:val="0"/>
      <w:marTop w:val="0"/>
      <w:marBottom w:val="0"/>
      <w:divBdr>
        <w:top w:val="none" w:sz="0" w:space="0" w:color="auto"/>
        <w:left w:val="none" w:sz="0" w:space="0" w:color="auto"/>
        <w:bottom w:val="none" w:sz="0" w:space="0" w:color="auto"/>
        <w:right w:val="none" w:sz="0" w:space="0" w:color="auto"/>
      </w:divBdr>
    </w:div>
    <w:div w:id="1172528906">
      <w:bodyDiv w:val="1"/>
      <w:marLeft w:val="0"/>
      <w:marRight w:val="0"/>
      <w:marTop w:val="0"/>
      <w:marBottom w:val="0"/>
      <w:divBdr>
        <w:top w:val="none" w:sz="0" w:space="0" w:color="auto"/>
        <w:left w:val="none" w:sz="0" w:space="0" w:color="auto"/>
        <w:bottom w:val="none" w:sz="0" w:space="0" w:color="auto"/>
        <w:right w:val="none" w:sz="0" w:space="0" w:color="auto"/>
      </w:divBdr>
    </w:div>
    <w:div w:id="12945983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forbes.com/sites/matthewstepp/2013/01/07/the-quiet-clean-energy-innovation-revolution-at-the-department-of-energy/" TargetMode="External"/><Relationship Id="rId21" Type="http://schemas.openxmlformats.org/officeDocument/2006/relationships/hyperlink" Target="http://www.forbes.com/sites/matthewstepp/2013/01/07/the-quiet-clean-energy-innovation-revolution-at-the-department-of-energy/" TargetMode="External"/><Relationship Id="rId22" Type="http://schemas.openxmlformats.org/officeDocument/2006/relationships/hyperlink" Target="http://www.forbes.com/sites/matthewstepp/2013/01/07/the-quiet-clean-energy-innovation-revolution-at-the-department-of-energy/" TargetMode="External"/><Relationship Id="rId23" Type="http://schemas.openxmlformats.org/officeDocument/2006/relationships/hyperlink" Target="http://www.forbes.com/sites/frederickallen/2012/04/03/most-chief-innovation-officers-are-just-window-dressing" TargetMode="External"/><Relationship Id="rId24" Type="http://schemas.openxmlformats.org/officeDocument/2006/relationships/hyperlink" Target="http://www.forbes.com/sites/frederickallen/2012/04/03/most-chief-innovation-officers-are-just-window-dressing" TargetMode="External"/><Relationship Id="rId25" Type="http://schemas.openxmlformats.org/officeDocument/2006/relationships/hyperlink" Target="http://www.forbes.com/sites/frederickallen/2012/04/03/most-chief-innovation-officers-are-just-window-dressing" TargetMode="External"/><Relationship Id="rId26" Type="http://schemas.openxmlformats.org/officeDocument/2006/relationships/hyperlink" Target="http://www.innovationmanagement.se/2015/12/01/3-key-challenges-for-the-cino/" TargetMode="External"/><Relationship Id="rId27" Type="http://schemas.openxmlformats.org/officeDocument/2006/relationships/hyperlink" Target="https://hbr.org/2014/12/what-it-really-means-to-be-a-chief-innovation-officer" TargetMode="External"/><Relationship Id="rId28" Type="http://schemas.openxmlformats.org/officeDocument/2006/relationships/hyperlink" Target="https://www.pmf.gov/" TargetMode="External"/><Relationship Id="rId29" Type="http://schemas.openxmlformats.org/officeDocument/2006/relationships/hyperlink" Target="http://beeckcenter.georgetown.edu/wp-content/uploads/2016/10/The-Architecture-of-Innovation_BeeckCenter.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washingtontechnology.com/articles/2015/01/08/insights-bittmann-finding-innovation.aspx" TargetMode="External"/><Relationship Id="rId31" Type="http://schemas.openxmlformats.org/officeDocument/2006/relationships/hyperlink" Target="http://www2.deloitte.com/uk/en/pages/technology/articles/cio-survey.html" TargetMode="External"/><Relationship Id="rId32" Type="http://schemas.openxmlformats.org/officeDocument/2006/relationships/footer" Target="footer1.xml"/><Relationship Id="rId9" Type="http://schemas.openxmlformats.org/officeDocument/2006/relationships/hyperlink" Target="http://www.pewtrusts.org/en/research-and-analysis/blogs/stateline/2015/2/06/chief-innovation-officers-do-they-deliver" TargetMode="Externa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33" Type="http://schemas.openxmlformats.org/officeDocument/2006/relationships/fontTable" Target="fontTable.xml"/><Relationship Id="rId34" Type="http://schemas.microsoft.com/office/2011/relationships/people" Target="people.xml"/><Relationship Id="rId35" Type="http://schemas.openxmlformats.org/officeDocument/2006/relationships/theme" Target="theme/theme1.xml"/><Relationship Id="rId10" Type="http://schemas.openxmlformats.org/officeDocument/2006/relationships/hyperlink" Target="http://www.pewtrusts.org/en/research-and-analysis/blogs/stateline/2015/2/06/chief-innovation-officers-do-they-deliver" TargetMode="External"/><Relationship Id="rId11" Type="http://schemas.openxmlformats.org/officeDocument/2006/relationships/hyperlink" Target="http://info.theinnovationenterprise.com/rs/innovationenterprise/images/Rise-innovation-officer.pdf" TargetMode="External"/><Relationship Id="rId12" Type="http://schemas.openxmlformats.org/officeDocument/2006/relationships/hyperlink" Target="http://info.theinnovationenterprise.com/rs/innovationenterprise/images/Rise-innovation-officer.pdf" TargetMode="External"/><Relationship Id="rId13" Type="http://schemas.openxmlformats.org/officeDocument/2006/relationships/hyperlink" Target="http://www.pewtrusts.org/en/research-and-analysis/blogs/stateline/2015/2/06/chief-innovation-officers-do-they-deliver" TargetMode="External"/><Relationship Id="rId14" Type="http://schemas.openxmlformats.org/officeDocument/2006/relationships/hyperlink" Target="http://www.pewtrusts.org/en/research-and-analysis/blogs/stateline/2015/2/06/chief-innovation-officers-do-they-deliver" TargetMode="External"/><Relationship Id="rId15" Type="http://schemas.openxmlformats.org/officeDocument/2006/relationships/hyperlink" Target="http://www.healthcareitnews.com/news/qa-hhs-cto-bryan-sivak-disrupting-government-culture" TargetMode="External"/><Relationship Id="rId16" Type="http://schemas.openxmlformats.org/officeDocument/2006/relationships/hyperlink" Target="http://govinnovator.com/bryan_sivak/" TargetMode="External"/><Relationship Id="rId17" Type="http://schemas.openxmlformats.org/officeDocument/2006/relationships/hyperlink" Target="https://www.transportation.gov/fastlane/innovation-month-here-where-does-usdot-fit" TargetMode="External"/><Relationship Id="rId18" Type="http://schemas.openxmlformats.org/officeDocument/2006/relationships/hyperlink" Target="http://federalnewsradio.com/ask-the-cio/2016/07/hhs-dot-making-buzz-around-innovation-reality/" TargetMode="External"/><Relationship Id="rId19" Type="http://schemas.openxmlformats.org/officeDocument/2006/relationships/hyperlink" Target="https://connectdot.connectsolutions.com/p6e3ao619f2/?launcher=false&amp;fcsContent=true&amp;pbMode=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23</Pages>
  <Words>12727</Words>
  <Characters>72550</Characters>
  <Application>Microsoft Macintosh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DOT</Company>
  <LinksUpToDate>false</LinksUpToDate>
  <CharactersWithSpaces>85107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Caraleigh</dc:creator>
  <cp:lastModifiedBy>josh@policydesignlab.com</cp:lastModifiedBy>
  <cp:revision>5</cp:revision>
  <dcterms:created xsi:type="dcterms:W3CDTF">2017-01-06T00:46:00Z</dcterms:created>
  <dcterms:modified xsi:type="dcterms:W3CDTF">2017-01-06T14:34:00Z</dcterms:modified>
</cp:coreProperties>
</file>
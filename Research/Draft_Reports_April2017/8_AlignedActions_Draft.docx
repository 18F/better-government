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97FDD7" w14:textId="77777777" w:rsidR="005271E6" w:rsidRDefault="005271E6"/>
    <w:p w14:paraId="3CF1CD04" w14:textId="6DD2C4B7" w:rsidR="005271E6" w:rsidRDefault="00DD6533">
      <w:pPr>
        <w:pStyle w:val="Title"/>
        <w:pPrChange w:id="0" w:author="Pena, Vanessa I" w:date="2017-02-27T12:10:00Z">
          <w:pPr/>
        </w:pPrChange>
      </w:pPr>
      <w:commentRangeStart w:id="1"/>
      <w:del w:id="2" w:author="Abrahams, Leslie S" w:date="2017-02-22T13:50:00Z">
        <w:r w:rsidDel="00977503">
          <w:delText xml:space="preserve">Vertical 5. </w:delText>
        </w:r>
      </w:del>
      <w:ins w:id="3" w:author="Pena, Vanessa I" w:date="2017-01-20T20:41:00Z">
        <w:r w:rsidR="00777DBA">
          <w:t xml:space="preserve">Convening </w:t>
        </w:r>
        <w:del w:id="4" w:author="Author" w:date="2017-03-24T13:00:00Z">
          <w:r w:rsidR="00777DBA" w:rsidDel="00936EAA">
            <w:delText>and Call-to-Action for</w:delText>
          </w:r>
        </w:del>
      </w:ins>
      <w:commentRangeStart w:id="5"/>
      <w:del w:id="6" w:author="Pena, Vanessa I" w:date="2017-01-20T20:41:00Z">
        <w:r w:rsidDel="00777DBA">
          <w:delText>Aligned</w:delText>
        </w:r>
      </w:del>
      <w:del w:id="7" w:author="Author" w:date="2017-03-24T13:00:00Z">
        <w:r w:rsidDel="00936EAA">
          <w:delText xml:space="preserve"> Public and Private Sector</w:delText>
        </w:r>
      </w:del>
      <w:ins w:id="8" w:author="Pena, Vanessa I" w:date="2017-01-20T20:41:00Z">
        <w:del w:id="9" w:author="Author" w:date="2017-03-24T13:00:00Z">
          <w:r w:rsidR="00C449D6" w:rsidDel="00936EAA">
            <w:delText xml:space="preserve"> </w:delText>
          </w:r>
        </w:del>
      </w:ins>
      <w:ins w:id="10" w:author="Author" w:date="2017-03-24T13:00:00Z">
        <w:r w:rsidR="00936EAA">
          <w:t xml:space="preserve">Communities </w:t>
        </w:r>
      </w:ins>
      <w:ins w:id="11" w:author="Pena, Vanessa I" w:date="2017-01-20T20:41:00Z">
        <w:del w:id="12" w:author="Author" w:date="2017-03-24T13:00:00Z">
          <w:r w:rsidR="00C449D6" w:rsidDel="00936EAA">
            <w:delText>Collaboration</w:delText>
          </w:r>
        </w:del>
      </w:ins>
      <w:del w:id="13" w:author="Pena, Vanessa I" w:date="2017-01-20T20:41:00Z">
        <w:r w:rsidDel="00777DBA">
          <w:delText xml:space="preserve"> Actions</w:delText>
        </w:r>
        <w:commentRangeEnd w:id="5"/>
        <w:r w:rsidR="004C1D98" w:rsidDel="00777DBA">
          <w:rPr>
            <w:rStyle w:val="CommentReference"/>
          </w:rPr>
          <w:commentReference w:id="5"/>
        </w:r>
        <w:r w:rsidDel="00777DBA">
          <w:delText>/</w:delText>
        </w:r>
      </w:del>
      <w:r>
        <w:t xml:space="preserve"> </w:t>
      </w:r>
      <w:commentRangeEnd w:id="1"/>
      <w:r w:rsidR="00936EAA">
        <w:rPr>
          <w:rStyle w:val="CommentReference"/>
          <w:rFonts w:ascii="Arial" w:hAnsi="Arial"/>
          <w:b w:val="0"/>
          <w:kern w:val="0"/>
        </w:rPr>
        <w:commentReference w:id="1"/>
      </w:r>
    </w:p>
    <w:sdt>
      <w:sdtPr>
        <w:rPr>
          <w:rFonts w:ascii="Times New Roman" w:eastAsia="Times New Roman" w:hAnsi="Times New Roman" w:cs="Times New Roman"/>
          <w:color w:val="auto"/>
          <w:sz w:val="24"/>
          <w:szCs w:val="24"/>
        </w:rPr>
        <w:id w:val="-1481833045"/>
        <w:docPartObj>
          <w:docPartGallery w:val="Table of Contents"/>
          <w:docPartUnique/>
        </w:docPartObj>
      </w:sdtPr>
      <w:sdtEndPr>
        <w:rPr>
          <w:rFonts w:ascii="Calibri" w:eastAsia="Calibri" w:hAnsi="Calibri" w:cs="Calibri"/>
          <w:b/>
        </w:rPr>
      </w:sdtEndPr>
      <w:sdtContent>
        <w:p w14:paraId="1C865302" w14:textId="75AEF418" w:rsidR="005B5AD8" w:rsidRDefault="005B5AD8">
          <w:pPr>
            <w:pStyle w:val="TOCHeading"/>
          </w:pPr>
          <w:r>
            <w:t>Contents</w:t>
          </w:r>
        </w:p>
        <w:p w14:paraId="69DBC55A" w14:textId="77777777" w:rsidR="005B5AD8" w:rsidRDefault="005B5AD8">
          <w:pPr>
            <w:pStyle w:val="TOC2"/>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75961238" w:history="1">
            <w:r w:rsidRPr="00AC15F5">
              <w:rPr>
                <w:rStyle w:val="Hyperlink"/>
              </w:rPr>
              <w:t>A.</w:t>
            </w:r>
            <w:r>
              <w:rPr>
                <w:rFonts w:asciiTheme="minorHAnsi" w:eastAsiaTheme="minorEastAsia" w:hAnsiTheme="minorHAnsi" w:cstheme="minorBidi"/>
                <w:sz w:val="22"/>
                <w:szCs w:val="22"/>
              </w:rPr>
              <w:tab/>
            </w:r>
            <w:r w:rsidRPr="00AC15F5">
              <w:rPr>
                <w:rStyle w:val="Hyperlink"/>
              </w:rPr>
              <w:t>Overview</w:t>
            </w:r>
            <w:r>
              <w:rPr>
                <w:webHidden/>
              </w:rPr>
              <w:tab/>
            </w:r>
            <w:r>
              <w:rPr>
                <w:webHidden/>
              </w:rPr>
              <w:fldChar w:fldCharType="begin"/>
            </w:r>
            <w:r>
              <w:rPr>
                <w:webHidden/>
              </w:rPr>
              <w:instrText xml:space="preserve"> PAGEREF _Toc475961238 \h </w:instrText>
            </w:r>
            <w:r>
              <w:rPr>
                <w:webHidden/>
              </w:rPr>
            </w:r>
            <w:r>
              <w:rPr>
                <w:webHidden/>
              </w:rPr>
              <w:fldChar w:fldCharType="separate"/>
            </w:r>
            <w:r>
              <w:rPr>
                <w:webHidden/>
              </w:rPr>
              <w:t>1</w:t>
            </w:r>
            <w:r>
              <w:rPr>
                <w:webHidden/>
              </w:rPr>
              <w:fldChar w:fldCharType="end"/>
            </w:r>
          </w:hyperlink>
        </w:p>
        <w:p w14:paraId="2F2EF061" w14:textId="77777777" w:rsidR="005B5AD8" w:rsidRDefault="00936EAA">
          <w:pPr>
            <w:pStyle w:val="TOC3"/>
            <w:rPr>
              <w:rFonts w:asciiTheme="minorHAnsi" w:eastAsiaTheme="minorEastAsia" w:hAnsiTheme="minorHAnsi" w:cstheme="minorBidi"/>
              <w:sz w:val="22"/>
              <w:szCs w:val="22"/>
            </w:rPr>
          </w:pPr>
          <w:hyperlink w:anchor="_Toc475961241" w:history="1">
            <w:r w:rsidR="005B5AD8" w:rsidRPr="00AC15F5">
              <w:rPr>
                <w:rStyle w:val="Hyperlink"/>
              </w:rPr>
              <w:t>1.</w:t>
            </w:r>
            <w:r w:rsidR="005B5AD8">
              <w:rPr>
                <w:rFonts w:asciiTheme="minorHAnsi" w:eastAsiaTheme="minorEastAsia" w:hAnsiTheme="minorHAnsi" w:cstheme="minorBidi"/>
                <w:sz w:val="22"/>
                <w:szCs w:val="22"/>
              </w:rPr>
              <w:tab/>
            </w:r>
            <w:r w:rsidR="005B5AD8" w:rsidRPr="00AC15F5">
              <w:rPr>
                <w:rStyle w:val="Hyperlink"/>
              </w:rPr>
              <w:t>Introduction</w:t>
            </w:r>
            <w:r w:rsidR="005B5AD8">
              <w:rPr>
                <w:webHidden/>
              </w:rPr>
              <w:tab/>
            </w:r>
            <w:r w:rsidR="005B5AD8">
              <w:rPr>
                <w:webHidden/>
              </w:rPr>
              <w:fldChar w:fldCharType="begin"/>
            </w:r>
            <w:r w:rsidR="005B5AD8">
              <w:rPr>
                <w:webHidden/>
              </w:rPr>
              <w:instrText xml:space="preserve"> PAGEREF _Toc475961241 \h </w:instrText>
            </w:r>
            <w:r w:rsidR="005B5AD8">
              <w:rPr>
                <w:webHidden/>
              </w:rPr>
            </w:r>
            <w:r w:rsidR="005B5AD8">
              <w:rPr>
                <w:webHidden/>
              </w:rPr>
              <w:fldChar w:fldCharType="separate"/>
            </w:r>
            <w:r w:rsidR="005B5AD8">
              <w:rPr>
                <w:webHidden/>
              </w:rPr>
              <w:t>1</w:t>
            </w:r>
            <w:r w:rsidR="005B5AD8">
              <w:rPr>
                <w:webHidden/>
              </w:rPr>
              <w:fldChar w:fldCharType="end"/>
            </w:r>
          </w:hyperlink>
        </w:p>
        <w:p w14:paraId="36C8752F" w14:textId="77777777" w:rsidR="005B5AD8" w:rsidRDefault="00936EAA">
          <w:pPr>
            <w:pStyle w:val="TOC3"/>
            <w:rPr>
              <w:rFonts w:asciiTheme="minorHAnsi" w:eastAsiaTheme="minorEastAsia" w:hAnsiTheme="minorHAnsi" w:cstheme="minorBidi"/>
              <w:sz w:val="22"/>
              <w:szCs w:val="22"/>
            </w:rPr>
          </w:pPr>
          <w:hyperlink w:anchor="_Toc475961242" w:history="1">
            <w:r w:rsidR="005B5AD8" w:rsidRPr="00AC15F5">
              <w:rPr>
                <w:rStyle w:val="Hyperlink"/>
              </w:rPr>
              <w:t>2.</w:t>
            </w:r>
            <w:r w:rsidR="005B5AD8">
              <w:rPr>
                <w:rFonts w:asciiTheme="minorHAnsi" w:eastAsiaTheme="minorEastAsia" w:hAnsiTheme="minorHAnsi" w:cstheme="minorBidi"/>
                <w:sz w:val="22"/>
                <w:szCs w:val="22"/>
              </w:rPr>
              <w:tab/>
            </w:r>
            <w:r w:rsidR="005B5AD8" w:rsidRPr="00AC15F5">
              <w:rPr>
                <w:rStyle w:val="Hyperlink"/>
              </w:rPr>
              <w:t>Why</w:t>
            </w:r>
            <w:r w:rsidR="005B5AD8">
              <w:rPr>
                <w:webHidden/>
              </w:rPr>
              <w:tab/>
            </w:r>
            <w:r w:rsidR="005B5AD8">
              <w:rPr>
                <w:webHidden/>
              </w:rPr>
              <w:fldChar w:fldCharType="begin"/>
            </w:r>
            <w:r w:rsidR="005B5AD8">
              <w:rPr>
                <w:webHidden/>
              </w:rPr>
              <w:instrText xml:space="preserve"> PAGEREF _Toc475961242 \h </w:instrText>
            </w:r>
            <w:r w:rsidR="005B5AD8">
              <w:rPr>
                <w:webHidden/>
              </w:rPr>
            </w:r>
            <w:r w:rsidR="005B5AD8">
              <w:rPr>
                <w:webHidden/>
              </w:rPr>
              <w:fldChar w:fldCharType="separate"/>
            </w:r>
            <w:r w:rsidR="005B5AD8">
              <w:rPr>
                <w:webHidden/>
              </w:rPr>
              <w:t>2</w:t>
            </w:r>
            <w:r w:rsidR="005B5AD8">
              <w:rPr>
                <w:webHidden/>
              </w:rPr>
              <w:fldChar w:fldCharType="end"/>
            </w:r>
          </w:hyperlink>
        </w:p>
        <w:p w14:paraId="43444B8A" w14:textId="77777777" w:rsidR="005B5AD8" w:rsidRDefault="00936EAA">
          <w:pPr>
            <w:pStyle w:val="TOC3"/>
            <w:rPr>
              <w:rFonts w:asciiTheme="minorHAnsi" w:eastAsiaTheme="minorEastAsia" w:hAnsiTheme="minorHAnsi" w:cstheme="minorBidi"/>
              <w:sz w:val="22"/>
              <w:szCs w:val="22"/>
            </w:rPr>
          </w:pPr>
          <w:hyperlink w:anchor="_Toc475961245" w:history="1">
            <w:r w:rsidR="005B5AD8" w:rsidRPr="00AC15F5">
              <w:rPr>
                <w:rStyle w:val="Hyperlink"/>
              </w:rPr>
              <w:t>3.</w:t>
            </w:r>
            <w:r w:rsidR="005B5AD8">
              <w:rPr>
                <w:rFonts w:asciiTheme="minorHAnsi" w:eastAsiaTheme="minorEastAsia" w:hAnsiTheme="minorHAnsi" w:cstheme="minorBidi"/>
                <w:sz w:val="22"/>
                <w:szCs w:val="22"/>
              </w:rPr>
              <w:tab/>
            </w:r>
            <w:r w:rsidR="005B5AD8" w:rsidRPr="00AC15F5">
              <w:rPr>
                <w:rStyle w:val="Hyperlink"/>
              </w:rPr>
              <w:t>How</w:t>
            </w:r>
            <w:r w:rsidR="005B5AD8">
              <w:rPr>
                <w:webHidden/>
              </w:rPr>
              <w:tab/>
            </w:r>
            <w:r w:rsidR="005B5AD8">
              <w:rPr>
                <w:webHidden/>
              </w:rPr>
              <w:fldChar w:fldCharType="begin"/>
            </w:r>
            <w:r w:rsidR="005B5AD8">
              <w:rPr>
                <w:webHidden/>
              </w:rPr>
              <w:instrText xml:space="preserve"> PAGEREF _Toc475961245 \h </w:instrText>
            </w:r>
            <w:r w:rsidR="005B5AD8">
              <w:rPr>
                <w:webHidden/>
              </w:rPr>
            </w:r>
            <w:r w:rsidR="005B5AD8">
              <w:rPr>
                <w:webHidden/>
              </w:rPr>
              <w:fldChar w:fldCharType="separate"/>
            </w:r>
            <w:r w:rsidR="005B5AD8">
              <w:rPr>
                <w:webHidden/>
              </w:rPr>
              <w:t>2</w:t>
            </w:r>
            <w:r w:rsidR="005B5AD8">
              <w:rPr>
                <w:webHidden/>
              </w:rPr>
              <w:fldChar w:fldCharType="end"/>
            </w:r>
          </w:hyperlink>
        </w:p>
        <w:p w14:paraId="2E12C134" w14:textId="77777777" w:rsidR="005B5AD8" w:rsidRDefault="00936EAA">
          <w:pPr>
            <w:pStyle w:val="TOC2"/>
            <w:rPr>
              <w:rFonts w:asciiTheme="minorHAnsi" w:eastAsiaTheme="minorEastAsia" w:hAnsiTheme="minorHAnsi" w:cstheme="minorBidi"/>
              <w:sz w:val="22"/>
              <w:szCs w:val="22"/>
            </w:rPr>
          </w:pPr>
          <w:hyperlink w:anchor="_Toc475961247" w:history="1">
            <w:r w:rsidR="005B5AD8" w:rsidRPr="00AC15F5">
              <w:rPr>
                <w:rStyle w:val="Hyperlink"/>
              </w:rPr>
              <w:t>B.</w:t>
            </w:r>
            <w:r w:rsidR="005B5AD8">
              <w:rPr>
                <w:rFonts w:asciiTheme="minorHAnsi" w:eastAsiaTheme="minorEastAsia" w:hAnsiTheme="minorHAnsi" w:cstheme="minorBidi"/>
                <w:sz w:val="22"/>
                <w:szCs w:val="22"/>
              </w:rPr>
              <w:tab/>
            </w:r>
            <w:r w:rsidR="005B5AD8" w:rsidRPr="00AC15F5">
              <w:rPr>
                <w:rStyle w:val="Hyperlink"/>
              </w:rPr>
              <w:t>Background</w:t>
            </w:r>
            <w:r w:rsidR="005B5AD8">
              <w:rPr>
                <w:webHidden/>
              </w:rPr>
              <w:tab/>
            </w:r>
            <w:r w:rsidR="005B5AD8">
              <w:rPr>
                <w:webHidden/>
              </w:rPr>
              <w:fldChar w:fldCharType="begin"/>
            </w:r>
            <w:r w:rsidR="005B5AD8">
              <w:rPr>
                <w:webHidden/>
              </w:rPr>
              <w:instrText xml:space="preserve"> PAGEREF _Toc475961247 \h </w:instrText>
            </w:r>
            <w:r w:rsidR="005B5AD8">
              <w:rPr>
                <w:webHidden/>
              </w:rPr>
            </w:r>
            <w:r w:rsidR="005B5AD8">
              <w:rPr>
                <w:webHidden/>
              </w:rPr>
              <w:fldChar w:fldCharType="separate"/>
            </w:r>
            <w:r w:rsidR="005B5AD8">
              <w:rPr>
                <w:webHidden/>
              </w:rPr>
              <w:t>3</w:t>
            </w:r>
            <w:r w:rsidR="005B5AD8">
              <w:rPr>
                <w:webHidden/>
              </w:rPr>
              <w:fldChar w:fldCharType="end"/>
            </w:r>
          </w:hyperlink>
        </w:p>
        <w:p w14:paraId="208ABA17" w14:textId="77777777" w:rsidR="005B5AD8" w:rsidRDefault="00936EAA">
          <w:pPr>
            <w:pStyle w:val="TOC3"/>
            <w:rPr>
              <w:rFonts w:asciiTheme="minorHAnsi" w:eastAsiaTheme="minorEastAsia" w:hAnsiTheme="minorHAnsi" w:cstheme="minorBidi"/>
              <w:sz w:val="22"/>
              <w:szCs w:val="22"/>
            </w:rPr>
          </w:pPr>
          <w:hyperlink w:anchor="_Toc475961249" w:history="1">
            <w:r w:rsidR="005B5AD8" w:rsidRPr="00AC15F5">
              <w:rPr>
                <w:rStyle w:val="Hyperlink"/>
              </w:rPr>
              <w:t>1.</w:t>
            </w:r>
            <w:r w:rsidR="005B5AD8">
              <w:rPr>
                <w:rFonts w:asciiTheme="minorHAnsi" w:eastAsiaTheme="minorEastAsia" w:hAnsiTheme="minorHAnsi" w:cstheme="minorBidi"/>
                <w:sz w:val="22"/>
                <w:szCs w:val="22"/>
              </w:rPr>
              <w:tab/>
            </w:r>
            <w:r w:rsidR="005B5AD8" w:rsidRPr="00AC15F5">
              <w:rPr>
                <w:rStyle w:val="Hyperlink"/>
                <w:rFonts w:eastAsia="Calibri"/>
              </w:rPr>
              <w:t>Multidisciplinary approaches can be deeply valuable for tackling our thorniest problems</w:t>
            </w:r>
            <w:r w:rsidR="005B5AD8">
              <w:rPr>
                <w:webHidden/>
              </w:rPr>
              <w:tab/>
            </w:r>
            <w:r w:rsidR="005B5AD8">
              <w:rPr>
                <w:webHidden/>
              </w:rPr>
              <w:fldChar w:fldCharType="begin"/>
            </w:r>
            <w:r w:rsidR="005B5AD8">
              <w:rPr>
                <w:webHidden/>
              </w:rPr>
              <w:instrText xml:space="preserve"> PAGEREF _Toc475961249 \h </w:instrText>
            </w:r>
            <w:r w:rsidR="005B5AD8">
              <w:rPr>
                <w:webHidden/>
              </w:rPr>
            </w:r>
            <w:r w:rsidR="005B5AD8">
              <w:rPr>
                <w:webHidden/>
              </w:rPr>
              <w:fldChar w:fldCharType="separate"/>
            </w:r>
            <w:r w:rsidR="005B5AD8">
              <w:rPr>
                <w:webHidden/>
              </w:rPr>
              <w:t>4</w:t>
            </w:r>
            <w:r w:rsidR="005B5AD8">
              <w:rPr>
                <w:webHidden/>
              </w:rPr>
              <w:fldChar w:fldCharType="end"/>
            </w:r>
          </w:hyperlink>
        </w:p>
        <w:p w14:paraId="0511C1CD" w14:textId="77777777" w:rsidR="005B5AD8" w:rsidRDefault="00936EAA">
          <w:pPr>
            <w:pStyle w:val="TOC3"/>
            <w:rPr>
              <w:rFonts w:asciiTheme="minorHAnsi" w:eastAsiaTheme="minorEastAsia" w:hAnsiTheme="minorHAnsi" w:cstheme="minorBidi"/>
              <w:sz w:val="22"/>
              <w:szCs w:val="22"/>
            </w:rPr>
          </w:pPr>
          <w:hyperlink w:anchor="_Toc475961251" w:history="1">
            <w:r w:rsidR="005B5AD8" w:rsidRPr="00AC15F5">
              <w:rPr>
                <w:rStyle w:val="Hyperlink"/>
              </w:rPr>
              <w:t>2.</w:t>
            </w:r>
            <w:r w:rsidR="005B5AD8">
              <w:rPr>
                <w:rFonts w:asciiTheme="minorHAnsi" w:eastAsiaTheme="minorEastAsia" w:hAnsiTheme="minorHAnsi" w:cstheme="minorBidi"/>
                <w:sz w:val="22"/>
                <w:szCs w:val="22"/>
              </w:rPr>
              <w:tab/>
            </w:r>
            <w:r w:rsidR="005B5AD8" w:rsidRPr="00AC15F5">
              <w:rPr>
                <w:rStyle w:val="Hyperlink"/>
                <w:rFonts w:eastAsia="Calibri"/>
              </w:rPr>
              <w:t>Unexpected coalitions can generate innovative solutions</w:t>
            </w:r>
            <w:r w:rsidR="005B5AD8">
              <w:rPr>
                <w:webHidden/>
              </w:rPr>
              <w:tab/>
            </w:r>
            <w:r w:rsidR="005B5AD8">
              <w:rPr>
                <w:webHidden/>
              </w:rPr>
              <w:fldChar w:fldCharType="begin"/>
            </w:r>
            <w:r w:rsidR="005B5AD8">
              <w:rPr>
                <w:webHidden/>
              </w:rPr>
              <w:instrText xml:space="preserve"> PAGEREF _Toc475961251 \h </w:instrText>
            </w:r>
            <w:r w:rsidR="005B5AD8">
              <w:rPr>
                <w:webHidden/>
              </w:rPr>
            </w:r>
            <w:r w:rsidR="005B5AD8">
              <w:rPr>
                <w:webHidden/>
              </w:rPr>
              <w:fldChar w:fldCharType="separate"/>
            </w:r>
            <w:r w:rsidR="005B5AD8">
              <w:rPr>
                <w:webHidden/>
              </w:rPr>
              <w:t>4</w:t>
            </w:r>
            <w:r w:rsidR="005B5AD8">
              <w:rPr>
                <w:webHidden/>
              </w:rPr>
              <w:fldChar w:fldCharType="end"/>
            </w:r>
          </w:hyperlink>
        </w:p>
        <w:p w14:paraId="154486DA" w14:textId="77777777" w:rsidR="005B5AD8" w:rsidRDefault="00936EAA">
          <w:pPr>
            <w:pStyle w:val="TOC3"/>
            <w:rPr>
              <w:rFonts w:asciiTheme="minorHAnsi" w:eastAsiaTheme="minorEastAsia" w:hAnsiTheme="minorHAnsi" w:cstheme="minorBidi"/>
              <w:sz w:val="22"/>
              <w:szCs w:val="22"/>
            </w:rPr>
          </w:pPr>
          <w:hyperlink w:anchor="_Toc475961253" w:history="1">
            <w:r w:rsidR="005B5AD8" w:rsidRPr="00AC15F5">
              <w:rPr>
                <w:rStyle w:val="Hyperlink"/>
              </w:rPr>
              <w:t>3.</w:t>
            </w:r>
            <w:r w:rsidR="005B5AD8">
              <w:rPr>
                <w:rFonts w:asciiTheme="minorHAnsi" w:eastAsiaTheme="minorEastAsia" w:hAnsiTheme="minorHAnsi" w:cstheme="minorBidi"/>
                <w:sz w:val="22"/>
                <w:szCs w:val="22"/>
              </w:rPr>
              <w:tab/>
            </w:r>
            <w:r w:rsidR="005B5AD8" w:rsidRPr="00AC15F5">
              <w:rPr>
                <w:rStyle w:val="Hyperlink"/>
                <w:rFonts w:eastAsia="Calibri"/>
              </w:rPr>
              <w:t>High-visibility commitment spurs public engagement and j</w:t>
            </w:r>
            <w:bookmarkStart w:id="14" w:name="_GoBack"/>
            <w:bookmarkEnd w:id="14"/>
            <w:r w:rsidR="005B5AD8" w:rsidRPr="00AC15F5">
              <w:rPr>
                <w:rStyle w:val="Hyperlink"/>
                <w:rFonts w:eastAsia="Calibri"/>
              </w:rPr>
              <w:t>umpstart new solutions</w:t>
            </w:r>
            <w:r w:rsidR="005B5AD8">
              <w:rPr>
                <w:webHidden/>
              </w:rPr>
              <w:tab/>
            </w:r>
            <w:r w:rsidR="005B5AD8">
              <w:rPr>
                <w:webHidden/>
              </w:rPr>
              <w:fldChar w:fldCharType="begin"/>
            </w:r>
            <w:r w:rsidR="005B5AD8">
              <w:rPr>
                <w:webHidden/>
              </w:rPr>
              <w:instrText xml:space="preserve"> PAGEREF _Toc475961253 \h </w:instrText>
            </w:r>
            <w:r w:rsidR="005B5AD8">
              <w:rPr>
                <w:webHidden/>
              </w:rPr>
            </w:r>
            <w:r w:rsidR="005B5AD8">
              <w:rPr>
                <w:webHidden/>
              </w:rPr>
              <w:fldChar w:fldCharType="separate"/>
            </w:r>
            <w:r w:rsidR="005B5AD8">
              <w:rPr>
                <w:webHidden/>
              </w:rPr>
              <w:t>4</w:t>
            </w:r>
            <w:r w:rsidR="005B5AD8">
              <w:rPr>
                <w:webHidden/>
              </w:rPr>
              <w:fldChar w:fldCharType="end"/>
            </w:r>
          </w:hyperlink>
        </w:p>
        <w:p w14:paraId="00F62793" w14:textId="77777777" w:rsidR="005B5AD8" w:rsidRDefault="00936EAA">
          <w:pPr>
            <w:pStyle w:val="TOC3"/>
            <w:rPr>
              <w:rFonts w:asciiTheme="minorHAnsi" w:eastAsiaTheme="minorEastAsia" w:hAnsiTheme="minorHAnsi" w:cstheme="minorBidi"/>
              <w:sz w:val="22"/>
              <w:szCs w:val="22"/>
            </w:rPr>
          </w:pPr>
          <w:hyperlink w:anchor="_Toc475961255" w:history="1">
            <w:r w:rsidR="005B5AD8" w:rsidRPr="00AC15F5">
              <w:rPr>
                <w:rStyle w:val="Hyperlink"/>
              </w:rPr>
              <w:t>4.</w:t>
            </w:r>
            <w:r w:rsidR="005B5AD8">
              <w:rPr>
                <w:rFonts w:asciiTheme="minorHAnsi" w:eastAsiaTheme="minorEastAsia" w:hAnsiTheme="minorHAnsi" w:cstheme="minorBidi"/>
                <w:sz w:val="22"/>
                <w:szCs w:val="22"/>
              </w:rPr>
              <w:tab/>
            </w:r>
            <w:r w:rsidR="005B5AD8" w:rsidRPr="00AC15F5">
              <w:rPr>
                <w:rStyle w:val="Hyperlink"/>
                <w:rFonts w:eastAsia="Calibri"/>
              </w:rPr>
              <w:t>Complements concurrent efforts in the legislative process</w:t>
            </w:r>
            <w:r w:rsidR="005B5AD8">
              <w:rPr>
                <w:webHidden/>
              </w:rPr>
              <w:tab/>
            </w:r>
            <w:r w:rsidR="005B5AD8">
              <w:rPr>
                <w:webHidden/>
              </w:rPr>
              <w:fldChar w:fldCharType="begin"/>
            </w:r>
            <w:r w:rsidR="005B5AD8">
              <w:rPr>
                <w:webHidden/>
              </w:rPr>
              <w:instrText xml:space="preserve"> PAGEREF _Toc475961255 \h </w:instrText>
            </w:r>
            <w:r w:rsidR="005B5AD8">
              <w:rPr>
                <w:webHidden/>
              </w:rPr>
            </w:r>
            <w:r w:rsidR="005B5AD8">
              <w:rPr>
                <w:webHidden/>
              </w:rPr>
              <w:fldChar w:fldCharType="separate"/>
            </w:r>
            <w:r w:rsidR="005B5AD8">
              <w:rPr>
                <w:webHidden/>
              </w:rPr>
              <w:t>5</w:t>
            </w:r>
            <w:r w:rsidR="005B5AD8">
              <w:rPr>
                <w:webHidden/>
              </w:rPr>
              <w:fldChar w:fldCharType="end"/>
            </w:r>
          </w:hyperlink>
        </w:p>
        <w:p w14:paraId="7E58E5BA" w14:textId="77777777" w:rsidR="005B5AD8" w:rsidRDefault="00936EAA">
          <w:pPr>
            <w:pStyle w:val="TOC3"/>
            <w:rPr>
              <w:rFonts w:asciiTheme="minorHAnsi" w:eastAsiaTheme="minorEastAsia" w:hAnsiTheme="minorHAnsi" w:cstheme="minorBidi"/>
              <w:sz w:val="22"/>
              <w:szCs w:val="22"/>
            </w:rPr>
          </w:pPr>
          <w:hyperlink w:anchor="_Toc475961257" w:history="1">
            <w:r w:rsidR="005B5AD8" w:rsidRPr="00AC15F5">
              <w:rPr>
                <w:rStyle w:val="Hyperlink"/>
              </w:rPr>
              <w:t>5.</w:t>
            </w:r>
            <w:r w:rsidR="005B5AD8">
              <w:rPr>
                <w:rFonts w:asciiTheme="minorHAnsi" w:eastAsiaTheme="minorEastAsia" w:hAnsiTheme="minorHAnsi" w:cstheme="minorBidi"/>
                <w:sz w:val="22"/>
                <w:szCs w:val="22"/>
              </w:rPr>
              <w:tab/>
            </w:r>
            <w:r w:rsidR="005B5AD8" w:rsidRPr="00AC15F5">
              <w:rPr>
                <w:rStyle w:val="Hyperlink"/>
                <w:rFonts w:eastAsia="Calibri"/>
              </w:rPr>
              <w:t>Galvanize additional resources towards shared challenges</w:t>
            </w:r>
            <w:r w:rsidR="005B5AD8">
              <w:rPr>
                <w:webHidden/>
              </w:rPr>
              <w:tab/>
            </w:r>
            <w:r w:rsidR="005B5AD8">
              <w:rPr>
                <w:webHidden/>
              </w:rPr>
              <w:fldChar w:fldCharType="begin"/>
            </w:r>
            <w:r w:rsidR="005B5AD8">
              <w:rPr>
                <w:webHidden/>
              </w:rPr>
              <w:instrText xml:space="preserve"> PAGEREF _Toc475961257 \h </w:instrText>
            </w:r>
            <w:r w:rsidR="005B5AD8">
              <w:rPr>
                <w:webHidden/>
              </w:rPr>
            </w:r>
            <w:r w:rsidR="005B5AD8">
              <w:rPr>
                <w:webHidden/>
              </w:rPr>
              <w:fldChar w:fldCharType="separate"/>
            </w:r>
            <w:r w:rsidR="005B5AD8">
              <w:rPr>
                <w:webHidden/>
              </w:rPr>
              <w:t>5</w:t>
            </w:r>
            <w:r w:rsidR="005B5AD8">
              <w:rPr>
                <w:webHidden/>
              </w:rPr>
              <w:fldChar w:fldCharType="end"/>
            </w:r>
          </w:hyperlink>
        </w:p>
        <w:p w14:paraId="3371FAAC" w14:textId="77777777" w:rsidR="005B5AD8" w:rsidRDefault="00936EAA">
          <w:pPr>
            <w:pStyle w:val="TOC2"/>
            <w:rPr>
              <w:rFonts w:asciiTheme="minorHAnsi" w:eastAsiaTheme="minorEastAsia" w:hAnsiTheme="minorHAnsi" w:cstheme="minorBidi"/>
              <w:sz w:val="22"/>
              <w:szCs w:val="22"/>
            </w:rPr>
          </w:pPr>
          <w:hyperlink w:anchor="_Toc475961259" w:history="1">
            <w:r w:rsidR="005B5AD8" w:rsidRPr="00AC15F5">
              <w:rPr>
                <w:rStyle w:val="Hyperlink"/>
              </w:rPr>
              <w:t>C.</w:t>
            </w:r>
            <w:r w:rsidR="005B5AD8">
              <w:rPr>
                <w:rFonts w:asciiTheme="minorHAnsi" w:eastAsiaTheme="minorEastAsia" w:hAnsiTheme="minorHAnsi" w:cstheme="minorBidi"/>
                <w:sz w:val="22"/>
                <w:szCs w:val="22"/>
              </w:rPr>
              <w:tab/>
            </w:r>
            <w:r w:rsidR="005B5AD8" w:rsidRPr="00AC15F5">
              <w:rPr>
                <w:rStyle w:val="Hyperlink"/>
              </w:rPr>
              <w:t>Considerations for Use</w:t>
            </w:r>
            <w:r w:rsidR="005B5AD8">
              <w:rPr>
                <w:webHidden/>
              </w:rPr>
              <w:tab/>
            </w:r>
            <w:r w:rsidR="005B5AD8">
              <w:rPr>
                <w:webHidden/>
              </w:rPr>
              <w:fldChar w:fldCharType="begin"/>
            </w:r>
            <w:r w:rsidR="005B5AD8">
              <w:rPr>
                <w:webHidden/>
              </w:rPr>
              <w:instrText xml:space="preserve"> PAGEREF _Toc475961259 \h </w:instrText>
            </w:r>
            <w:r w:rsidR="005B5AD8">
              <w:rPr>
                <w:webHidden/>
              </w:rPr>
            </w:r>
            <w:r w:rsidR="005B5AD8">
              <w:rPr>
                <w:webHidden/>
              </w:rPr>
              <w:fldChar w:fldCharType="separate"/>
            </w:r>
            <w:r w:rsidR="005B5AD8">
              <w:rPr>
                <w:webHidden/>
              </w:rPr>
              <w:t>6</w:t>
            </w:r>
            <w:r w:rsidR="005B5AD8">
              <w:rPr>
                <w:webHidden/>
              </w:rPr>
              <w:fldChar w:fldCharType="end"/>
            </w:r>
          </w:hyperlink>
        </w:p>
        <w:p w14:paraId="36AA5F4B" w14:textId="77777777" w:rsidR="005B5AD8" w:rsidRDefault="00936EAA">
          <w:pPr>
            <w:pStyle w:val="TOC3"/>
            <w:rPr>
              <w:rFonts w:asciiTheme="minorHAnsi" w:eastAsiaTheme="minorEastAsia" w:hAnsiTheme="minorHAnsi" w:cstheme="minorBidi"/>
              <w:sz w:val="22"/>
              <w:szCs w:val="22"/>
            </w:rPr>
          </w:pPr>
          <w:hyperlink w:anchor="_Toc475961261" w:history="1">
            <w:r w:rsidR="005B5AD8" w:rsidRPr="00AC15F5">
              <w:rPr>
                <w:rStyle w:val="Hyperlink"/>
              </w:rPr>
              <w:t>1.</w:t>
            </w:r>
            <w:r w:rsidR="005B5AD8">
              <w:rPr>
                <w:rFonts w:asciiTheme="minorHAnsi" w:eastAsiaTheme="minorEastAsia" w:hAnsiTheme="minorHAnsi" w:cstheme="minorBidi"/>
                <w:sz w:val="22"/>
                <w:szCs w:val="22"/>
              </w:rPr>
              <w:tab/>
            </w:r>
            <w:r w:rsidR="005B5AD8" w:rsidRPr="00AC15F5">
              <w:rPr>
                <w:rStyle w:val="Hyperlink"/>
              </w:rPr>
              <w:t>When to deploy</w:t>
            </w:r>
            <w:r w:rsidR="005B5AD8">
              <w:rPr>
                <w:webHidden/>
              </w:rPr>
              <w:tab/>
            </w:r>
            <w:r w:rsidR="005B5AD8">
              <w:rPr>
                <w:webHidden/>
              </w:rPr>
              <w:fldChar w:fldCharType="begin"/>
            </w:r>
            <w:r w:rsidR="005B5AD8">
              <w:rPr>
                <w:webHidden/>
              </w:rPr>
              <w:instrText xml:space="preserve"> PAGEREF _Toc475961261 \h </w:instrText>
            </w:r>
            <w:r w:rsidR="005B5AD8">
              <w:rPr>
                <w:webHidden/>
              </w:rPr>
            </w:r>
            <w:r w:rsidR="005B5AD8">
              <w:rPr>
                <w:webHidden/>
              </w:rPr>
              <w:fldChar w:fldCharType="separate"/>
            </w:r>
            <w:r w:rsidR="005B5AD8">
              <w:rPr>
                <w:webHidden/>
              </w:rPr>
              <w:t>6</w:t>
            </w:r>
            <w:r w:rsidR="005B5AD8">
              <w:rPr>
                <w:webHidden/>
              </w:rPr>
              <w:fldChar w:fldCharType="end"/>
            </w:r>
          </w:hyperlink>
        </w:p>
        <w:p w14:paraId="41168CAC" w14:textId="77777777" w:rsidR="005B5AD8" w:rsidRDefault="00936EAA">
          <w:pPr>
            <w:pStyle w:val="TOC3"/>
            <w:rPr>
              <w:rFonts w:asciiTheme="minorHAnsi" w:eastAsiaTheme="minorEastAsia" w:hAnsiTheme="minorHAnsi" w:cstheme="minorBidi"/>
              <w:sz w:val="22"/>
              <w:szCs w:val="22"/>
            </w:rPr>
          </w:pPr>
          <w:hyperlink w:anchor="_Toc475961272" w:history="1">
            <w:r w:rsidR="005B5AD8" w:rsidRPr="00AC15F5">
              <w:rPr>
                <w:rStyle w:val="Hyperlink"/>
              </w:rPr>
              <w:t>2.</w:t>
            </w:r>
            <w:r w:rsidR="005B5AD8">
              <w:rPr>
                <w:rFonts w:asciiTheme="minorHAnsi" w:eastAsiaTheme="minorEastAsia" w:hAnsiTheme="minorHAnsi" w:cstheme="minorBidi"/>
                <w:sz w:val="22"/>
                <w:szCs w:val="22"/>
              </w:rPr>
              <w:tab/>
            </w:r>
            <w:r w:rsidR="005B5AD8" w:rsidRPr="00AC15F5">
              <w:rPr>
                <w:rStyle w:val="Hyperlink"/>
                <w:rFonts w:eastAsia="Calibri"/>
              </w:rPr>
              <w:t>How to deploy</w:t>
            </w:r>
            <w:r w:rsidR="005B5AD8">
              <w:rPr>
                <w:webHidden/>
              </w:rPr>
              <w:tab/>
            </w:r>
            <w:r w:rsidR="005B5AD8">
              <w:rPr>
                <w:webHidden/>
              </w:rPr>
              <w:fldChar w:fldCharType="begin"/>
            </w:r>
            <w:r w:rsidR="005B5AD8">
              <w:rPr>
                <w:webHidden/>
              </w:rPr>
              <w:instrText xml:space="preserve"> PAGEREF _Toc475961272 \h </w:instrText>
            </w:r>
            <w:r w:rsidR="005B5AD8">
              <w:rPr>
                <w:webHidden/>
              </w:rPr>
            </w:r>
            <w:r w:rsidR="005B5AD8">
              <w:rPr>
                <w:webHidden/>
              </w:rPr>
              <w:fldChar w:fldCharType="separate"/>
            </w:r>
            <w:r w:rsidR="005B5AD8">
              <w:rPr>
                <w:webHidden/>
              </w:rPr>
              <w:t>7</w:t>
            </w:r>
            <w:r w:rsidR="005B5AD8">
              <w:rPr>
                <w:webHidden/>
              </w:rPr>
              <w:fldChar w:fldCharType="end"/>
            </w:r>
          </w:hyperlink>
        </w:p>
        <w:p w14:paraId="191F86D1" w14:textId="77777777" w:rsidR="005B5AD8" w:rsidRDefault="00936EAA">
          <w:pPr>
            <w:pStyle w:val="TOC3"/>
            <w:rPr>
              <w:rFonts w:asciiTheme="minorHAnsi" w:eastAsiaTheme="minorEastAsia" w:hAnsiTheme="minorHAnsi" w:cstheme="minorBidi"/>
              <w:sz w:val="22"/>
              <w:szCs w:val="22"/>
            </w:rPr>
          </w:pPr>
          <w:hyperlink w:anchor="_Toc475961275" w:history="1">
            <w:r w:rsidR="005B5AD8" w:rsidRPr="00AC15F5">
              <w:rPr>
                <w:rStyle w:val="Hyperlink"/>
              </w:rPr>
              <w:t>3.</w:t>
            </w:r>
            <w:r w:rsidR="005B5AD8">
              <w:rPr>
                <w:rFonts w:asciiTheme="minorHAnsi" w:eastAsiaTheme="minorEastAsia" w:hAnsiTheme="minorHAnsi" w:cstheme="minorBidi"/>
                <w:sz w:val="22"/>
                <w:szCs w:val="22"/>
              </w:rPr>
              <w:tab/>
            </w:r>
            <w:r w:rsidR="005B5AD8" w:rsidRPr="00AC15F5">
              <w:rPr>
                <w:rStyle w:val="Hyperlink"/>
                <w:rFonts w:eastAsia="Calibri"/>
              </w:rPr>
              <w:t>Attributes of a well-designed commitment</w:t>
            </w:r>
            <w:r w:rsidR="005B5AD8">
              <w:rPr>
                <w:webHidden/>
              </w:rPr>
              <w:tab/>
            </w:r>
            <w:r w:rsidR="005B5AD8">
              <w:rPr>
                <w:webHidden/>
              </w:rPr>
              <w:fldChar w:fldCharType="begin"/>
            </w:r>
            <w:r w:rsidR="005B5AD8">
              <w:rPr>
                <w:webHidden/>
              </w:rPr>
              <w:instrText xml:space="preserve"> PAGEREF _Toc475961275 \h </w:instrText>
            </w:r>
            <w:r w:rsidR="005B5AD8">
              <w:rPr>
                <w:webHidden/>
              </w:rPr>
            </w:r>
            <w:r w:rsidR="005B5AD8">
              <w:rPr>
                <w:webHidden/>
              </w:rPr>
              <w:fldChar w:fldCharType="separate"/>
            </w:r>
            <w:r w:rsidR="005B5AD8">
              <w:rPr>
                <w:webHidden/>
              </w:rPr>
              <w:t>8</w:t>
            </w:r>
            <w:r w:rsidR="005B5AD8">
              <w:rPr>
                <w:webHidden/>
              </w:rPr>
              <w:fldChar w:fldCharType="end"/>
            </w:r>
          </w:hyperlink>
        </w:p>
        <w:p w14:paraId="6983BBB7" w14:textId="77777777" w:rsidR="005B5AD8" w:rsidRDefault="00936EAA">
          <w:pPr>
            <w:pStyle w:val="TOC2"/>
            <w:rPr>
              <w:rFonts w:asciiTheme="minorHAnsi" w:eastAsiaTheme="minorEastAsia" w:hAnsiTheme="minorHAnsi" w:cstheme="minorBidi"/>
              <w:sz w:val="22"/>
              <w:szCs w:val="22"/>
            </w:rPr>
          </w:pPr>
          <w:hyperlink w:anchor="_Toc475961277" w:history="1">
            <w:r w:rsidR="005B5AD8" w:rsidRPr="00AC15F5">
              <w:rPr>
                <w:rStyle w:val="Hyperlink"/>
              </w:rPr>
              <w:t>D.</w:t>
            </w:r>
            <w:r w:rsidR="005B5AD8">
              <w:rPr>
                <w:rFonts w:asciiTheme="minorHAnsi" w:eastAsiaTheme="minorEastAsia" w:hAnsiTheme="minorHAnsi" w:cstheme="minorBidi"/>
                <w:sz w:val="22"/>
                <w:szCs w:val="22"/>
              </w:rPr>
              <w:tab/>
            </w:r>
            <w:r w:rsidR="005B5AD8" w:rsidRPr="00AC15F5">
              <w:rPr>
                <w:rStyle w:val="Hyperlink"/>
              </w:rPr>
              <w:t>Evidence of Impact</w:t>
            </w:r>
            <w:r w:rsidR="005B5AD8">
              <w:rPr>
                <w:webHidden/>
              </w:rPr>
              <w:tab/>
            </w:r>
            <w:r w:rsidR="005B5AD8">
              <w:rPr>
                <w:webHidden/>
              </w:rPr>
              <w:fldChar w:fldCharType="begin"/>
            </w:r>
            <w:r w:rsidR="005B5AD8">
              <w:rPr>
                <w:webHidden/>
              </w:rPr>
              <w:instrText xml:space="preserve"> PAGEREF _Toc475961277 \h </w:instrText>
            </w:r>
            <w:r w:rsidR="005B5AD8">
              <w:rPr>
                <w:webHidden/>
              </w:rPr>
            </w:r>
            <w:r w:rsidR="005B5AD8">
              <w:rPr>
                <w:webHidden/>
              </w:rPr>
              <w:fldChar w:fldCharType="separate"/>
            </w:r>
            <w:r w:rsidR="005B5AD8">
              <w:rPr>
                <w:webHidden/>
              </w:rPr>
              <w:t>9</w:t>
            </w:r>
            <w:r w:rsidR="005B5AD8">
              <w:rPr>
                <w:webHidden/>
              </w:rPr>
              <w:fldChar w:fldCharType="end"/>
            </w:r>
          </w:hyperlink>
        </w:p>
        <w:p w14:paraId="7DC559BB" w14:textId="77777777" w:rsidR="005B5AD8" w:rsidRDefault="00936EAA">
          <w:pPr>
            <w:pStyle w:val="TOC3"/>
            <w:rPr>
              <w:rFonts w:asciiTheme="minorHAnsi" w:eastAsiaTheme="minorEastAsia" w:hAnsiTheme="minorHAnsi" w:cstheme="minorBidi"/>
              <w:sz w:val="22"/>
              <w:szCs w:val="22"/>
            </w:rPr>
          </w:pPr>
          <w:hyperlink w:anchor="_Toc475961279" w:history="1">
            <w:r w:rsidR="005B5AD8" w:rsidRPr="00AC15F5">
              <w:rPr>
                <w:rStyle w:val="Hyperlink"/>
              </w:rPr>
              <w:t>1.</w:t>
            </w:r>
            <w:r w:rsidR="005B5AD8">
              <w:rPr>
                <w:rFonts w:asciiTheme="minorHAnsi" w:eastAsiaTheme="minorEastAsia" w:hAnsiTheme="minorHAnsi" w:cstheme="minorBidi"/>
                <w:sz w:val="22"/>
                <w:szCs w:val="22"/>
              </w:rPr>
              <w:tab/>
            </w:r>
            <w:r w:rsidR="005B5AD8" w:rsidRPr="00AC15F5">
              <w:rPr>
                <w:rStyle w:val="Hyperlink"/>
              </w:rPr>
              <w:t>Case Study 1: BRAIN Initiative</w:t>
            </w:r>
            <w:r w:rsidR="005B5AD8">
              <w:rPr>
                <w:webHidden/>
              </w:rPr>
              <w:tab/>
            </w:r>
            <w:r w:rsidR="005B5AD8">
              <w:rPr>
                <w:webHidden/>
              </w:rPr>
              <w:fldChar w:fldCharType="begin"/>
            </w:r>
            <w:r w:rsidR="005B5AD8">
              <w:rPr>
                <w:webHidden/>
              </w:rPr>
              <w:instrText xml:space="preserve"> PAGEREF _Toc475961279 \h </w:instrText>
            </w:r>
            <w:r w:rsidR="005B5AD8">
              <w:rPr>
                <w:webHidden/>
              </w:rPr>
            </w:r>
            <w:r w:rsidR="005B5AD8">
              <w:rPr>
                <w:webHidden/>
              </w:rPr>
              <w:fldChar w:fldCharType="separate"/>
            </w:r>
            <w:r w:rsidR="005B5AD8">
              <w:rPr>
                <w:webHidden/>
              </w:rPr>
              <w:t>9</w:t>
            </w:r>
            <w:r w:rsidR="005B5AD8">
              <w:rPr>
                <w:webHidden/>
              </w:rPr>
              <w:fldChar w:fldCharType="end"/>
            </w:r>
          </w:hyperlink>
        </w:p>
        <w:p w14:paraId="17105D9D" w14:textId="77777777" w:rsidR="005B5AD8" w:rsidRDefault="00936EAA">
          <w:pPr>
            <w:pStyle w:val="TOC3"/>
            <w:rPr>
              <w:rFonts w:asciiTheme="minorHAnsi" w:eastAsiaTheme="minorEastAsia" w:hAnsiTheme="minorHAnsi" w:cstheme="minorBidi"/>
              <w:sz w:val="22"/>
              <w:szCs w:val="22"/>
            </w:rPr>
          </w:pPr>
          <w:hyperlink w:anchor="_Toc475961281" w:history="1">
            <w:r w:rsidR="005B5AD8" w:rsidRPr="00AC15F5">
              <w:rPr>
                <w:rStyle w:val="Hyperlink"/>
              </w:rPr>
              <w:t>2.</w:t>
            </w:r>
            <w:r w:rsidR="005B5AD8">
              <w:rPr>
                <w:rFonts w:asciiTheme="minorHAnsi" w:eastAsiaTheme="minorEastAsia" w:hAnsiTheme="minorHAnsi" w:cstheme="minorBidi"/>
                <w:sz w:val="22"/>
                <w:szCs w:val="22"/>
              </w:rPr>
              <w:tab/>
            </w:r>
            <w:r w:rsidR="005B5AD8" w:rsidRPr="00AC15F5">
              <w:rPr>
                <w:rStyle w:val="Hyperlink"/>
                <w:rFonts w:ascii="Calibri" w:eastAsia="Calibri" w:hAnsi="Calibri" w:cs="Calibri"/>
              </w:rPr>
              <w:t>Case Study 2: 100Kin10</w:t>
            </w:r>
            <w:r w:rsidR="005B5AD8">
              <w:rPr>
                <w:webHidden/>
              </w:rPr>
              <w:tab/>
            </w:r>
            <w:r w:rsidR="005B5AD8">
              <w:rPr>
                <w:webHidden/>
              </w:rPr>
              <w:fldChar w:fldCharType="begin"/>
            </w:r>
            <w:r w:rsidR="005B5AD8">
              <w:rPr>
                <w:webHidden/>
              </w:rPr>
              <w:instrText xml:space="preserve"> PAGEREF _Toc475961281 \h </w:instrText>
            </w:r>
            <w:r w:rsidR="005B5AD8">
              <w:rPr>
                <w:webHidden/>
              </w:rPr>
            </w:r>
            <w:r w:rsidR="005B5AD8">
              <w:rPr>
                <w:webHidden/>
              </w:rPr>
              <w:fldChar w:fldCharType="separate"/>
            </w:r>
            <w:r w:rsidR="005B5AD8">
              <w:rPr>
                <w:webHidden/>
              </w:rPr>
              <w:t>13</w:t>
            </w:r>
            <w:r w:rsidR="005B5AD8">
              <w:rPr>
                <w:webHidden/>
              </w:rPr>
              <w:fldChar w:fldCharType="end"/>
            </w:r>
          </w:hyperlink>
        </w:p>
        <w:p w14:paraId="69E3FB1E" w14:textId="77777777" w:rsidR="005B5AD8" w:rsidRDefault="00936EAA">
          <w:pPr>
            <w:pStyle w:val="TOC3"/>
            <w:rPr>
              <w:rFonts w:asciiTheme="minorHAnsi" w:eastAsiaTheme="minorEastAsia" w:hAnsiTheme="minorHAnsi" w:cstheme="minorBidi"/>
              <w:sz w:val="22"/>
              <w:szCs w:val="22"/>
            </w:rPr>
          </w:pPr>
          <w:hyperlink w:anchor="_Toc475961283" w:history="1">
            <w:r w:rsidR="005B5AD8" w:rsidRPr="00AC15F5">
              <w:rPr>
                <w:rStyle w:val="Hyperlink"/>
              </w:rPr>
              <w:t>3.</w:t>
            </w:r>
            <w:r w:rsidR="005B5AD8">
              <w:rPr>
                <w:rFonts w:asciiTheme="minorHAnsi" w:eastAsiaTheme="minorEastAsia" w:hAnsiTheme="minorHAnsi" w:cstheme="minorBidi"/>
                <w:sz w:val="22"/>
                <w:szCs w:val="22"/>
              </w:rPr>
              <w:tab/>
            </w:r>
            <w:r w:rsidR="005B5AD8" w:rsidRPr="00AC15F5">
              <w:rPr>
                <w:rStyle w:val="Hyperlink"/>
                <w:rFonts w:eastAsia="Calibri"/>
              </w:rPr>
              <w:t xml:space="preserve">Case Study 3: </w:t>
            </w:r>
            <w:r w:rsidR="005B5AD8" w:rsidRPr="00AC15F5">
              <w:rPr>
                <w:rStyle w:val="Hyperlink"/>
              </w:rPr>
              <w:t>US Ignite</w:t>
            </w:r>
            <w:r w:rsidR="005B5AD8">
              <w:rPr>
                <w:webHidden/>
              </w:rPr>
              <w:tab/>
            </w:r>
            <w:r w:rsidR="005B5AD8">
              <w:rPr>
                <w:webHidden/>
              </w:rPr>
              <w:fldChar w:fldCharType="begin"/>
            </w:r>
            <w:r w:rsidR="005B5AD8">
              <w:rPr>
                <w:webHidden/>
              </w:rPr>
              <w:instrText xml:space="preserve"> PAGEREF _Toc475961283 \h </w:instrText>
            </w:r>
            <w:r w:rsidR="005B5AD8">
              <w:rPr>
                <w:webHidden/>
              </w:rPr>
            </w:r>
            <w:r w:rsidR="005B5AD8">
              <w:rPr>
                <w:webHidden/>
              </w:rPr>
              <w:fldChar w:fldCharType="separate"/>
            </w:r>
            <w:r w:rsidR="005B5AD8">
              <w:rPr>
                <w:webHidden/>
              </w:rPr>
              <w:t>16</w:t>
            </w:r>
            <w:r w:rsidR="005B5AD8">
              <w:rPr>
                <w:webHidden/>
              </w:rPr>
              <w:fldChar w:fldCharType="end"/>
            </w:r>
          </w:hyperlink>
        </w:p>
        <w:p w14:paraId="6A2598BE" w14:textId="77777777" w:rsidR="005B5AD8" w:rsidRDefault="00936EAA">
          <w:pPr>
            <w:pStyle w:val="TOC2"/>
            <w:rPr>
              <w:rFonts w:asciiTheme="minorHAnsi" w:eastAsiaTheme="minorEastAsia" w:hAnsiTheme="minorHAnsi" w:cstheme="minorBidi"/>
              <w:sz w:val="22"/>
              <w:szCs w:val="22"/>
            </w:rPr>
          </w:pPr>
          <w:hyperlink w:anchor="_Toc475961286" w:history="1">
            <w:r w:rsidR="005B5AD8" w:rsidRPr="00AC15F5">
              <w:rPr>
                <w:rStyle w:val="Hyperlink"/>
              </w:rPr>
              <w:t>E.</w:t>
            </w:r>
            <w:r w:rsidR="005B5AD8">
              <w:rPr>
                <w:rFonts w:asciiTheme="minorHAnsi" w:eastAsiaTheme="minorEastAsia" w:hAnsiTheme="minorHAnsi" w:cstheme="minorBidi"/>
                <w:sz w:val="22"/>
                <w:szCs w:val="22"/>
              </w:rPr>
              <w:tab/>
            </w:r>
            <w:r w:rsidR="005B5AD8" w:rsidRPr="00AC15F5">
              <w:rPr>
                <w:rStyle w:val="Hyperlink"/>
              </w:rPr>
              <w:t>Challenges and Lessons Learned</w:t>
            </w:r>
            <w:r w:rsidR="005B5AD8">
              <w:rPr>
                <w:webHidden/>
              </w:rPr>
              <w:tab/>
            </w:r>
            <w:r w:rsidR="005B5AD8">
              <w:rPr>
                <w:webHidden/>
              </w:rPr>
              <w:fldChar w:fldCharType="begin"/>
            </w:r>
            <w:r w:rsidR="005B5AD8">
              <w:rPr>
                <w:webHidden/>
              </w:rPr>
              <w:instrText xml:space="preserve"> PAGEREF _Toc475961286 \h </w:instrText>
            </w:r>
            <w:r w:rsidR="005B5AD8">
              <w:rPr>
                <w:webHidden/>
              </w:rPr>
            </w:r>
            <w:r w:rsidR="005B5AD8">
              <w:rPr>
                <w:webHidden/>
              </w:rPr>
              <w:fldChar w:fldCharType="separate"/>
            </w:r>
            <w:r w:rsidR="005B5AD8">
              <w:rPr>
                <w:webHidden/>
              </w:rPr>
              <w:t>20</w:t>
            </w:r>
            <w:r w:rsidR="005B5AD8">
              <w:rPr>
                <w:webHidden/>
              </w:rPr>
              <w:fldChar w:fldCharType="end"/>
            </w:r>
          </w:hyperlink>
        </w:p>
        <w:p w14:paraId="3F61B1FA" w14:textId="77777777" w:rsidR="005B5AD8" w:rsidRDefault="00936EAA">
          <w:pPr>
            <w:pStyle w:val="TOC2"/>
            <w:rPr>
              <w:rFonts w:asciiTheme="minorHAnsi" w:eastAsiaTheme="minorEastAsia" w:hAnsiTheme="minorHAnsi" w:cstheme="minorBidi"/>
              <w:sz w:val="22"/>
              <w:szCs w:val="22"/>
            </w:rPr>
          </w:pPr>
          <w:hyperlink w:anchor="_Toc475961289" w:history="1">
            <w:r w:rsidR="005B5AD8" w:rsidRPr="00AC15F5">
              <w:rPr>
                <w:rStyle w:val="Hyperlink"/>
              </w:rPr>
              <w:t>F.</w:t>
            </w:r>
            <w:r w:rsidR="005B5AD8">
              <w:rPr>
                <w:rFonts w:asciiTheme="minorHAnsi" w:eastAsiaTheme="minorEastAsia" w:hAnsiTheme="minorHAnsi" w:cstheme="minorBidi"/>
                <w:sz w:val="22"/>
                <w:szCs w:val="22"/>
              </w:rPr>
              <w:tab/>
            </w:r>
            <w:r w:rsidR="005B5AD8" w:rsidRPr="00AC15F5">
              <w:rPr>
                <w:rStyle w:val="Hyperlink"/>
              </w:rPr>
              <w:t>Implementation Guidelines</w:t>
            </w:r>
            <w:r w:rsidR="005B5AD8">
              <w:rPr>
                <w:webHidden/>
              </w:rPr>
              <w:tab/>
            </w:r>
            <w:r w:rsidR="005B5AD8">
              <w:rPr>
                <w:webHidden/>
              </w:rPr>
              <w:fldChar w:fldCharType="begin"/>
            </w:r>
            <w:r w:rsidR="005B5AD8">
              <w:rPr>
                <w:webHidden/>
              </w:rPr>
              <w:instrText xml:space="preserve"> PAGEREF _Toc475961289 \h </w:instrText>
            </w:r>
            <w:r w:rsidR="005B5AD8">
              <w:rPr>
                <w:webHidden/>
              </w:rPr>
            </w:r>
            <w:r w:rsidR="005B5AD8">
              <w:rPr>
                <w:webHidden/>
              </w:rPr>
              <w:fldChar w:fldCharType="separate"/>
            </w:r>
            <w:r w:rsidR="005B5AD8">
              <w:rPr>
                <w:webHidden/>
              </w:rPr>
              <w:t>23</w:t>
            </w:r>
            <w:r w:rsidR="005B5AD8">
              <w:rPr>
                <w:webHidden/>
              </w:rPr>
              <w:fldChar w:fldCharType="end"/>
            </w:r>
          </w:hyperlink>
        </w:p>
        <w:p w14:paraId="21F58E73" w14:textId="77777777" w:rsidR="005B5AD8" w:rsidRDefault="00936EAA">
          <w:pPr>
            <w:pStyle w:val="TOC3"/>
            <w:rPr>
              <w:rFonts w:asciiTheme="minorHAnsi" w:eastAsiaTheme="minorEastAsia" w:hAnsiTheme="minorHAnsi" w:cstheme="minorBidi"/>
              <w:sz w:val="22"/>
              <w:szCs w:val="22"/>
            </w:rPr>
          </w:pPr>
          <w:hyperlink w:anchor="_Toc475961292" w:history="1">
            <w:r w:rsidR="005B5AD8" w:rsidRPr="00AC15F5">
              <w:rPr>
                <w:rStyle w:val="Hyperlink"/>
              </w:rPr>
              <w:t>1.</w:t>
            </w:r>
            <w:r w:rsidR="005B5AD8">
              <w:rPr>
                <w:rFonts w:asciiTheme="minorHAnsi" w:eastAsiaTheme="minorEastAsia" w:hAnsiTheme="minorHAnsi" w:cstheme="minorBidi"/>
                <w:sz w:val="22"/>
                <w:szCs w:val="22"/>
              </w:rPr>
              <w:tab/>
            </w:r>
            <w:r w:rsidR="005B5AD8" w:rsidRPr="00AC15F5">
              <w:rPr>
                <w:rStyle w:val="Hyperlink"/>
                <w:rFonts w:eastAsia="Calibri"/>
              </w:rPr>
              <w:t>Ways to inform organizations about the opportunity for them to make commitments</w:t>
            </w:r>
            <w:r w:rsidR="005B5AD8">
              <w:rPr>
                <w:webHidden/>
              </w:rPr>
              <w:tab/>
            </w:r>
            <w:r w:rsidR="005B5AD8">
              <w:rPr>
                <w:webHidden/>
              </w:rPr>
              <w:fldChar w:fldCharType="begin"/>
            </w:r>
            <w:r w:rsidR="005B5AD8">
              <w:rPr>
                <w:webHidden/>
              </w:rPr>
              <w:instrText xml:space="preserve"> PAGEREF _Toc475961292 \h </w:instrText>
            </w:r>
            <w:r w:rsidR="005B5AD8">
              <w:rPr>
                <w:webHidden/>
              </w:rPr>
            </w:r>
            <w:r w:rsidR="005B5AD8">
              <w:rPr>
                <w:webHidden/>
              </w:rPr>
              <w:fldChar w:fldCharType="separate"/>
            </w:r>
            <w:r w:rsidR="005B5AD8">
              <w:rPr>
                <w:webHidden/>
              </w:rPr>
              <w:t>23</w:t>
            </w:r>
            <w:r w:rsidR="005B5AD8">
              <w:rPr>
                <w:webHidden/>
              </w:rPr>
              <w:fldChar w:fldCharType="end"/>
            </w:r>
          </w:hyperlink>
        </w:p>
        <w:p w14:paraId="6466A851" w14:textId="77777777" w:rsidR="005B5AD8" w:rsidRDefault="00936EAA">
          <w:pPr>
            <w:pStyle w:val="TOC3"/>
            <w:rPr>
              <w:rFonts w:asciiTheme="minorHAnsi" w:eastAsiaTheme="minorEastAsia" w:hAnsiTheme="minorHAnsi" w:cstheme="minorBidi"/>
              <w:sz w:val="22"/>
              <w:szCs w:val="22"/>
            </w:rPr>
          </w:pPr>
          <w:hyperlink w:anchor="_Toc475961294" w:history="1">
            <w:r w:rsidR="005B5AD8" w:rsidRPr="00AC15F5">
              <w:rPr>
                <w:rStyle w:val="Hyperlink"/>
              </w:rPr>
              <w:t>2.</w:t>
            </w:r>
            <w:r w:rsidR="005B5AD8">
              <w:rPr>
                <w:rFonts w:asciiTheme="minorHAnsi" w:eastAsiaTheme="minorEastAsia" w:hAnsiTheme="minorHAnsi" w:cstheme="minorBidi"/>
                <w:sz w:val="22"/>
                <w:szCs w:val="22"/>
              </w:rPr>
              <w:tab/>
            </w:r>
            <w:r w:rsidR="005B5AD8" w:rsidRPr="00AC15F5">
              <w:rPr>
                <w:rStyle w:val="Hyperlink"/>
                <w:rFonts w:eastAsia="Calibri"/>
              </w:rPr>
              <w:t>The 5 C’s for Convening and Collaborating:</w:t>
            </w:r>
            <w:r w:rsidR="005B5AD8">
              <w:rPr>
                <w:webHidden/>
              </w:rPr>
              <w:tab/>
            </w:r>
            <w:r w:rsidR="005B5AD8">
              <w:rPr>
                <w:webHidden/>
              </w:rPr>
              <w:fldChar w:fldCharType="begin"/>
            </w:r>
            <w:r w:rsidR="005B5AD8">
              <w:rPr>
                <w:webHidden/>
              </w:rPr>
              <w:instrText xml:space="preserve"> PAGEREF _Toc475961294 \h </w:instrText>
            </w:r>
            <w:r w:rsidR="005B5AD8">
              <w:rPr>
                <w:webHidden/>
              </w:rPr>
            </w:r>
            <w:r w:rsidR="005B5AD8">
              <w:rPr>
                <w:webHidden/>
              </w:rPr>
              <w:fldChar w:fldCharType="separate"/>
            </w:r>
            <w:r w:rsidR="005B5AD8">
              <w:rPr>
                <w:webHidden/>
              </w:rPr>
              <w:t>24</w:t>
            </w:r>
            <w:r w:rsidR="005B5AD8">
              <w:rPr>
                <w:webHidden/>
              </w:rPr>
              <w:fldChar w:fldCharType="end"/>
            </w:r>
          </w:hyperlink>
        </w:p>
        <w:p w14:paraId="515423C3" w14:textId="77777777" w:rsidR="005B5AD8" w:rsidRDefault="00936EAA">
          <w:pPr>
            <w:pStyle w:val="TOC2"/>
            <w:rPr>
              <w:rFonts w:asciiTheme="minorHAnsi" w:eastAsiaTheme="minorEastAsia" w:hAnsiTheme="minorHAnsi" w:cstheme="minorBidi"/>
              <w:sz w:val="22"/>
              <w:szCs w:val="22"/>
            </w:rPr>
          </w:pPr>
          <w:hyperlink w:anchor="_Toc475961296" w:history="1">
            <w:r w:rsidR="005B5AD8" w:rsidRPr="00AC15F5">
              <w:rPr>
                <w:rStyle w:val="Hyperlink"/>
              </w:rPr>
              <w:t>G.</w:t>
            </w:r>
            <w:r w:rsidR="005B5AD8">
              <w:rPr>
                <w:rFonts w:asciiTheme="minorHAnsi" w:eastAsiaTheme="minorEastAsia" w:hAnsiTheme="minorHAnsi" w:cstheme="minorBidi"/>
                <w:sz w:val="22"/>
                <w:szCs w:val="22"/>
              </w:rPr>
              <w:tab/>
            </w:r>
            <w:r w:rsidR="005B5AD8" w:rsidRPr="00AC15F5">
              <w:rPr>
                <w:rStyle w:val="Hyperlink"/>
              </w:rPr>
              <w:t>Future Directions</w:t>
            </w:r>
            <w:r w:rsidR="005B5AD8">
              <w:rPr>
                <w:webHidden/>
              </w:rPr>
              <w:tab/>
            </w:r>
            <w:r w:rsidR="005B5AD8">
              <w:rPr>
                <w:webHidden/>
              </w:rPr>
              <w:fldChar w:fldCharType="begin"/>
            </w:r>
            <w:r w:rsidR="005B5AD8">
              <w:rPr>
                <w:webHidden/>
              </w:rPr>
              <w:instrText xml:space="preserve"> PAGEREF _Toc475961296 \h </w:instrText>
            </w:r>
            <w:r w:rsidR="005B5AD8">
              <w:rPr>
                <w:webHidden/>
              </w:rPr>
            </w:r>
            <w:r w:rsidR="005B5AD8">
              <w:rPr>
                <w:webHidden/>
              </w:rPr>
              <w:fldChar w:fldCharType="separate"/>
            </w:r>
            <w:r w:rsidR="005B5AD8">
              <w:rPr>
                <w:webHidden/>
              </w:rPr>
              <w:t>27</w:t>
            </w:r>
            <w:r w:rsidR="005B5AD8">
              <w:rPr>
                <w:webHidden/>
              </w:rPr>
              <w:fldChar w:fldCharType="end"/>
            </w:r>
          </w:hyperlink>
        </w:p>
        <w:p w14:paraId="23ECBEBE" w14:textId="77777777" w:rsidR="005B5AD8" w:rsidRDefault="00936EAA">
          <w:pPr>
            <w:pStyle w:val="TOC2"/>
            <w:rPr>
              <w:rFonts w:asciiTheme="minorHAnsi" w:eastAsiaTheme="minorEastAsia" w:hAnsiTheme="minorHAnsi" w:cstheme="minorBidi"/>
              <w:sz w:val="22"/>
              <w:szCs w:val="22"/>
            </w:rPr>
          </w:pPr>
          <w:hyperlink w:anchor="_Toc475961298" w:history="1">
            <w:r w:rsidR="005B5AD8" w:rsidRPr="00AC15F5">
              <w:rPr>
                <w:rStyle w:val="Hyperlink"/>
              </w:rPr>
              <w:t>H.</w:t>
            </w:r>
            <w:r w:rsidR="005B5AD8">
              <w:rPr>
                <w:rFonts w:asciiTheme="minorHAnsi" w:eastAsiaTheme="minorEastAsia" w:hAnsiTheme="minorHAnsi" w:cstheme="minorBidi"/>
                <w:sz w:val="22"/>
                <w:szCs w:val="22"/>
              </w:rPr>
              <w:tab/>
            </w:r>
            <w:r w:rsidR="005B5AD8" w:rsidRPr="00AC15F5">
              <w:rPr>
                <w:rStyle w:val="Hyperlink"/>
              </w:rPr>
              <w:t>Supporting Policies</w:t>
            </w:r>
            <w:r w:rsidR="005B5AD8">
              <w:rPr>
                <w:webHidden/>
              </w:rPr>
              <w:tab/>
            </w:r>
            <w:r w:rsidR="005B5AD8">
              <w:rPr>
                <w:webHidden/>
              </w:rPr>
              <w:fldChar w:fldCharType="begin"/>
            </w:r>
            <w:r w:rsidR="005B5AD8">
              <w:rPr>
                <w:webHidden/>
              </w:rPr>
              <w:instrText xml:space="preserve"> PAGEREF _Toc475961298 \h </w:instrText>
            </w:r>
            <w:r w:rsidR="005B5AD8">
              <w:rPr>
                <w:webHidden/>
              </w:rPr>
            </w:r>
            <w:r w:rsidR="005B5AD8">
              <w:rPr>
                <w:webHidden/>
              </w:rPr>
              <w:fldChar w:fldCharType="separate"/>
            </w:r>
            <w:r w:rsidR="005B5AD8">
              <w:rPr>
                <w:webHidden/>
              </w:rPr>
              <w:t>28</w:t>
            </w:r>
            <w:r w:rsidR="005B5AD8">
              <w:rPr>
                <w:webHidden/>
              </w:rPr>
              <w:fldChar w:fldCharType="end"/>
            </w:r>
          </w:hyperlink>
        </w:p>
        <w:p w14:paraId="4C5E3CC4" w14:textId="77777777" w:rsidR="005B5AD8" w:rsidRDefault="00936EAA">
          <w:pPr>
            <w:pStyle w:val="TOC2"/>
            <w:rPr>
              <w:rFonts w:asciiTheme="minorHAnsi" w:eastAsiaTheme="minorEastAsia" w:hAnsiTheme="minorHAnsi" w:cstheme="minorBidi"/>
              <w:sz w:val="22"/>
              <w:szCs w:val="22"/>
            </w:rPr>
          </w:pPr>
          <w:hyperlink w:anchor="_Toc475961299" w:history="1">
            <w:r w:rsidR="005B5AD8" w:rsidRPr="00AC15F5">
              <w:rPr>
                <w:rStyle w:val="Hyperlink"/>
              </w:rPr>
              <w:t>I.</w:t>
            </w:r>
            <w:r w:rsidR="005B5AD8">
              <w:rPr>
                <w:rFonts w:asciiTheme="minorHAnsi" w:eastAsiaTheme="minorEastAsia" w:hAnsiTheme="minorHAnsi" w:cstheme="minorBidi"/>
                <w:sz w:val="22"/>
                <w:szCs w:val="22"/>
              </w:rPr>
              <w:tab/>
            </w:r>
            <w:r w:rsidR="005B5AD8" w:rsidRPr="00AC15F5">
              <w:rPr>
                <w:rStyle w:val="Hyperlink"/>
              </w:rPr>
              <w:t>Additional Resources</w:t>
            </w:r>
            <w:r w:rsidR="005B5AD8">
              <w:rPr>
                <w:webHidden/>
              </w:rPr>
              <w:tab/>
            </w:r>
            <w:r w:rsidR="005B5AD8">
              <w:rPr>
                <w:webHidden/>
              </w:rPr>
              <w:fldChar w:fldCharType="begin"/>
            </w:r>
            <w:r w:rsidR="005B5AD8">
              <w:rPr>
                <w:webHidden/>
              </w:rPr>
              <w:instrText xml:space="preserve"> PAGEREF _Toc475961299 \h </w:instrText>
            </w:r>
            <w:r w:rsidR="005B5AD8">
              <w:rPr>
                <w:webHidden/>
              </w:rPr>
            </w:r>
            <w:r w:rsidR="005B5AD8">
              <w:rPr>
                <w:webHidden/>
              </w:rPr>
              <w:fldChar w:fldCharType="separate"/>
            </w:r>
            <w:r w:rsidR="005B5AD8">
              <w:rPr>
                <w:webHidden/>
              </w:rPr>
              <w:t>29</w:t>
            </w:r>
            <w:r w:rsidR="005B5AD8">
              <w:rPr>
                <w:webHidden/>
              </w:rPr>
              <w:fldChar w:fldCharType="end"/>
            </w:r>
          </w:hyperlink>
        </w:p>
        <w:p w14:paraId="564DF874" w14:textId="77777777" w:rsidR="005B5AD8" w:rsidRDefault="00936EAA">
          <w:pPr>
            <w:pStyle w:val="TOC3"/>
            <w:rPr>
              <w:rFonts w:asciiTheme="minorHAnsi" w:eastAsiaTheme="minorEastAsia" w:hAnsiTheme="minorHAnsi" w:cstheme="minorBidi"/>
              <w:sz w:val="22"/>
              <w:szCs w:val="22"/>
            </w:rPr>
          </w:pPr>
          <w:hyperlink w:anchor="_Toc475961300" w:history="1">
            <w:r w:rsidR="005B5AD8" w:rsidRPr="00AC15F5">
              <w:rPr>
                <w:rStyle w:val="Hyperlink"/>
              </w:rPr>
              <w:t>1.</w:t>
            </w:r>
            <w:r w:rsidR="005B5AD8">
              <w:rPr>
                <w:rFonts w:asciiTheme="minorHAnsi" w:eastAsiaTheme="minorEastAsia" w:hAnsiTheme="minorHAnsi" w:cstheme="minorBidi"/>
                <w:sz w:val="22"/>
                <w:szCs w:val="22"/>
              </w:rPr>
              <w:tab/>
            </w:r>
            <w:r w:rsidR="005B5AD8" w:rsidRPr="00AC15F5">
              <w:rPr>
                <w:rStyle w:val="Hyperlink"/>
                <w:rFonts w:eastAsia="Calibri"/>
              </w:rPr>
              <w:t>Contact</w:t>
            </w:r>
            <w:r w:rsidR="005B5AD8">
              <w:rPr>
                <w:webHidden/>
              </w:rPr>
              <w:tab/>
            </w:r>
            <w:r w:rsidR="005B5AD8">
              <w:rPr>
                <w:webHidden/>
              </w:rPr>
              <w:fldChar w:fldCharType="begin"/>
            </w:r>
            <w:r w:rsidR="005B5AD8">
              <w:rPr>
                <w:webHidden/>
              </w:rPr>
              <w:instrText xml:space="preserve"> PAGEREF _Toc475961300 \h </w:instrText>
            </w:r>
            <w:r w:rsidR="005B5AD8">
              <w:rPr>
                <w:webHidden/>
              </w:rPr>
            </w:r>
            <w:r w:rsidR="005B5AD8">
              <w:rPr>
                <w:webHidden/>
              </w:rPr>
              <w:fldChar w:fldCharType="separate"/>
            </w:r>
            <w:r w:rsidR="005B5AD8">
              <w:rPr>
                <w:webHidden/>
              </w:rPr>
              <w:t>29</w:t>
            </w:r>
            <w:r w:rsidR="005B5AD8">
              <w:rPr>
                <w:webHidden/>
              </w:rPr>
              <w:fldChar w:fldCharType="end"/>
            </w:r>
          </w:hyperlink>
        </w:p>
        <w:p w14:paraId="08415E66" w14:textId="77777777" w:rsidR="005B5AD8" w:rsidRDefault="00936EAA">
          <w:pPr>
            <w:pStyle w:val="TOC3"/>
            <w:rPr>
              <w:rFonts w:asciiTheme="minorHAnsi" w:eastAsiaTheme="minorEastAsia" w:hAnsiTheme="minorHAnsi" w:cstheme="minorBidi"/>
              <w:sz w:val="22"/>
              <w:szCs w:val="22"/>
            </w:rPr>
          </w:pPr>
          <w:hyperlink w:anchor="_Toc475961302" w:history="1">
            <w:r w:rsidR="005B5AD8" w:rsidRPr="00AC15F5">
              <w:rPr>
                <w:rStyle w:val="Hyperlink"/>
              </w:rPr>
              <w:t>2.</w:t>
            </w:r>
            <w:r w:rsidR="005B5AD8">
              <w:rPr>
                <w:rFonts w:asciiTheme="minorHAnsi" w:eastAsiaTheme="minorEastAsia" w:hAnsiTheme="minorHAnsi" w:cstheme="minorBidi"/>
                <w:sz w:val="22"/>
                <w:szCs w:val="22"/>
              </w:rPr>
              <w:tab/>
            </w:r>
            <w:r w:rsidR="005B5AD8" w:rsidRPr="00AC15F5">
              <w:rPr>
                <w:rStyle w:val="Hyperlink"/>
                <w:rFonts w:eastAsia="Calibri"/>
              </w:rPr>
              <w:t>Resources on Convening Power and Commitments</w:t>
            </w:r>
            <w:r w:rsidR="005B5AD8">
              <w:rPr>
                <w:webHidden/>
              </w:rPr>
              <w:tab/>
            </w:r>
            <w:r w:rsidR="005B5AD8">
              <w:rPr>
                <w:webHidden/>
              </w:rPr>
              <w:fldChar w:fldCharType="begin"/>
            </w:r>
            <w:r w:rsidR="005B5AD8">
              <w:rPr>
                <w:webHidden/>
              </w:rPr>
              <w:instrText xml:space="preserve"> PAGEREF _Toc475961302 \h </w:instrText>
            </w:r>
            <w:r w:rsidR="005B5AD8">
              <w:rPr>
                <w:webHidden/>
              </w:rPr>
            </w:r>
            <w:r w:rsidR="005B5AD8">
              <w:rPr>
                <w:webHidden/>
              </w:rPr>
              <w:fldChar w:fldCharType="separate"/>
            </w:r>
            <w:r w:rsidR="005B5AD8">
              <w:rPr>
                <w:webHidden/>
              </w:rPr>
              <w:t>29</w:t>
            </w:r>
            <w:r w:rsidR="005B5AD8">
              <w:rPr>
                <w:webHidden/>
              </w:rPr>
              <w:fldChar w:fldCharType="end"/>
            </w:r>
          </w:hyperlink>
        </w:p>
        <w:p w14:paraId="4ECF23E1" w14:textId="77777777" w:rsidR="005B5AD8" w:rsidRDefault="00936EAA">
          <w:pPr>
            <w:pStyle w:val="TOC3"/>
            <w:rPr>
              <w:rFonts w:asciiTheme="minorHAnsi" w:eastAsiaTheme="minorEastAsia" w:hAnsiTheme="minorHAnsi" w:cstheme="minorBidi"/>
              <w:sz w:val="22"/>
              <w:szCs w:val="22"/>
            </w:rPr>
          </w:pPr>
          <w:hyperlink w:anchor="_Toc475961304" w:history="1">
            <w:r w:rsidR="005B5AD8" w:rsidRPr="00AC15F5">
              <w:rPr>
                <w:rStyle w:val="Hyperlink"/>
              </w:rPr>
              <w:t>3.</w:t>
            </w:r>
            <w:r w:rsidR="005B5AD8">
              <w:rPr>
                <w:rFonts w:asciiTheme="minorHAnsi" w:eastAsiaTheme="minorEastAsia" w:hAnsiTheme="minorHAnsi" w:cstheme="minorBidi"/>
                <w:sz w:val="22"/>
                <w:szCs w:val="22"/>
              </w:rPr>
              <w:tab/>
            </w:r>
            <w:r w:rsidR="005B5AD8" w:rsidRPr="00AC15F5">
              <w:rPr>
                <w:rStyle w:val="Hyperlink"/>
                <w:rFonts w:eastAsia="Calibri"/>
              </w:rPr>
              <w:t>Convening for collective Impact</w:t>
            </w:r>
            <w:r w:rsidR="005B5AD8">
              <w:rPr>
                <w:webHidden/>
              </w:rPr>
              <w:tab/>
            </w:r>
            <w:r w:rsidR="005B5AD8">
              <w:rPr>
                <w:webHidden/>
              </w:rPr>
              <w:fldChar w:fldCharType="begin"/>
            </w:r>
            <w:r w:rsidR="005B5AD8">
              <w:rPr>
                <w:webHidden/>
              </w:rPr>
              <w:instrText xml:space="preserve"> PAGEREF _Toc475961304 \h </w:instrText>
            </w:r>
            <w:r w:rsidR="005B5AD8">
              <w:rPr>
                <w:webHidden/>
              </w:rPr>
            </w:r>
            <w:r w:rsidR="005B5AD8">
              <w:rPr>
                <w:webHidden/>
              </w:rPr>
              <w:fldChar w:fldCharType="separate"/>
            </w:r>
            <w:r w:rsidR="005B5AD8">
              <w:rPr>
                <w:webHidden/>
              </w:rPr>
              <w:t>30</w:t>
            </w:r>
            <w:r w:rsidR="005B5AD8">
              <w:rPr>
                <w:webHidden/>
              </w:rPr>
              <w:fldChar w:fldCharType="end"/>
            </w:r>
          </w:hyperlink>
        </w:p>
        <w:p w14:paraId="7BA04ABF" w14:textId="77777777" w:rsidR="005B5AD8" w:rsidRDefault="00936EAA">
          <w:pPr>
            <w:pStyle w:val="TOC3"/>
            <w:rPr>
              <w:rFonts w:asciiTheme="minorHAnsi" w:eastAsiaTheme="minorEastAsia" w:hAnsiTheme="minorHAnsi" w:cstheme="minorBidi"/>
              <w:sz w:val="22"/>
              <w:szCs w:val="22"/>
            </w:rPr>
          </w:pPr>
          <w:hyperlink w:anchor="_Toc475961306" w:history="1">
            <w:r w:rsidR="005B5AD8" w:rsidRPr="00AC15F5">
              <w:rPr>
                <w:rStyle w:val="Hyperlink"/>
              </w:rPr>
              <w:t>4.</w:t>
            </w:r>
            <w:r w:rsidR="005B5AD8">
              <w:rPr>
                <w:rFonts w:asciiTheme="minorHAnsi" w:eastAsiaTheme="minorEastAsia" w:hAnsiTheme="minorHAnsi" w:cstheme="minorBidi"/>
                <w:sz w:val="22"/>
                <w:szCs w:val="22"/>
              </w:rPr>
              <w:tab/>
            </w:r>
            <w:r w:rsidR="005B5AD8" w:rsidRPr="00AC15F5">
              <w:rPr>
                <w:rStyle w:val="Hyperlink"/>
                <w:rFonts w:eastAsia="Calibri"/>
              </w:rPr>
              <w:t>Resources for public engagement</w:t>
            </w:r>
            <w:r w:rsidR="005B5AD8">
              <w:rPr>
                <w:webHidden/>
              </w:rPr>
              <w:tab/>
            </w:r>
            <w:r w:rsidR="005B5AD8">
              <w:rPr>
                <w:webHidden/>
              </w:rPr>
              <w:fldChar w:fldCharType="begin"/>
            </w:r>
            <w:r w:rsidR="005B5AD8">
              <w:rPr>
                <w:webHidden/>
              </w:rPr>
              <w:instrText xml:space="preserve"> PAGEREF _Toc475961306 \h </w:instrText>
            </w:r>
            <w:r w:rsidR="005B5AD8">
              <w:rPr>
                <w:webHidden/>
              </w:rPr>
            </w:r>
            <w:r w:rsidR="005B5AD8">
              <w:rPr>
                <w:webHidden/>
              </w:rPr>
              <w:fldChar w:fldCharType="separate"/>
            </w:r>
            <w:r w:rsidR="005B5AD8">
              <w:rPr>
                <w:webHidden/>
              </w:rPr>
              <w:t>30</w:t>
            </w:r>
            <w:r w:rsidR="005B5AD8">
              <w:rPr>
                <w:webHidden/>
              </w:rPr>
              <w:fldChar w:fldCharType="end"/>
            </w:r>
          </w:hyperlink>
        </w:p>
        <w:p w14:paraId="4F6083B0" w14:textId="77777777" w:rsidR="005B5AD8" w:rsidRDefault="00936EAA">
          <w:pPr>
            <w:pStyle w:val="TOC3"/>
            <w:rPr>
              <w:rFonts w:asciiTheme="minorHAnsi" w:eastAsiaTheme="minorEastAsia" w:hAnsiTheme="minorHAnsi" w:cstheme="minorBidi"/>
              <w:sz w:val="22"/>
              <w:szCs w:val="22"/>
            </w:rPr>
          </w:pPr>
          <w:hyperlink w:anchor="_Toc475961309" w:history="1">
            <w:r w:rsidR="005B5AD8" w:rsidRPr="00AC15F5">
              <w:rPr>
                <w:rStyle w:val="Hyperlink"/>
              </w:rPr>
              <w:t>5.</w:t>
            </w:r>
            <w:r w:rsidR="005B5AD8">
              <w:rPr>
                <w:rFonts w:asciiTheme="minorHAnsi" w:eastAsiaTheme="minorEastAsia" w:hAnsiTheme="minorHAnsi" w:cstheme="minorBidi"/>
                <w:sz w:val="22"/>
                <w:szCs w:val="22"/>
              </w:rPr>
              <w:tab/>
            </w:r>
            <w:r w:rsidR="005B5AD8" w:rsidRPr="00AC15F5">
              <w:rPr>
                <w:rStyle w:val="Hyperlink"/>
                <w:rFonts w:eastAsia="Calibri"/>
              </w:rPr>
              <w:t>Resources for other collaborative stakeholders</w:t>
            </w:r>
            <w:r w:rsidR="005B5AD8">
              <w:rPr>
                <w:webHidden/>
              </w:rPr>
              <w:tab/>
            </w:r>
            <w:r w:rsidR="005B5AD8">
              <w:rPr>
                <w:webHidden/>
              </w:rPr>
              <w:fldChar w:fldCharType="begin"/>
            </w:r>
            <w:r w:rsidR="005B5AD8">
              <w:rPr>
                <w:webHidden/>
              </w:rPr>
              <w:instrText xml:space="preserve"> PAGEREF _Toc475961309 \h </w:instrText>
            </w:r>
            <w:r w:rsidR="005B5AD8">
              <w:rPr>
                <w:webHidden/>
              </w:rPr>
            </w:r>
            <w:r w:rsidR="005B5AD8">
              <w:rPr>
                <w:webHidden/>
              </w:rPr>
              <w:fldChar w:fldCharType="separate"/>
            </w:r>
            <w:r w:rsidR="005B5AD8">
              <w:rPr>
                <w:webHidden/>
              </w:rPr>
              <w:t>31</w:t>
            </w:r>
            <w:r w:rsidR="005B5AD8">
              <w:rPr>
                <w:webHidden/>
              </w:rPr>
              <w:fldChar w:fldCharType="end"/>
            </w:r>
          </w:hyperlink>
        </w:p>
        <w:p w14:paraId="44A8CBFB" w14:textId="77777777" w:rsidR="005B5AD8" w:rsidRDefault="00936EAA">
          <w:pPr>
            <w:pStyle w:val="TOC3"/>
            <w:rPr>
              <w:rFonts w:asciiTheme="minorHAnsi" w:eastAsiaTheme="minorEastAsia" w:hAnsiTheme="minorHAnsi" w:cstheme="minorBidi"/>
              <w:sz w:val="22"/>
              <w:szCs w:val="22"/>
            </w:rPr>
          </w:pPr>
          <w:hyperlink w:anchor="_Toc475961311" w:history="1">
            <w:r w:rsidR="005B5AD8" w:rsidRPr="00AC15F5">
              <w:rPr>
                <w:rStyle w:val="Hyperlink"/>
              </w:rPr>
              <w:t>6.</w:t>
            </w:r>
            <w:r w:rsidR="005B5AD8">
              <w:rPr>
                <w:rFonts w:asciiTheme="minorHAnsi" w:eastAsiaTheme="minorEastAsia" w:hAnsiTheme="minorHAnsi" w:cstheme="minorBidi"/>
                <w:sz w:val="22"/>
                <w:szCs w:val="22"/>
              </w:rPr>
              <w:tab/>
            </w:r>
            <w:r w:rsidR="005B5AD8" w:rsidRPr="00AC15F5">
              <w:rPr>
                <w:rStyle w:val="Hyperlink"/>
                <w:rFonts w:eastAsia="Calibri"/>
              </w:rPr>
              <w:t>Further reading:</w:t>
            </w:r>
            <w:r w:rsidR="005B5AD8">
              <w:rPr>
                <w:webHidden/>
              </w:rPr>
              <w:tab/>
            </w:r>
            <w:r w:rsidR="005B5AD8">
              <w:rPr>
                <w:webHidden/>
              </w:rPr>
              <w:fldChar w:fldCharType="begin"/>
            </w:r>
            <w:r w:rsidR="005B5AD8">
              <w:rPr>
                <w:webHidden/>
              </w:rPr>
              <w:instrText xml:space="preserve"> PAGEREF _Toc475961311 \h </w:instrText>
            </w:r>
            <w:r w:rsidR="005B5AD8">
              <w:rPr>
                <w:webHidden/>
              </w:rPr>
            </w:r>
            <w:r w:rsidR="005B5AD8">
              <w:rPr>
                <w:webHidden/>
              </w:rPr>
              <w:fldChar w:fldCharType="separate"/>
            </w:r>
            <w:r w:rsidR="005B5AD8">
              <w:rPr>
                <w:webHidden/>
              </w:rPr>
              <w:t>32</w:t>
            </w:r>
            <w:r w:rsidR="005B5AD8">
              <w:rPr>
                <w:webHidden/>
              </w:rPr>
              <w:fldChar w:fldCharType="end"/>
            </w:r>
          </w:hyperlink>
        </w:p>
        <w:p w14:paraId="4E779EDE" w14:textId="77777777" w:rsidR="005B5AD8" w:rsidDel="005B5AD8" w:rsidRDefault="005B5AD8">
          <w:pPr>
            <w:pStyle w:val="TOC2"/>
            <w:rPr>
              <w:del w:id="15" w:author="Pena, Vanessa I" w:date="2017-02-27T12:18:00Z"/>
              <w:rFonts w:asciiTheme="minorHAnsi" w:eastAsiaTheme="minorEastAsia" w:hAnsiTheme="minorHAnsi" w:cstheme="minorBidi"/>
              <w:sz w:val="22"/>
              <w:szCs w:val="22"/>
            </w:rPr>
          </w:pPr>
          <w:del w:id="16" w:author="Pena, Vanessa I" w:date="2017-02-27T12:18:00Z">
            <w:r w:rsidRPr="005B5AD8" w:rsidDel="005B5AD8">
              <w:rPr>
                <w:rStyle w:val="Hyperlink"/>
              </w:rPr>
              <w:delText>A.</w:delText>
            </w:r>
            <w:r w:rsidDel="005B5AD8">
              <w:rPr>
                <w:rFonts w:asciiTheme="minorHAnsi" w:eastAsiaTheme="minorEastAsia" w:hAnsiTheme="minorHAnsi" w:cstheme="minorBidi"/>
                <w:sz w:val="22"/>
                <w:szCs w:val="22"/>
              </w:rPr>
              <w:tab/>
            </w:r>
            <w:r w:rsidRPr="005B5AD8" w:rsidDel="005B5AD8">
              <w:rPr>
                <w:rStyle w:val="Hyperlink"/>
              </w:rPr>
              <w:delText>Overview</w:delText>
            </w:r>
            <w:r w:rsidDel="005B5AD8">
              <w:rPr>
                <w:webHidden/>
              </w:rPr>
              <w:tab/>
              <w:delText>2</w:delText>
            </w:r>
          </w:del>
        </w:p>
        <w:p w14:paraId="5E168FCD" w14:textId="77777777" w:rsidR="005B5AD8" w:rsidDel="005B5AD8" w:rsidRDefault="005B5AD8">
          <w:pPr>
            <w:pStyle w:val="TOC3"/>
            <w:rPr>
              <w:del w:id="17" w:author="Pena, Vanessa I" w:date="2017-02-27T12:18:00Z"/>
              <w:rFonts w:asciiTheme="minorHAnsi" w:eastAsiaTheme="minorEastAsia" w:hAnsiTheme="minorHAnsi" w:cstheme="minorBidi"/>
              <w:sz w:val="22"/>
              <w:szCs w:val="22"/>
            </w:rPr>
          </w:pPr>
          <w:del w:id="18" w:author="Pena, Vanessa I" w:date="2017-02-27T12:18:00Z">
            <w:r w:rsidRPr="005B5AD8" w:rsidDel="005B5AD8">
              <w:rPr>
                <w:rStyle w:val="Hyperlink"/>
              </w:rPr>
              <w:delText>1.</w:delText>
            </w:r>
            <w:r w:rsidDel="005B5AD8">
              <w:rPr>
                <w:rFonts w:asciiTheme="minorHAnsi" w:eastAsiaTheme="minorEastAsia" w:hAnsiTheme="minorHAnsi" w:cstheme="minorBidi"/>
                <w:sz w:val="22"/>
                <w:szCs w:val="22"/>
              </w:rPr>
              <w:tab/>
            </w:r>
            <w:r w:rsidRPr="005B5AD8" w:rsidDel="005B5AD8">
              <w:rPr>
                <w:rStyle w:val="Hyperlink"/>
              </w:rPr>
              <w:delText>Introduction</w:delText>
            </w:r>
            <w:r w:rsidDel="005B5AD8">
              <w:rPr>
                <w:webHidden/>
              </w:rPr>
              <w:tab/>
              <w:delText>2</w:delText>
            </w:r>
          </w:del>
        </w:p>
        <w:p w14:paraId="22978D8E" w14:textId="77777777" w:rsidR="005B5AD8" w:rsidDel="005B5AD8" w:rsidRDefault="005B5AD8">
          <w:pPr>
            <w:pStyle w:val="TOC3"/>
            <w:rPr>
              <w:del w:id="19" w:author="Pena, Vanessa I" w:date="2017-02-27T12:18:00Z"/>
              <w:rFonts w:asciiTheme="minorHAnsi" w:eastAsiaTheme="minorEastAsia" w:hAnsiTheme="minorHAnsi" w:cstheme="minorBidi"/>
              <w:sz w:val="22"/>
              <w:szCs w:val="22"/>
            </w:rPr>
          </w:pPr>
          <w:del w:id="20" w:author="Pena, Vanessa I" w:date="2017-02-27T12:18:00Z">
            <w:r w:rsidRPr="005B5AD8" w:rsidDel="005B5AD8">
              <w:rPr>
                <w:rStyle w:val="Hyperlink"/>
              </w:rPr>
              <w:delText>2.</w:delText>
            </w:r>
            <w:r w:rsidDel="005B5AD8">
              <w:rPr>
                <w:rFonts w:asciiTheme="minorHAnsi" w:eastAsiaTheme="minorEastAsia" w:hAnsiTheme="minorHAnsi" w:cstheme="minorBidi"/>
                <w:sz w:val="22"/>
                <w:szCs w:val="22"/>
              </w:rPr>
              <w:tab/>
            </w:r>
            <w:r w:rsidRPr="005B5AD8" w:rsidDel="005B5AD8">
              <w:rPr>
                <w:rStyle w:val="Hyperlink"/>
              </w:rPr>
              <w:delText>Why</w:delText>
            </w:r>
            <w:r w:rsidDel="005B5AD8">
              <w:rPr>
                <w:webHidden/>
              </w:rPr>
              <w:tab/>
              <w:delText>2</w:delText>
            </w:r>
          </w:del>
        </w:p>
        <w:p w14:paraId="2B1E5183" w14:textId="77777777" w:rsidR="005B5AD8" w:rsidDel="005B5AD8" w:rsidRDefault="005B5AD8">
          <w:pPr>
            <w:pStyle w:val="TOC3"/>
            <w:rPr>
              <w:del w:id="21" w:author="Pena, Vanessa I" w:date="2017-02-27T12:18:00Z"/>
              <w:rFonts w:asciiTheme="minorHAnsi" w:eastAsiaTheme="minorEastAsia" w:hAnsiTheme="minorHAnsi" w:cstheme="minorBidi"/>
              <w:sz w:val="22"/>
              <w:szCs w:val="22"/>
            </w:rPr>
          </w:pPr>
          <w:del w:id="22" w:author="Pena, Vanessa I" w:date="2017-02-27T12:18:00Z">
            <w:r w:rsidRPr="005B5AD8" w:rsidDel="005B5AD8">
              <w:rPr>
                <w:rStyle w:val="Hyperlink"/>
              </w:rPr>
              <w:delText>3.</w:delText>
            </w:r>
            <w:r w:rsidDel="005B5AD8">
              <w:rPr>
                <w:rFonts w:asciiTheme="minorHAnsi" w:eastAsiaTheme="minorEastAsia" w:hAnsiTheme="minorHAnsi" w:cstheme="minorBidi"/>
                <w:sz w:val="22"/>
                <w:szCs w:val="22"/>
              </w:rPr>
              <w:tab/>
            </w:r>
            <w:r w:rsidRPr="005B5AD8" w:rsidDel="005B5AD8">
              <w:rPr>
                <w:rStyle w:val="Hyperlink"/>
              </w:rPr>
              <w:delText>How</w:delText>
            </w:r>
            <w:r w:rsidDel="005B5AD8">
              <w:rPr>
                <w:webHidden/>
              </w:rPr>
              <w:tab/>
              <w:delText>3</w:delText>
            </w:r>
          </w:del>
        </w:p>
        <w:p w14:paraId="4529C8A9" w14:textId="77777777" w:rsidR="005B5AD8" w:rsidDel="005B5AD8" w:rsidRDefault="005B5AD8">
          <w:pPr>
            <w:pStyle w:val="TOC2"/>
            <w:rPr>
              <w:del w:id="23" w:author="Pena, Vanessa I" w:date="2017-02-27T12:18:00Z"/>
              <w:rFonts w:asciiTheme="minorHAnsi" w:eastAsiaTheme="minorEastAsia" w:hAnsiTheme="minorHAnsi" w:cstheme="minorBidi"/>
              <w:sz w:val="22"/>
              <w:szCs w:val="22"/>
            </w:rPr>
          </w:pPr>
          <w:del w:id="24" w:author="Pena, Vanessa I" w:date="2017-02-27T12:18:00Z">
            <w:r w:rsidRPr="005B5AD8" w:rsidDel="005B5AD8">
              <w:rPr>
                <w:rStyle w:val="Hyperlink"/>
              </w:rPr>
              <w:delText>B.</w:delText>
            </w:r>
            <w:r w:rsidDel="005B5AD8">
              <w:rPr>
                <w:rFonts w:asciiTheme="minorHAnsi" w:eastAsiaTheme="minorEastAsia" w:hAnsiTheme="minorHAnsi" w:cstheme="minorBidi"/>
                <w:sz w:val="22"/>
                <w:szCs w:val="22"/>
              </w:rPr>
              <w:tab/>
            </w:r>
            <w:r w:rsidRPr="005B5AD8" w:rsidDel="005B5AD8">
              <w:rPr>
                <w:rStyle w:val="Hyperlink"/>
              </w:rPr>
              <w:delText>Background</w:delText>
            </w:r>
            <w:r w:rsidDel="005B5AD8">
              <w:rPr>
                <w:webHidden/>
              </w:rPr>
              <w:tab/>
              <w:delText>4</w:delText>
            </w:r>
          </w:del>
        </w:p>
        <w:p w14:paraId="6F03CC77" w14:textId="77777777" w:rsidR="005B5AD8" w:rsidDel="005B5AD8" w:rsidRDefault="005B5AD8">
          <w:pPr>
            <w:pStyle w:val="TOC3"/>
            <w:rPr>
              <w:del w:id="25" w:author="Pena, Vanessa I" w:date="2017-02-27T12:18:00Z"/>
              <w:rFonts w:asciiTheme="minorHAnsi" w:eastAsiaTheme="minorEastAsia" w:hAnsiTheme="minorHAnsi" w:cstheme="minorBidi"/>
              <w:sz w:val="22"/>
              <w:szCs w:val="22"/>
            </w:rPr>
          </w:pPr>
          <w:del w:id="26" w:author="Pena, Vanessa I" w:date="2017-02-27T12:18:00Z">
            <w:r w:rsidRPr="005B5AD8" w:rsidDel="005B5AD8">
              <w:rPr>
                <w:rStyle w:val="Hyperlink"/>
              </w:rPr>
              <w:delText>1.</w:delText>
            </w:r>
            <w:r w:rsidDel="005B5AD8">
              <w:rPr>
                <w:rFonts w:asciiTheme="minorHAnsi" w:eastAsiaTheme="minorEastAsia" w:hAnsiTheme="minorHAnsi" w:cstheme="minorBidi"/>
                <w:sz w:val="22"/>
                <w:szCs w:val="22"/>
              </w:rPr>
              <w:tab/>
            </w:r>
            <w:r w:rsidRPr="005B5AD8" w:rsidDel="005B5AD8">
              <w:rPr>
                <w:rStyle w:val="Hyperlink"/>
                <w:rFonts w:eastAsia="Calibri"/>
              </w:rPr>
              <w:delText>Multidisciplinary approaches can be deeply valuable for tackling our thorniest problems</w:delText>
            </w:r>
            <w:r w:rsidDel="005B5AD8">
              <w:rPr>
                <w:webHidden/>
              </w:rPr>
              <w:tab/>
              <w:delText>5</w:delText>
            </w:r>
          </w:del>
        </w:p>
        <w:p w14:paraId="7FC7DF99" w14:textId="77777777" w:rsidR="005B5AD8" w:rsidDel="005B5AD8" w:rsidRDefault="005B5AD8">
          <w:pPr>
            <w:pStyle w:val="TOC3"/>
            <w:rPr>
              <w:del w:id="27" w:author="Pena, Vanessa I" w:date="2017-02-27T12:18:00Z"/>
              <w:rFonts w:asciiTheme="minorHAnsi" w:eastAsiaTheme="minorEastAsia" w:hAnsiTheme="minorHAnsi" w:cstheme="minorBidi"/>
              <w:sz w:val="22"/>
              <w:szCs w:val="22"/>
            </w:rPr>
          </w:pPr>
          <w:del w:id="28" w:author="Pena, Vanessa I" w:date="2017-02-27T12:18:00Z">
            <w:r w:rsidRPr="005B5AD8" w:rsidDel="005B5AD8">
              <w:rPr>
                <w:rStyle w:val="Hyperlink"/>
              </w:rPr>
              <w:delText>2.</w:delText>
            </w:r>
            <w:r w:rsidDel="005B5AD8">
              <w:rPr>
                <w:rFonts w:asciiTheme="minorHAnsi" w:eastAsiaTheme="minorEastAsia" w:hAnsiTheme="minorHAnsi" w:cstheme="minorBidi"/>
                <w:sz w:val="22"/>
                <w:szCs w:val="22"/>
              </w:rPr>
              <w:tab/>
            </w:r>
            <w:r w:rsidRPr="005B5AD8" w:rsidDel="005B5AD8">
              <w:rPr>
                <w:rStyle w:val="Hyperlink"/>
                <w:rFonts w:eastAsia="Calibri"/>
              </w:rPr>
              <w:delText>Unexpected coalitions can generate innovative solutions</w:delText>
            </w:r>
            <w:r w:rsidDel="005B5AD8">
              <w:rPr>
                <w:webHidden/>
              </w:rPr>
              <w:tab/>
              <w:delText>5</w:delText>
            </w:r>
          </w:del>
        </w:p>
        <w:p w14:paraId="31D9DFDA" w14:textId="77777777" w:rsidR="005B5AD8" w:rsidDel="005B5AD8" w:rsidRDefault="005B5AD8">
          <w:pPr>
            <w:pStyle w:val="TOC3"/>
            <w:rPr>
              <w:del w:id="29" w:author="Pena, Vanessa I" w:date="2017-02-27T12:18:00Z"/>
              <w:rFonts w:asciiTheme="minorHAnsi" w:eastAsiaTheme="minorEastAsia" w:hAnsiTheme="minorHAnsi" w:cstheme="minorBidi"/>
              <w:sz w:val="22"/>
              <w:szCs w:val="22"/>
            </w:rPr>
          </w:pPr>
          <w:del w:id="30" w:author="Pena, Vanessa I" w:date="2017-02-27T12:18:00Z">
            <w:r w:rsidRPr="005B5AD8" w:rsidDel="005B5AD8">
              <w:rPr>
                <w:rStyle w:val="Hyperlink"/>
              </w:rPr>
              <w:delText>3.</w:delText>
            </w:r>
            <w:r w:rsidDel="005B5AD8">
              <w:rPr>
                <w:rFonts w:asciiTheme="minorHAnsi" w:eastAsiaTheme="minorEastAsia" w:hAnsiTheme="minorHAnsi" w:cstheme="minorBidi"/>
                <w:sz w:val="22"/>
                <w:szCs w:val="22"/>
              </w:rPr>
              <w:tab/>
            </w:r>
            <w:r w:rsidRPr="005B5AD8" w:rsidDel="005B5AD8">
              <w:rPr>
                <w:rStyle w:val="Hyperlink"/>
                <w:rFonts w:eastAsia="Calibri"/>
              </w:rPr>
              <w:delText>High-visibility commitment spurs public engagement and jumpstart new solutions</w:delText>
            </w:r>
            <w:r w:rsidDel="005B5AD8">
              <w:rPr>
                <w:webHidden/>
              </w:rPr>
              <w:tab/>
              <w:delText>6</w:delText>
            </w:r>
          </w:del>
        </w:p>
        <w:p w14:paraId="0E6D7DFF" w14:textId="77777777" w:rsidR="005B5AD8" w:rsidDel="005B5AD8" w:rsidRDefault="005B5AD8">
          <w:pPr>
            <w:pStyle w:val="TOC3"/>
            <w:rPr>
              <w:del w:id="31" w:author="Pena, Vanessa I" w:date="2017-02-27T12:18:00Z"/>
              <w:rFonts w:asciiTheme="minorHAnsi" w:eastAsiaTheme="minorEastAsia" w:hAnsiTheme="minorHAnsi" w:cstheme="minorBidi"/>
              <w:sz w:val="22"/>
              <w:szCs w:val="22"/>
            </w:rPr>
          </w:pPr>
          <w:del w:id="32" w:author="Pena, Vanessa I" w:date="2017-02-27T12:18:00Z">
            <w:r w:rsidRPr="005B5AD8" w:rsidDel="005B5AD8">
              <w:rPr>
                <w:rStyle w:val="Hyperlink"/>
              </w:rPr>
              <w:delText>4.</w:delText>
            </w:r>
            <w:r w:rsidDel="005B5AD8">
              <w:rPr>
                <w:rFonts w:asciiTheme="minorHAnsi" w:eastAsiaTheme="minorEastAsia" w:hAnsiTheme="minorHAnsi" w:cstheme="minorBidi"/>
                <w:sz w:val="22"/>
                <w:szCs w:val="22"/>
              </w:rPr>
              <w:tab/>
            </w:r>
            <w:r w:rsidRPr="005B5AD8" w:rsidDel="005B5AD8">
              <w:rPr>
                <w:rStyle w:val="Hyperlink"/>
                <w:rFonts w:eastAsia="Calibri"/>
              </w:rPr>
              <w:delText>Complements concurrent efforts in the legislative process</w:delText>
            </w:r>
            <w:r w:rsidDel="005B5AD8">
              <w:rPr>
                <w:webHidden/>
              </w:rPr>
              <w:tab/>
              <w:delText>6</w:delText>
            </w:r>
          </w:del>
        </w:p>
        <w:p w14:paraId="19876446" w14:textId="77777777" w:rsidR="005B5AD8" w:rsidDel="005B5AD8" w:rsidRDefault="005B5AD8">
          <w:pPr>
            <w:pStyle w:val="TOC3"/>
            <w:rPr>
              <w:del w:id="33" w:author="Pena, Vanessa I" w:date="2017-02-27T12:18:00Z"/>
              <w:rFonts w:asciiTheme="minorHAnsi" w:eastAsiaTheme="minorEastAsia" w:hAnsiTheme="minorHAnsi" w:cstheme="minorBidi"/>
              <w:sz w:val="22"/>
              <w:szCs w:val="22"/>
            </w:rPr>
          </w:pPr>
          <w:del w:id="34" w:author="Pena, Vanessa I" w:date="2017-02-27T12:18:00Z">
            <w:r w:rsidRPr="005B5AD8" w:rsidDel="005B5AD8">
              <w:rPr>
                <w:rStyle w:val="Hyperlink"/>
              </w:rPr>
              <w:delText>5.</w:delText>
            </w:r>
            <w:r w:rsidDel="005B5AD8">
              <w:rPr>
                <w:rFonts w:asciiTheme="minorHAnsi" w:eastAsiaTheme="minorEastAsia" w:hAnsiTheme="minorHAnsi" w:cstheme="minorBidi"/>
                <w:sz w:val="22"/>
                <w:szCs w:val="22"/>
              </w:rPr>
              <w:tab/>
            </w:r>
            <w:r w:rsidRPr="005B5AD8" w:rsidDel="005B5AD8">
              <w:rPr>
                <w:rStyle w:val="Hyperlink"/>
                <w:rFonts w:eastAsia="Calibri"/>
              </w:rPr>
              <w:delText>Galvanize additional resources towards shared challenges</w:delText>
            </w:r>
            <w:r w:rsidDel="005B5AD8">
              <w:rPr>
                <w:webHidden/>
              </w:rPr>
              <w:tab/>
              <w:delText>7</w:delText>
            </w:r>
          </w:del>
        </w:p>
        <w:p w14:paraId="7A1E9397" w14:textId="77777777" w:rsidR="005B5AD8" w:rsidDel="005B5AD8" w:rsidRDefault="005B5AD8">
          <w:pPr>
            <w:pStyle w:val="TOC2"/>
            <w:rPr>
              <w:del w:id="35" w:author="Pena, Vanessa I" w:date="2017-02-27T12:18:00Z"/>
              <w:rFonts w:asciiTheme="minorHAnsi" w:eastAsiaTheme="minorEastAsia" w:hAnsiTheme="minorHAnsi" w:cstheme="minorBidi"/>
              <w:sz w:val="22"/>
              <w:szCs w:val="22"/>
            </w:rPr>
          </w:pPr>
          <w:del w:id="36" w:author="Pena, Vanessa I" w:date="2017-02-27T12:18:00Z">
            <w:r w:rsidRPr="005B5AD8" w:rsidDel="005B5AD8">
              <w:rPr>
                <w:rStyle w:val="Hyperlink"/>
              </w:rPr>
              <w:delText>C.</w:delText>
            </w:r>
            <w:r w:rsidDel="005B5AD8">
              <w:rPr>
                <w:rFonts w:asciiTheme="minorHAnsi" w:eastAsiaTheme="minorEastAsia" w:hAnsiTheme="minorHAnsi" w:cstheme="minorBidi"/>
                <w:sz w:val="22"/>
                <w:szCs w:val="22"/>
              </w:rPr>
              <w:tab/>
            </w:r>
            <w:r w:rsidRPr="005B5AD8" w:rsidDel="005B5AD8">
              <w:rPr>
                <w:rStyle w:val="Hyperlink"/>
              </w:rPr>
              <w:delText>Considerations for Use</w:delText>
            </w:r>
            <w:r w:rsidDel="005B5AD8">
              <w:rPr>
                <w:webHidden/>
              </w:rPr>
              <w:tab/>
              <w:delText>7</w:delText>
            </w:r>
          </w:del>
        </w:p>
        <w:p w14:paraId="0210F09C" w14:textId="77777777" w:rsidR="005B5AD8" w:rsidDel="005B5AD8" w:rsidRDefault="005B5AD8">
          <w:pPr>
            <w:pStyle w:val="TOC3"/>
            <w:rPr>
              <w:del w:id="37" w:author="Pena, Vanessa I" w:date="2017-02-27T12:18:00Z"/>
              <w:rFonts w:asciiTheme="minorHAnsi" w:eastAsiaTheme="minorEastAsia" w:hAnsiTheme="minorHAnsi" w:cstheme="minorBidi"/>
              <w:sz w:val="22"/>
              <w:szCs w:val="22"/>
            </w:rPr>
          </w:pPr>
          <w:del w:id="38" w:author="Pena, Vanessa I" w:date="2017-02-27T12:18:00Z">
            <w:r w:rsidRPr="005B5AD8" w:rsidDel="005B5AD8">
              <w:rPr>
                <w:rStyle w:val="Hyperlink"/>
              </w:rPr>
              <w:delText>1.</w:delText>
            </w:r>
            <w:r w:rsidDel="005B5AD8">
              <w:rPr>
                <w:rFonts w:asciiTheme="minorHAnsi" w:eastAsiaTheme="minorEastAsia" w:hAnsiTheme="minorHAnsi" w:cstheme="minorBidi"/>
                <w:sz w:val="22"/>
                <w:szCs w:val="22"/>
              </w:rPr>
              <w:tab/>
            </w:r>
            <w:r w:rsidRPr="005B5AD8" w:rsidDel="005B5AD8">
              <w:rPr>
                <w:rStyle w:val="Hyperlink"/>
              </w:rPr>
              <w:delText>When to deploy</w:delText>
            </w:r>
            <w:r w:rsidDel="005B5AD8">
              <w:rPr>
                <w:webHidden/>
              </w:rPr>
              <w:tab/>
              <w:delText>7</w:delText>
            </w:r>
          </w:del>
        </w:p>
        <w:p w14:paraId="5EEB41C0" w14:textId="77777777" w:rsidR="005B5AD8" w:rsidDel="005B5AD8" w:rsidRDefault="005B5AD8">
          <w:pPr>
            <w:pStyle w:val="TOC3"/>
            <w:rPr>
              <w:del w:id="39" w:author="Pena, Vanessa I" w:date="2017-02-27T12:18:00Z"/>
              <w:rFonts w:asciiTheme="minorHAnsi" w:eastAsiaTheme="minorEastAsia" w:hAnsiTheme="minorHAnsi" w:cstheme="minorBidi"/>
              <w:sz w:val="22"/>
              <w:szCs w:val="22"/>
            </w:rPr>
          </w:pPr>
          <w:del w:id="40" w:author="Pena, Vanessa I" w:date="2017-02-27T12:18:00Z">
            <w:r w:rsidRPr="005B5AD8" w:rsidDel="005B5AD8">
              <w:rPr>
                <w:rStyle w:val="Hyperlink"/>
              </w:rPr>
              <w:delText>2.</w:delText>
            </w:r>
            <w:r w:rsidDel="005B5AD8">
              <w:rPr>
                <w:rFonts w:asciiTheme="minorHAnsi" w:eastAsiaTheme="minorEastAsia" w:hAnsiTheme="minorHAnsi" w:cstheme="minorBidi"/>
                <w:sz w:val="22"/>
                <w:szCs w:val="22"/>
              </w:rPr>
              <w:tab/>
            </w:r>
            <w:r w:rsidRPr="005B5AD8" w:rsidDel="005B5AD8">
              <w:rPr>
                <w:rStyle w:val="Hyperlink"/>
                <w:rFonts w:eastAsia="Calibri"/>
              </w:rPr>
              <w:delText>How to deploy</w:delText>
            </w:r>
            <w:r w:rsidDel="005B5AD8">
              <w:rPr>
                <w:webHidden/>
              </w:rPr>
              <w:tab/>
              <w:delText>8</w:delText>
            </w:r>
          </w:del>
        </w:p>
        <w:p w14:paraId="02463B9F" w14:textId="77777777" w:rsidR="005B5AD8" w:rsidDel="005B5AD8" w:rsidRDefault="005B5AD8">
          <w:pPr>
            <w:pStyle w:val="TOC3"/>
            <w:rPr>
              <w:del w:id="41" w:author="Pena, Vanessa I" w:date="2017-02-27T12:18:00Z"/>
              <w:rFonts w:asciiTheme="minorHAnsi" w:eastAsiaTheme="minorEastAsia" w:hAnsiTheme="minorHAnsi" w:cstheme="minorBidi"/>
              <w:sz w:val="22"/>
              <w:szCs w:val="22"/>
            </w:rPr>
          </w:pPr>
          <w:del w:id="42" w:author="Pena, Vanessa I" w:date="2017-02-27T12:18:00Z">
            <w:r w:rsidRPr="005B5AD8" w:rsidDel="005B5AD8">
              <w:rPr>
                <w:rStyle w:val="Hyperlink"/>
              </w:rPr>
              <w:delText>3.</w:delText>
            </w:r>
            <w:r w:rsidDel="005B5AD8">
              <w:rPr>
                <w:rFonts w:asciiTheme="minorHAnsi" w:eastAsiaTheme="minorEastAsia" w:hAnsiTheme="minorHAnsi" w:cstheme="minorBidi"/>
                <w:sz w:val="22"/>
                <w:szCs w:val="22"/>
              </w:rPr>
              <w:tab/>
            </w:r>
            <w:r w:rsidRPr="005B5AD8" w:rsidDel="005B5AD8">
              <w:rPr>
                <w:rStyle w:val="Hyperlink"/>
                <w:rFonts w:eastAsia="Calibri"/>
              </w:rPr>
              <w:delText>Attributes of a well-designed commitment</w:delText>
            </w:r>
            <w:r w:rsidDel="005B5AD8">
              <w:rPr>
                <w:webHidden/>
              </w:rPr>
              <w:tab/>
              <w:delText>9</w:delText>
            </w:r>
          </w:del>
        </w:p>
        <w:p w14:paraId="5B69F736" w14:textId="77777777" w:rsidR="005B5AD8" w:rsidDel="005B5AD8" w:rsidRDefault="005B5AD8">
          <w:pPr>
            <w:pStyle w:val="TOC2"/>
            <w:rPr>
              <w:del w:id="43" w:author="Pena, Vanessa I" w:date="2017-02-27T12:18:00Z"/>
              <w:rFonts w:asciiTheme="minorHAnsi" w:eastAsiaTheme="minorEastAsia" w:hAnsiTheme="minorHAnsi" w:cstheme="minorBidi"/>
              <w:sz w:val="22"/>
              <w:szCs w:val="22"/>
            </w:rPr>
          </w:pPr>
          <w:del w:id="44" w:author="Pena, Vanessa I" w:date="2017-02-27T12:18:00Z">
            <w:r w:rsidRPr="005B5AD8" w:rsidDel="005B5AD8">
              <w:rPr>
                <w:rStyle w:val="Hyperlink"/>
              </w:rPr>
              <w:delText>D.</w:delText>
            </w:r>
            <w:r w:rsidDel="005B5AD8">
              <w:rPr>
                <w:rFonts w:asciiTheme="minorHAnsi" w:eastAsiaTheme="minorEastAsia" w:hAnsiTheme="minorHAnsi" w:cstheme="minorBidi"/>
                <w:sz w:val="22"/>
                <w:szCs w:val="22"/>
              </w:rPr>
              <w:tab/>
            </w:r>
            <w:r w:rsidRPr="005B5AD8" w:rsidDel="005B5AD8">
              <w:rPr>
                <w:rStyle w:val="Hyperlink"/>
              </w:rPr>
              <w:delText>Evidence of Impact</w:delText>
            </w:r>
            <w:r w:rsidDel="005B5AD8">
              <w:rPr>
                <w:webHidden/>
              </w:rPr>
              <w:tab/>
              <w:delText>11</w:delText>
            </w:r>
          </w:del>
        </w:p>
        <w:p w14:paraId="0B3DB228" w14:textId="77777777" w:rsidR="005B5AD8" w:rsidDel="005B5AD8" w:rsidRDefault="005B5AD8">
          <w:pPr>
            <w:pStyle w:val="TOC3"/>
            <w:rPr>
              <w:del w:id="45" w:author="Pena, Vanessa I" w:date="2017-02-27T12:18:00Z"/>
              <w:rFonts w:asciiTheme="minorHAnsi" w:eastAsiaTheme="minorEastAsia" w:hAnsiTheme="minorHAnsi" w:cstheme="minorBidi"/>
              <w:sz w:val="22"/>
              <w:szCs w:val="22"/>
            </w:rPr>
          </w:pPr>
          <w:del w:id="46" w:author="Pena, Vanessa I" w:date="2017-02-27T12:18:00Z">
            <w:r w:rsidRPr="005B5AD8" w:rsidDel="005B5AD8">
              <w:rPr>
                <w:rStyle w:val="Hyperlink"/>
              </w:rPr>
              <w:delText>1.</w:delText>
            </w:r>
            <w:r w:rsidDel="005B5AD8">
              <w:rPr>
                <w:rFonts w:asciiTheme="minorHAnsi" w:eastAsiaTheme="minorEastAsia" w:hAnsiTheme="minorHAnsi" w:cstheme="minorBidi"/>
                <w:sz w:val="22"/>
                <w:szCs w:val="22"/>
              </w:rPr>
              <w:tab/>
            </w:r>
            <w:r w:rsidRPr="005B5AD8" w:rsidDel="005B5AD8">
              <w:rPr>
                <w:rStyle w:val="Hyperlink"/>
              </w:rPr>
              <w:delText>Case Study 1: BRAIN Initiative</w:delText>
            </w:r>
            <w:r w:rsidDel="005B5AD8">
              <w:rPr>
                <w:webHidden/>
              </w:rPr>
              <w:tab/>
              <w:delText>11</w:delText>
            </w:r>
          </w:del>
        </w:p>
        <w:p w14:paraId="58E86359" w14:textId="77777777" w:rsidR="005B5AD8" w:rsidDel="005B5AD8" w:rsidRDefault="005B5AD8">
          <w:pPr>
            <w:pStyle w:val="TOC3"/>
            <w:rPr>
              <w:del w:id="47" w:author="Pena, Vanessa I" w:date="2017-02-27T12:18:00Z"/>
              <w:rFonts w:asciiTheme="minorHAnsi" w:eastAsiaTheme="minorEastAsia" w:hAnsiTheme="minorHAnsi" w:cstheme="minorBidi"/>
              <w:sz w:val="22"/>
              <w:szCs w:val="22"/>
            </w:rPr>
          </w:pPr>
          <w:del w:id="48" w:author="Pena, Vanessa I" w:date="2017-02-27T12:18:00Z">
            <w:r w:rsidRPr="005B5AD8" w:rsidDel="005B5AD8">
              <w:rPr>
                <w:rStyle w:val="Hyperlink"/>
              </w:rPr>
              <w:delText>2.</w:delText>
            </w:r>
            <w:r w:rsidDel="005B5AD8">
              <w:rPr>
                <w:rFonts w:asciiTheme="minorHAnsi" w:eastAsiaTheme="minorEastAsia" w:hAnsiTheme="minorHAnsi" w:cstheme="minorBidi"/>
                <w:sz w:val="22"/>
                <w:szCs w:val="22"/>
              </w:rPr>
              <w:tab/>
            </w:r>
            <w:r w:rsidRPr="005B5AD8" w:rsidDel="005B5AD8">
              <w:rPr>
                <w:rStyle w:val="Hyperlink"/>
                <w:rFonts w:ascii="Calibri" w:eastAsia="Calibri" w:hAnsi="Calibri" w:cs="Calibri"/>
              </w:rPr>
              <w:delText>Case Study 2: 100Kin10</w:delText>
            </w:r>
            <w:r w:rsidDel="005B5AD8">
              <w:rPr>
                <w:webHidden/>
              </w:rPr>
              <w:tab/>
              <w:delText>16</w:delText>
            </w:r>
          </w:del>
        </w:p>
        <w:p w14:paraId="66383DB9" w14:textId="77777777" w:rsidR="005B5AD8" w:rsidDel="005B5AD8" w:rsidRDefault="005B5AD8">
          <w:pPr>
            <w:pStyle w:val="TOC3"/>
            <w:rPr>
              <w:del w:id="49" w:author="Pena, Vanessa I" w:date="2017-02-27T12:18:00Z"/>
              <w:rFonts w:asciiTheme="minorHAnsi" w:eastAsiaTheme="minorEastAsia" w:hAnsiTheme="minorHAnsi" w:cstheme="minorBidi"/>
              <w:sz w:val="22"/>
              <w:szCs w:val="22"/>
            </w:rPr>
          </w:pPr>
          <w:del w:id="50" w:author="Pena, Vanessa I" w:date="2017-02-27T12:18:00Z">
            <w:r w:rsidRPr="005B5AD8" w:rsidDel="005B5AD8">
              <w:rPr>
                <w:rStyle w:val="Hyperlink"/>
              </w:rPr>
              <w:delText>3.</w:delText>
            </w:r>
            <w:r w:rsidDel="005B5AD8">
              <w:rPr>
                <w:rFonts w:asciiTheme="minorHAnsi" w:eastAsiaTheme="minorEastAsia" w:hAnsiTheme="minorHAnsi" w:cstheme="minorBidi"/>
                <w:sz w:val="22"/>
                <w:szCs w:val="22"/>
              </w:rPr>
              <w:tab/>
            </w:r>
            <w:r w:rsidRPr="005B5AD8" w:rsidDel="005B5AD8">
              <w:rPr>
                <w:rStyle w:val="Hyperlink"/>
                <w:rFonts w:ascii="Calibri" w:eastAsia="Calibri" w:hAnsi="Calibri" w:cs="Calibri"/>
              </w:rPr>
              <w:delText xml:space="preserve">Case Study 3: </w:delText>
            </w:r>
            <w:r w:rsidRPr="005B5AD8" w:rsidDel="005B5AD8">
              <w:rPr>
                <w:rStyle w:val="Hyperlink"/>
              </w:rPr>
              <w:delText>US Ignite</w:delText>
            </w:r>
            <w:r w:rsidDel="005B5AD8">
              <w:rPr>
                <w:webHidden/>
              </w:rPr>
              <w:tab/>
              <w:delText>21</w:delText>
            </w:r>
          </w:del>
        </w:p>
        <w:p w14:paraId="16A4CDBB" w14:textId="77777777" w:rsidR="005B5AD8" w:rsidDel="005B5AD8" w:rsidRDefault="005B5AD8">
          <w:pPr>
            <w:pStyle w:val="TOC2"/>
            <w:rPr>
              <w:del w:id="51" w:author="Pena, Vanessa I" w:date="2017-02-27T12:18:00Z"/>
              <w:rFonts w:asciiTheme="minorHAnsi" w:eastAsiaTheme="minorEastAsia" w:hAnsiTheme="minorHAnsi" w:cstheme="minorBidi"/>
              <w:sz w:val="22"/>
              <w:szCs w:val="22"/>
            </w:rPr>
          </w:pPr>
          <w:del w:id="52" w:author="Pena, Vanessa I" w:date="2017-02-27T12:18:00Z">
            <w:r w:rsidRPr="005B5AD8" w:rsidDel="005B5AD8">
              <w:rPr>
                <w:rStyle w:val="Hyperlink"/>
              </w:rPr>
              <w:delText>E.</w:delText>
            </w:r>
            <w:r w:rsidDel="005B5AD8">
              <w:rPr>
                <w:rFonts w:asciiTheme="minorHAnsi" w:eastAsiaTheme="minorEastAsia" w:hAnsiTheme="minorHAnsi" w:cstheme="minorBidi"/>
                <w:sz w:val="22"/>
                <w:szCs w:val="22"/>
              </w:rPr>
              <w:tab/>
            </w:r>
            <w:r w:rsidRPr="005B5AD8" w:rsidDel="005B5AD8">
              <w:rPr>
                <w:rStyle w:val="Hyperlink"/>
              </w:rPr>
              <w:delText>Challenges and Lessons Learned</w:delText>
            </w:r>
            <w:r w:rsidDel="005B5AD8">
              <w:rPr>
                <w:webHidden/>
              </w:rPr>
              <w:tab/>
              <w:delText>25</w:delText>
            </w:r>
          </w:del>
        </w:p>
        <w:p w14:paraId="4B754B83" w14:textId="77777777" w:rsidR="005B5AD8" w:rsidDel="005B5AD8" w:rsidRDefault="005B5AD8">
          <w:pPr>
            <w:pStyle w:val="TOC2"/>
            <w:rPr>
              <w:del w:id="53" w:author="Pena, Vanessa I" w:date="2017-02-27T12:18:00Z"/>
              <w:rFonts w:asciiTheme="minorHAnsi" w:eastAsiaTheme="minorEastAsia" w:hAnsiTheme="minorHAnsi" w:cstheme="minorBidi"/>
              <w:sz w:val="22"/>
              <w:szCs w:val="22"/>
            </w:rPr>
          </w:pPr>
          <w:del w:id="54" w:author="Pena, Vanessa I" w:date="2017-02-27T12:18:00Z">
            <w:r w:rsidRPr="005B5AD8" w:rsidDel="005B5AD8">
              <w:rPr>
                <w:rStyle w:val="Hyperlink"/>
              </w:rPr>
              <w:delText>F.</w:delText>
            </w:r>
            <w:r w:rsidDel="005B5AD8">
              <w:rPr>
                <w:rFonts w:asciiTheme="minorHAnsi" w:eastAsiaTheme="minorEastAsia" w:hAnsiTheme="minorHAnsi" w:cstheme="minorBidi"/>
                <w:sz w:val="22"/>
                <w:szCs w:val="22"/>
              </w:rPr>
              <w:tab/>
            </w:r>
            <w:r w:rsidRPr="005B5AD8" w:rsidDel="005B5AD8">
              <w:rPr>
                <w:rStyle w:val="Hyperlink"/>
              </w:rPr>
              <w:delText>Implementation Guidelines</w:delText>
            </w:r>
            <w:r w:rsidDel="005B5AD8">
              <w:rPr>
                <w:webHidden/>
              </w:rPr>
              <w:tab/>
              <w:delText>28</w:delText>
            </w:r>
          </w:del>
        </w:p>
        <w:p w14:paraId="6DDEAC7D" w14:textId="77777777" w:rsidR="005B5AD8" w:rsidDel="005B5AD8" w:rsidRDefault="005B5AD8">
          <w:pPr>
            <w:pStyle w:val="TOC3"/>
            <w:rPr>
              <w:del w:id="55" w:author="Pena, Vanessa I" w:date="2017-02-27T12:18:00Z"/>
              <w:rFonts w:asciiTheme="minorHAnsi" w:eastAsiaTheme="minorEastAsia" w:hAnsiTheme="minorHAnsi" w:cstheme="minorBidi"/>
              <w:sz w:val="22"/>
              <w:szCs w:val="22"/>
            </w:rPr>
          </w:pPr>
          <w:del w:id="56" w:author="Pena, Vanessa I" w:date="2017-02-27T12:18:00Z">
            <w:r w:rsidRPr="005B5AD8" w:rsidDel="005B5AD8">
              <w:rPr>
                <w:rStyle w:val="Hyperlink"/>
              </w:rPr>
              <w:delText>1.</w:delText>
            </w:r>
            <w:r w:rsidDel="005B5AD8">
              <w:rPr>
                <w:rFonts w:asciiTheme="minorHAnsi" w:eastAsiaTheme="minorEastAsia" w:hAnsiTheme="minorHAnsi" w:cstheme="minorBidi"/>
                <w:sz w:val="22"/>
                <w:szCs w:val="22"/>
              </w:rPr>
              <w:tab/>
            </w:r>
            <w:r w:rsidRPr="005B5AD8" w:rsidDel="005B5AD8">
              <w:rPr>
                <w:rStyle w:val="Hyperlink"/>
                <w:rFonts w:eastAsia="Calibri"/>
              </w:rPr>
              <w:delText>Ways to inform organizations about the opportunity for them to make commitments</w:delText>
            </w:r>
            <w:r w:rsidDel="005B5AD8">
              <w:rPr>
                <w:webHidden/>
              </w:rPr>
              <w:tab/>
              <w:delText>29</w:delText>
            </w:r>
          </w:del>
        </w:p>
        <w:p w14:paraId="128C37B1" w14:textId="77777777" w:rsidR="005B5AD8" w:rsidDel="005B5AD8" w:rsidRDefault="005B5AD8">
          <w:pPr>
            <w:pStyle w:val="TOC3"/>
            <w:rPr>
              <w:del w:id="57" w:author="Pena, Vanessa I" w:date="2017-02-27T12:18:00Z"/>
              <w:rFonts w:asciiTheme="minorHAnsi" w:eastAsiaTheme="minorEastAsia" w:hAnsiTheme="minorHAnsi" w:cstheme="minorBidi"/>
              <w:sz w:val="22"/>
              <w:szCs w:val="22"/>
            </w:rPr>
          </w:pPr>
          <w:del w:id="58" w:author="Pena, Vanessa I" w:date="2017-02-27T12:18:00Z">
            <w:r w:rsidRPr="005B5AD8" w:rsidDel="005B5AD8">
              <w:rPr>
                <w:rStyle w:val="Hyperlink"/>
              </w:rPr>
              <w:delText>2.</w:delText>
            </w:r>
            <w:r w:rsidDel="005B5AD8">
              <w:rPr>
                <w:rFonts w:asciiTheme="minorHAnsi" w:eastAsiaTheme="minorEastAsia" w:hAnsiTheme="minorHAnsi" w:cstheme="minorBidi"/>
                <w:sz w:val="22"/>
                <w:szCs w:val="22"/>
              </w:rPr>
              <w:tab/>
            </w:r>
            <w:r w:rsidRPr="005B5AD8" w:rsidDel="005B5AD8">
              <w:rPr>
                <w:rStyle w:val="Hyperlink"/>
                <w:rFonts w:eastAsia="Calibri"/>
              </w:rPr>
              <w:delText>The 5 C’s for Convening and Collaborating:</w:delText>
            </w:r>
            <w:r w:rsidDel="005B5AD8">
              <w:rPr>
                <w:webHidden/>
              </w:rPr>
              <w:tab/>
              <w:delText>29</w:delText>
            </w:r>
          </w:del>
        </w:p>
        <w:p w14:paraId="28413394" w14:textId="77777777" w:rsidR="005B5AD8" w:rsidDel="005B5AD8" w:rsidRDefault="005B5AD8">
          <w:pPr>
            <w:pStyle w:val="TOC2"/>
            <w:rPr>
              <w:del w:id="59" w:author="Pena, Vanessa I" w:date="2017-02-27T12:18:00Z"/>
              <w:rFonts w:asciiTheme="minorHAnsi" w:eastAsiaTheme="minorEastAsia" w:hAnsiTheme="minorHAnsi" w:cstheme="minorBidi"/>
              <w:sz w:val="22"/>
              <w:szCs w:val="22"/>
            </w:rPr>
          </w:pPr>
          <w:del w:id="60" w:author="Pena, Vanessa I" w:date="2017-02-27T12:18:00Z">
            <w:r w:rsidRPr="005B5AD8" w:rsidDel="005B5AD8">
              <w:rPr>
                <w:rStyle w:val="Hyperlink"/>
              </w:rPr>
              <w:delText>G.</w:delText>
            </w:r>
            <w:r w:rsidDel="005B5AD8">
              <w:rPr>
                <w:rFonts w:asciiTheme="minorHAnsi" w:eastAsiaTheme="minorEastAsia" w:hAnsiTheme="minorHAnsi" w:cstheme="minorBidi"/>
                <w:sz w:val="22"/>
                <w:szCs w:val="22"/>
              </w:rPr>
              <w:tab/>
            </w:r>
            <w:r w:rsidRPr="005B5AD8" w:rsidDel="005B5AD8">
              <w:rPr>
                <w:rStyle w:val="Hyperlink"/>
              </w:rPr>
              <w:delText>Future Directions</w:delText>
            </w:r>
            <w:r w:rsidDel="005B5AD8">
              <w:rPr>
                <w:webHidden/>
              </w:rPr>
              <w:tab/>
              <w:delText>34</w:delText>
            </w:r>
          </w:del>
        </w:p>
        <w:p w14:paraId="68648A08" w14:textId="77777777" w:rsidR="005B5AD8" w:rsidDel="005B5AD8" w:rsidRDefault="005B5AD8">
          <w:pPr>
            <w:pStyle w:val="TOC2"/>
            <w:rPr>
              <w:del w:id="61" w:author="Pena, Vanessa I" w:date="2017-02-27T12:18:00Z"/>
              <w:rFonts w:asciiTheme="minorHAnsi" w:eastAsiaTheme="minorEastAsia" w:hAnsiTheme="minorHAnsi" w:cstheme="minorBidi"/>
              <w:sz w:val="22"/>
              <w:szCs w:val="22"/>
            </w:rPr>
          </w:pPr>
          <w:del w:id="62" w:author="Pena, Vanessa I" w:date="2017-02-27T12:18:00Z">
            <w:r w:rsidRPr="005B5AD8" w:rsidDel="005B5AD8">
              <w:rPr>
                <w:rStyle w:val="Hyperlink"/>
              </w:rPr>
              <w:delText>H.</w:delText>
            </w:r>
            <w:r w:rsidDel="005B5AD8">
              <w:rPr>
                <w:rFonts w:asciiTheme="minorHAnsi" w:eastAsiaTheme="minorEastAsia" w:hAnsiTheme="minorHAnsi" w:cstheme="minorBidi"/>
                <w:sz w:val="22"/>
                <w:szCs w:val="22"/>
              </w:rPr>
              <w:tab/>
            </w:r>
            <w:r w:rsidRPr="005B5AD8" w:rsidDel="005B5AD8">
              <w:rPr>
                <w:rStyle w:val="Hyperlink"/>
              </w:rPr>
              <w:delText>Supporting Policies</w:delText>
            </w:r>
            <w:r w:rsidDel="005B5AD8">
              <w:rPr>
                <w:webHidden/>
              </w:rPr>
              <w:tab/>
              <w:delText>35</w:delText>
            </w:r>
          </w:del>
        </w:p>
        <w:p w14:paraId="741049DE" w14:textId="77777777" w:rsidR="005B5AD8" w:rsidDel="005B5AD8" w:rsidRDefault="005B5AD8">
          <w:pPr>
            <w:pStyle w:val="TOC2"/>
            <w:rPr>
              <w:del w:id="63" w:author="Pena, Vanessa I" w:date="2017-02-27T12:18:00Z"/>
              <w:rFonts w:asciiTheme="minorHAnsi" w:eastAsiaTheme="minorEastAsia" w:hAnsiTheme="minorHAnsi" w:cstheme="minorBidi"/>
              <w:sz w:val="22"/>
              <w:szCs w:val="22"/>
            </w:rPr>
          </w:pPr>
          <w:del w:id="64" w:author="Pena, Vanessa I" w:date="2017-02-27T12:18:00Z">
            <w:r w:rsidRPr="005B5AD8" w:rsidDel="005B5AD8">
              <w:rPr>
                <w:rStyle w:val="Hyperlink"/>
              </w:rPr>
              <w:delText>I.</w:delText>
            </w:r>
            <w:r w:rsidDel="005B5AD8">
              <w:rPr>
                <w:rFonts w:asciiTheme="minorHAnsi" w:eastAsiaTheme="minorEastAsia" w:hAnsiTheme="minorHAnsi" w:cstheme="minorBidi"/>
                <w:sz w:val="22"/>
                <w:szCs w:val="22"/>
              </w:rPr>
              <w:tab/>
            </w:r>
            <w:r w:rsidRPr="005B5AD8" w:rsidDel="005B5AD8">
              <w:rPr>
                <w:rStyle w:val="Hyperlink"/>
              </w:rPr>
              <w:delText>Additional Resources</w:delText>
            </w:r>
            <w:r w:rsidDel="005B5AD8">
              <w:rPr>
                <w:webHidden/>
              </w:rPr>
              <w:tab/>
              <w:delText>36</w:delText>
            </w:r>
          </w:del>
        </w:p>
        <w:p w14:paraId="2FEEB83E" w14:textId="77777777" w:rsidR="005B5AD8" w:rsidDel="005B5AD8" w:rsidRDefault="005B5AD8">
          <w:pPr>
            <w:pStyle w:val="TOC3"/>
            <w:rPr>
              <w:del w:id="65" w:author="Pena, Vanessa I" w:date="2017-02-27T12:18:00Z"/>
              <w:rFonts w:asciiTheme="minorHAnsi" w:eastAsiaTheme="minorEastAsia" w:hAnsiTheme="minorHAnsi" w:cstheme="minorBidi"/>
              <w:sz w:val="22"/>
              <w:szCs w:val="22"/>
            </w:rPr>
          </w:pPr>
          <w:del w:id="66" w:author="Pena, Vanessa I" w:date="2017-02-27T12:18:00Z">
            <w:r w:rsidRPr="005B5AD8" w:rsidDel="005B5AD8">
              <w:rPr>
                <w:rStyle w:val="Hyperlink"/>
              </w:rPr>
              <w:delText>1.</w:delText>
            </w:r>
            <w:r w:rsidDel="005B5AD8">
              <w:rPr>
                <w:rFonts w:asciiTheme="minorHAnsi" w:eastAsiaTheme="minorEastAsia" w:hAnsiTheme="minorHAnsi" w:cstheme="minorBidi"/>
                <w:sz w:val="22"/>
                <w:szCs w:val="22"/>
              </w:rPr>
              <w:tab/>
            </w:r>
            <w:r w:rsidRPr="005B5AD8" w:rsidDel="005B5AD8">
              <w:rPr>
                <w:rStyle w:val="Hyperlink"/>
                <w:rFonts w:eastAsia="Calibri"/>
              </w:rPr>
              <w:delText>Contact</w:delText>
            </w:r>
            <w:r w:rsidDel="005B5AD8">
              <w:rPr>
                <w:webHidden/>
              </w:rPr>
              <w:tab/>
              <w:delText>36</w:delText>
            </w:r>
          </w:del>
        </w:p>
        <w:p w14:paraId="741F0042" w14:textId="77777777" w:rsidR="005B5AD8" w:rsidDel="005B5AD8" w:rsidRDefault="005B5AD8">
          <w:pPr>
            <w:pStyle w:val="TOC3"/>
            <w:rPr>
              <w:del w:id="67" w:author="Pena, Vanessa I" w:date="2017-02-27T12:18:00Z"/>
              <w:rFonts w:asciiTheme="minorHAnsi" w:eastAsiaTheme="minorEastAsia" w:hAnsiTheme="minorHAnsi" w:cstheme="minorBidi"/>
              <w:sz w:val="22"/>
              <w:szCs w:val="22"/>
            </w:rPr>
          </w:pPr>
          <w:del w:id="68" w:author="Pena, Vanessa I" w:date="2017-02-27T12:18:00Z">
            <w:r w:rsidRPr="005B5AD8" w:rsidDel="005B5AD8">
              <w:rPr>
                <w:rStyle w:val="Hyperlink"/>
              </w:rPr>
              <w:delText>2.</w:delText>
            </w:r>
            <w:r w:rsidDel="005B5AD8">
              <w:rPr>
                <w:rFonts w:asciiTheme="minorHAnsi" w:eastAsiaTheme="minorEastAsia" w:hAnsiTheme="minorHAnsi" w:cstheme="minorBidi"/>
                <w:sz w:val="22"/>
                <w:szCs w:val="22"/>
              </w:rPr>
              <w:tab/>
            </w:r>
            <w:r w:rsidRPr="005B5AD8" w:rsidDel="005B5AD8">
              <w:rPr>
                <w:rStyle w:val="Hyperlink"/>
                <w:rFonts w:eastAsia="Calibri"/>
              </w:rPr>
              <w:delText>Resources on Convening Power and Commitments</w:delText>
            </w:r>
            <w:r w:rsidDel="005B5AD8">
              <w:rPr>
                <w:webHidden/>
              </w:rPr>
              <w:tab/>
              <w:delText>36</w:delText>
            </w:r>
          </w:del>
        </w:p>
        <w:p w14:paraId="6459C6BB" w14:textId="77777777" w:rsidR="005B5AD8" w:rsidDel="005B5AD8" w:rsidRDefault="005B5AD8">
          <w:pPr>
            <w:pStyle w:val="TOC3"/>
            <w:rPr>
              <w:del w:id="69" w:author="Pena, Vanessa I" w:date="2017-02-27T12:18:00Z"/>
              <w:rFonts w:asciiTheme="minorHAnsi" w:eastAsiaTheme="minorEastAsia" w:hAnsiTheme="minorHAnsi" w:cstheme="minorBidi"/>
              <w:sz w:val="22"/>
              <w:szCs w:val="22"/>
            </w:rPr>
          </w:pPr>
          <w:del w:id="70" w:author="Pena, Vanessa I" w:date="2017-02-27T12:18:00Z">
            <w:r w:rsidRPr="005B5AD8" w:rsidDel="005B5AD8">
              <w:rPr>
                <w:rStyle w:val="Hyperlink"/>
              </w:rPr>
              <w:delText>3.</w:delText>
            </w:r>
            <w:r w:rsidDel="005B5AD8">
              <w:rPr>
                <w:rFonts w:asciiTheme="minorHAnsi" w:eastAsiaTheme="minorEastAsia" w:hAnsiTheme="minorHAnsi" w:cstheme="minorBidi"/>
                <w:sz w:val="22"/>
                <w:szCs w:val="22"/>
              </w:rPr>
              <w:tab/>
            </w:r>
            <w:r w:rsidRPr="005B5AD8" w:rsidDel="005B5AD8">
              <w:rPr>
                <w:rStyle w:val="Hyperlink"/>
                <w:rFonts w:eastAsia="Calibri"/>
              </w:rPr>
              <w:delText>Convening for collective Impact</w:delText>
            </w:r>
            <w:r w:rsidDel="005B5AD8">
              <w:rPr>
                <w:webHidden/>
              </w:rPr>
              <w:tab/>
              <w:delText>37</w:delText>
            </w:r>
          </w:del>
        </w:p>
        <w:p w14:paraId="6329DD5B" w14:textId="77777777" w:rsidR="005B5AD8" w:rsidDel="005B5AD8" w:rsidRDefault="005B5AD8">
          <w:pPr>
            <w:pStyle w:val="TOC3"/>
            <w:rPr>
              <w:del w:id="71" w:author="Pena, Vanessa I" w:date="2017-02-27T12:18:00Z"/>
              <w:rFonts w:asciiTheme="minorHAnsi" w:eastAsiaTheme="minorEastAsia" w:hAnsiTheme="minorHAnsi" w:cstheme="minorBidi"/>
              <w:sz w:val="22"/>
              <w:szCs w:val="22"/>
            </w:rPr>
          </w:pPr>
          <w:del w:id="72" w:author="Pena, Vanessa I" w:date="2017-02-27T12:18:00Z">
            <w:r w:rsidRPr="005B5AD8" w:rsidDel="005B5AD8">
              <w:rPr>
                <w:rStyle w:val="Hyperlink"/>
              </w:rPr>
              <w:delText>4.</w:delText>
            </w:r>
            <w:r w:rsidDel="005B5AD8">
              <w:rPr>
                <w:rFonts w:asciiTheme="minorHAnsi" w:eastAsiaTheme="minorEastAsia" w:hAnsiTheme="minorHAnsi" w:cstheme="minorBidi"/>
                <w:sz w:val="22"/>
                <w:szCs w:val="22"/>
              </w:rPr>
              <w:tab/>
            </w:r>
            <w:r w:rsidRPr="005B5AD8" w:rsidDel="005B5AD8">
              <w:rPr>
                <w:rStyle w:val="Hyperlink"/>
                <w:rFonts w:eastAsia="Calibri"/>
              </w:rPr>
              <w:delText>Resources for public engagement</w:delText>
            </w:r>
            <w:r w:rsidDel="005B5AD8">
              <w:rPr>
                <w:webHidden/>
              </w:rPr>
              <w:tab/>
              <w:delText>38</w:delText>
            </w:r>
          </w:del>
        </w:p>
        <w:p w14:paraId="581DDBB3" w14:textId="77777777" w:rsidR="005B5AD8" w:rsidDel="005B5AD8" w:rsidRDefault="005B5AD8">
          <w:pPr>
            <w:pStyle w:val="TOC3"/>
            <w:rPr>
              <w:del w:id="73" w:author="Pena, Vanessa I" w:date="2017-02-27T12:18:00Z"/>
              <w:rFonts w:asciiTheme="minorHAnsi" w:eastAsiaTheme="minorEastAsia" w:hAnsiTheme="minorHAnsi" w:cstheme="minorBidi"/>
              <w:sz w:val="22"/>
              <w:szCs w:val="22"/>
            </w:rPr>
          </w:pPr>
          <w:del w:id="74" w:author="Pena, Vanessa I" w:date="2017-02-27T12:18:00Z">
            <w:r w:rsidRPr="005B5AD8" w:rsidDel="005B5AD8">
              <w:rPr>
                <w:rStyle w:val="Hyperlink"/>
              </w:rPr>
              <w:delText>5.</w:delText>
            </w:r>
            <w:r w:rsidDel="005B5AD8">
              <w:rPr>
                <w:rFonts w:asciiTheme="minorHAnsi" w:eastAsiaTheme="minorEastAsia" w:hAnsiTheme="minorHAnsi" w:cstheme="minorBidi"/>
                <w:sz w:val="22"/>
                <w:szCs w:val="22"/>
              </w:rPr>
              <w:tab/>
            </w:r>
            <w:r w:rsidRPr="005B5AD8" w:rsidDel="005B5AD8">
              <w:rPr>
                <w:rStyle w:val="Hyperlink"/>
                <w:rFonts w:eastAsia="Calibri"/>
              </w:rPr>
              <w:delText>Resources for other collaborative stakeholders</w:delText>
            </w:r>
            <w:r w:rsidDel="005B5AD8">
              <w:rPr>
                <w:webHidden/>
              </w:rPr>
              <w:tab/>
              <w:delText>39</w:delText>
            </w:r>
          </w:del>
        </w:p>
        <w:p w14:paraId="0C825499" w14:textId="77777777" w:rsidR="005B5AD8" w:rsidDel="005B5AD8" w:rsidRDefault="005B5AD8">
          <w:pPr>
            <w:pStyle w:val="TOC3"/>
            <w:rPr>
              <w:del w:id="75" w:author="Pena, Vanessa I" w:date="2017-02-27T12:18:00Z"/>
              <w:rFonts w:asciiTheme="minorHAnsi" w:eastAsiaTheme="minorEastAsia" w:hAnsiTheme="minorHAnsi" w:cstheme="minorBidi"/>
              <w:sz w:val="22"/>
              <w:szCs w:val="22"/>
            </w:rPr>
          </w:pPr>
          <w:del w:id="76" w:author="Pena, Vanessa I" w:date="2017-02-27T12:18:00Z">
            <w:r w:rsidRPr="005B5AD8" w:rsidDel="005B5AD8">
              <w:rPr>
                <w:rStyle w:val="Hyperlink"/>
              </w:rPr>
              <w:delText>6.</w:delText>
            </w:r>
            <w:r w:rsidDel="005B5AD8">
              <w:rPr>
                <w:rFonts w:asciiTheme="minorHAnsi" w:eastAsiaTheme="minorEastAsia" w:hAnsiTheme="minorHAnsi" w:cstheme="minorBidi"/>
                <w:sz w:val="22"/>
                <w:szCs w:val="22"/>
              </w:rPr>
              <w:tab/>
            </w:r>
            <w:r w:rsidRPr="005B5AD8" w:rsidDel="005B5AD8">
              <w:rPr>
                <w:rStyle w:val="Hyperlink"/>
                <w:rFonts w:eastAsia="Calibri"/>
              </w:rPr>
              <w:delText>Further reading:</w:delText>
            </w:r>
            <w:r w:rsidDel="005B5AD8">
              <w:rPr>
                <w:webHidden/>
              </w:rPr>
              <w:tab/>
              <w:delText>40</w:delText>
            </w:r>
          </w:del>
        </w:p>
        <w:p w14:paraId="682B2FD1" w14:textId="77777777" w:rsidR="005B5AD8" w:rsidRDefault="005B5AD8">
          <w:r>
            <w:rPr>
              <w:b/>
              <w:bCs/>
              <w:noProof/>
            </w:rPr>
            <w:fldChar w:fldCharType="end"/>
          </w:r>
        </w:p>
        <w:p w14:paraId="2352D6DD" w14:textId="31B55680" w:rsidR="005271E6" w:rsidDel="00777DBA" w:rsidRDefault="00DD6533">
          <w:pPr>
            <w:rPr>
              <w:del w:id="77" w:author="Pena, Vanessa I" w:date="2017-01-20T20:41:00Z"/>
            </w:rPr>
          </w:pPr>
          <w:commentRangeStart w:id="78"/>
          <w:del w:id="79" w:author="Pena, Vanessa I" w:date="2017-01-20T20:41:00Z">
            <w:r w:rsidDel="00777DBA">
              <w:rPr>
                <w:rFonts w:ascii="Calibri" w:eastAsia="Calibri" w:hAnsi="Calibri" w:cs="Calibri"/>
                <w:b/>
              </w:rPr>
              <w:delText xml:space="preserve">External </w:delText>
            </w:r>
            <w:commentRangeEnd w:id="78"/>
            <w:r w:rsidR="00034459" w:rsidDel="00777DBA">
              <w:rPr>
                <w:rStyle w:val="CommentReference"/>
              </w:rPr>
              <w:commentReference w:id="78"/>
            </w:r>
            <w:r w:rsidDel="00777DBA">
              <w:rPr>
                <w:rFonts w:ascii="Calibri" w:eastAsia="Calibri" w:hAnsi="Calibri" w:cs="Calibri"/>
                <w:b/>
              </w:rPr>
              <w:delText xml:space="preserve">Multi-Stakeholder Collaboration </w:delText>
            </w:r>
          </w:del>
        </w:p>
        <w:p w14:paraId="3C09AFE8" w14:textId="54FDF5BD" w:rsidR="005271E6" w:rsidDel="005B5AD8" w:rsidRDefault="005271E6">
          <w:pPr>
            <w:rPr>
              <w:ins w:id="80" w:author="Abrahams, Leslie S" w:date="2017-02-22T13:50:00Z"/>
              <w:del w:id="81" w:author="Pena, Vanessa I" w:date="2017-02-27T12:10:00Z"/>
            </w:rPr>
          </w:pPr>
        </w:p>
        <w:p w14:paraId="7B610D0D" w14:textId="1C6FDBD1" w:rsidR="00977503" w:rsidDel="005B5AD8" w:rsidRDefault="00977503" w:rsidP="00977503">
          <w:pPr>
            <w:widowControl w:val="0"/>
            <w:rPr>
              <w:ins w:id="82" w:author="Abrahams, Leslie S" w:date="2017-02-22T13:50:00Z"/>
              <w:del w:id="83" w:author="Pena, Vanessa I" w:date="2017-02-27T12:10:00Z"/>
              <w:rFonts w:ascii="Calibri" w:eastAsia="Calibri" w:hAnsi="Calibri" w:cs="Calibri"/>
              <w:b/>
            </w:rPr>
          </w:pPr>
          <w:ins w:id="84" w:author="Abrahams, Leslie S" w:date="2017-02-22T13:50:00Z">
            <w:del w:id="85" w:author="Pena, Vanessa I" w:date="2017-02-27T12:10:00Z">
              <w:r w:rsidDel="005B5AD8">
                <w:rPr>
                  <w:rFonts w:ascii="Calibri" w:eastAsia="Calibri" w:hAnsi="Calibri" w:cs="Calibri"/>
                  <w:b/>
                </w:rPr>
                <w:delText>Table of Contents</w:delText>
              </w:r>
            </w:del>
          </w:ins>
        </w:p>
        <w:p w14:paraId="553EA328" w14:textId="53D23D21" w:rsidR="00977503" w:rsidDel="005B5AD8" w:rsidRDefault="00977503" w:rsidP="00977503">
          <w:pPr>
            <w:widowControl w:val="0"/>
            <w:rPr>
              <w:ins w:id="86" w:author="Abrahams, Leslie S" w:date="2017-02-22T13:50:00Z"/>
              <w:del w:id="87" w:author="Pena, Vanessa I" w:date="2017-02-27T12:10:00Z"/>
              <w:rFonts w:ascii="Calibri" w:eastAsia="Calibri" w:hAnsi="Calibri" w:cs="Calibri"/>
              <w:b/>
            </w:rPr>
          </w:pPr>
          <w:ins w:id="88" w:author="Abrahams, Leslie S" w:date="2017-02-22T13:50:00Z">
            <w:del w:id="89" w:author="Pena, Vanessa I" w:date="2017-02-27T12:10:00Z">
              <w:r w:rsidDel="005B5AD8">
                <w:rPr>
                  <w:rFonts w:ascii="Calibri" w:eastAsia="Calibri" w:hAnsi="Calibri" w:cs="Calibri"/>
                  <w:b/>
                </w:rPr>
                <w:delText>1. Overview</w:delText>
              </w:r>
            </w:del>
          </w:ins>
        </w:p>
        <w:p w14:paraId="5F06240D" w14:textId="1DB26845" w:rsidR="00977503" w:rsidDel="005B5AD8" w:rsidRDefault="00977503" w:rsidP="00977503">
          <w:pPr>
            <w:widowControl w:val="0"/>
            <w:rPr>
              <w:ins w:id="90" w:author="Abrahams, Leslie S" w:date="2017-02-22T13:50:00Z"/>
              <w:del w:id="91" w:author="Pena, Vanessa I" w:date="2017-02-27T12:10:00Z"/>
              <w:rFonts w:ascii="Calibri" w:eastAsia="Calibri" w:hAnsi="Calibri" w:cs="Calibri"/>
              <w:b/>
            </w:rPr>
          </w:pPr>
          <w:ins w:id="92" w:author="Abrahams, Leslie S" w:date="2017-02-22T13:50:00Z">
            <w:del w:id="93" w:author="Pena, Vanessa I" w:date="2017-02-27T12:10:00Z">
              <w:r w:rsidDel="005B5AD8">
                <w:rPr>
                  <w:rFonts w:ascii="Calibri" w:eastAsia="Calibri" w:hAnsi="Calibri" w:cs="Calibri"/>
                  <w:b/>
                </w:rPr>
                <w:delText>2. Background</w:delText>
              </w:r>
            </w:del>
          </w:ins>
        </w:p>
        <w:p w14:paraId="09A1DD7E" w14:textId="7F61BE72" w:rsidR="00977503" w:rsidDel="005B5AD8" w:rsidRDefault="00977503" w:rsidP="00977503">
          <w:pPr>
            <w:widowControl w:val="0"/>
            <w:rPr>
              <w:ins w:id="94" w:author="Abrahams, Leslie S" w:date="2017-02-22T13:50:00Z"/>
              <w:del w:id="95" w:author="Pena, Vanessa I" w:date="2017-02-27T12:10:00Z"/>
              <w:rFonts w:ascii="Calibri" w:eastAsia="Calibri" w:hAnsi="Calibri" w:cs="Calibri"/>
              <w:b/>
            </w:rPr>
          </w:pPr>
          <w:ins w:id="96" w:author="Abrahams, Leslie S" w:date="2017-02-22T13:50:00Z">
            <w:del w:id="97" w:author="Pena, Vanessa I" w:date="2017-02-27T12:10:00Z">
              <w:r w:rsidDel="005B5AD8">
                <w:rPr>
                  <w:rFonts w:ascii="Calibri" w:eastAsia="Calibri" w:hAnsi="Calibri" w:cs="Calibri"/>
                  <w:b/>
                </w:rPr>
                <w:delText>3. Considerations for Use</w:delText>
              </w:r>
            </w:del>
          </w:ins>
        </w:p>
        <w:p w14:paraId="21BAEB4A" w14:textId="5CC3DC3E" w:rsidR="00977503" w:rsidDel="005B5AD8" w:rsidRDefault="00977503" w:rsidP="00977503">
          <w:pPr>
            <w:widowControl w:val="0"/>
            <w:rPr>
              <w:ins w:id="98" w:author="Abrahams, Leslie S" w:date="2017-02-22T13:50:00Z"/>
              <w:del w:id="99" w:author="Pena, Vanessa I" w:date="2017-02-27T12:10:00Z"/>
              <w:rFonts w:ascii="Calibri" w:eastAsia="Calibri" w:hAnsi="Calibri" w:cs="Calibri"/>
              <w:b/>
            </w:rPr>
          </w:pPr>
          <w:ins w:id="100" w:author="Abrahams, Leslie S" w:date="2017-02-22T13:50:00Z">
            <w:del w:id="101" w:author="Pena, Vanessa I" w:date="2017-02-27T12:10:00Z">
              <w:r w:rsidDel="005B5AD8">
                <w:rPr>
                  <w:rFonts w:ascii="Calibri" w:eastAsia="Calibri" w:hAnsi="Calibri" w:cs="Calibri"/>
                  <w:b/>
                </w:rPr>
                <w:delText>4. Evidence of Impact</w:delText>
              </w:r>
            </w:del>
          </w:ins>
        </w:p>
        <w:p w14:paraId="1AE1386C" w14:textId="2A48FD63" w:rsidR="00977503" w:rsidDel="005B5AD8" w:rsidRDefault="00977503" w:rsidP="00977503">
          <w:pPr>
            <w:widowControl w:val="0"/>
            <w:rPr>
              <w:ins w:id="102" w:author="Abrahams, Leslie S" w:date="2017-02-22T13:50:00Z"/>
              <w:del w:id="103" w:author="Pena, Vanessa I" w:date="2017-02-27T12:10:00Z"/>
              <w:rFonts w:ascii="Calibri" w:eastAsia="Calibri" w:hAnsi="Calibri" w:cs="Calibri"/>
              <w:b/>
            </w:rPr>
          </w:pPr>
          <w:ins w:id="104" w:author="Abrahams, Leslie S" w:date="2017-02-22T13:50:00Z">
            <w:del w:id="105" w:author="Pena, Vanessa I" w:date="2017-02-27T12:10:00Z">
              <w:r w:rsidDel="005B5AD8">
                <w:rPr>
                  <w:rFonts w:ascii="Calibri" w:eastAsia="Calibri" w:hAnsi="Calibri" w:cs="Calibri"/>
                  <w:b/>
                </w:rPr>
                <w:delText>5. Challenges and Lessons Learned</w:delText>
              </w:r>
            </w:del>
          </w:ins>
        </w:p>
        <w:p w14:paraId="4D3E4619" w14:textId="6820F5F5" w:rsidR="00977503" w:rsidDel="005B5AD8" w:rsidRDefault="00977503" w:rsidP="00977503">
          <w:pPr>
            <w:widowControl w:val="0"/>
            <w:rPr>
              <w:ins w:id="106" w:author="Abrahams, Leslie S" w:date="2017-02-22T13:50:00Z"/>
              <w:del w:id="107" w:author="Pena, Vanessa I" w:date="2017-02-27T12:10:00Z"/>
              <w:rFonts w:ascii="Calibri" w:eastAsia="Calibri" w:hAnsi="Calibri" w:cs="Calibri"/>
              <w:b/>
            </w:rPr>
          </w:pPr>
          <w:ins w:id="108" w:author="Abrahams, Leslie S" w:date="2017-02-22T13:50:00Z">
            <w:del w:id="109" w:author="Pena, Vanessa I" w:date="2017-02-27T12:10:00Z">
              <w:r w:rsidDel="005B5AD8">
                <w:rPr>
                  <w:rFonts w:ascii="Calibri" w:eastAsia="Calibri" w:hAnsi="Calibri" w:cs="Calibri"/>
                  <w:b/>
                </w:rPr>
                <w:delText>6. Implementation Guidelines</w:delText>
              </w:r>
            </w:del>
          </w:ins>
        </w:p>
        <w:p w14:paraId="69141621" w14:textId="3A3B9289" w:rsidR="00977503" w:rsidRPr="00EB3114" w:rsidDel="005B5AD8" w:rsidRDefault="00977503" w:rsidP="00977503">
          <w:pPr>
            <w:widowControl w:val="0"/>
            <w:rPr>
              <w:ins w:id="110" w:author="Abrahams, Leslie S" w:date="2017-02-22T13:50:00Z"/>
              <w:del w:id="111" w:author="Pena, Vanessa I" w:date="2017-02-27T12:10:00Z"/>
              <w:rFonts w:ascii="Calibri" w:eastAsia="Calibri" w:hAnsi="Calibri" w:cs="Calibri"/>
              <w:b/>
            </w:rPr>
          </w:pPr>
          <w:ins w:id="112" w:author="Abrahams, Leslie S" w:date="2017-02-22T13:50:00Z">
            <w:del w:id="113" w:author="Pena, Vanessa I" w:date="2017-02-27T12:10:00Z">
              <w:r w:rsidDel="005B5AD8">
                <w:rPr>
                  <w:rFonts w:ascii="Calibri" w:eastAsia="Calibri" w:hAnsi="Calibri" w:cs="Calibri"/>
                  <w:b/>
                </w:rPr>
                <w:delText>7. Future Directions</w:delText>
              </w:r>
            </w:del>
          </w:ins>
        </w:p>
        <w:p w14:paraId="42A1E327" w14:textId="0D428573" w:rsidR="00977503" w:rsidDel="005B5AD8" w:rsidRDefault="00977503" w:rsidP="00977503">
          <w:pPr>
            <w:widowControl w:val="0"/>
            <w:rPr>
              <w:ins w:id="114" w:author="Abrahams, Leslie S" w:date="2017-02-22T13:50:00Z"/>
              <w:del w:id="115" w:author="Pena, Vanessa I" w:date="2017-02-27T12:10:00Z"/>
              <w:rFonts w:ascii="Calibri" w:eastAsia="Calibri" w:hAnsi="Calibri" w:cs="Calibri"/>
              <w:b/>
            </w:rPr>
          </w:pPr>
          <w:ins w:id="116" w:author="Abrahams, Leslie S" w:date="2017-02-22T13:50:00Z">
            <w:del w:id="117" w:author="Pena, Vanessa I" w:date="2017-02-27T12:10:00Z">
              <w:r w:rsidDel="005B5AD8">
                <w:rPr>
                  <w:rFonts w:ascii="Calibri" w:eastAsia="Calibri" w:hAnsi="Calibri" w:cs="Calibri"/>
                  <w:b/>
                </w:rPr>
                <w:delText>8. Supporting Policies</w:delText>
              </w:r>
            </w:del>
          </w:ins>
        </w:p>
        <w:p w14:paraId="57942FF9" w14:textId="7EF41AA4" w:rsidR="00977503" w:rsidDel="005B5AD8" w:rsidRDefault="00977503" w:rsidP="00977503">
          <w:pPr>
            <w:widowControl w:val="0"/>
            <w:rPr>
              <w:ins w:id="118" w:author="Abrahams, Leslie S" w:date="2017-02-22T13:50:00Z"/>
              <w:del w:id="119" w:author="Pena, Vanessa I" w:date="2017-02-27T12:10:00Z"/>
              <w:rFonts w:ascii="Calibri" w:eastAsia="Calibri" w:hAnsi="Calibri" w:cs="Calibri"/>
              <w:b/>
            </w:rPr>
          </w:pPr>
          <w:ins w:id="120" w:author="Abrahams, Leslie S" w:date="2017-02-22T13:50:00Z">
            <w:del w:id="121" w:author="Pena, Vanessa I" w:date="2017-02-27T12:10:00Z">
              <w:r w:rsidDel="005B5AD8">
                <w:rPr>
                  <w:rFonts w:ascii="Calibri" w:eastAsia="Calibri" w:hAnsi="Calibri" w:cs="Calibri"/>
                  <w:b/>
                </w:rPr>
                <w:delText>9. Additional Resources</w:delText>
              </w:r>
            </w:del>
          </w:ins>
        </w:p>
      </w:sdtContent>
    </w:sdt>
    <w:p w14:paraId="1FD2F72C" w14:textId="6116F483" w:rsidR="00977503" w:rsidDel="005B5AD8" w:rsidRDefault="00977503">
      <w:pPr>
        <w:rPr>
          <w:del w:id="122" w:author="Pena, Vanessa I" w:date="2017-02-27T12:10:00Z"/>
        </w:rPr>
      </w:pPr>
    </w:p>
    <w:tbl>
      <w:tblPr>
        <w:tblStyle w:val="a"/>
        <w:tblW w:w="93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71E6" w:rsidDel="005B5AD8" w14:paraId="106E68A5" w14:textId="63A69C5B">
        <w:trPr>
          <w:del w:id="123" w:author="Pena, Vanessa I" w:date="2017-02-27T12:10:00Z"/>
        </w:trPr>
        <w:tc>
          <w:tcPr>
            <w:tcW w:w="9360" w:type="dxa"/>
            <w:shd w:val="clear" w:color="auto" w:fill="CCCCCC"/>
            <w:tcMar>
              <w:top w:w="100" w:type="dxa"/>
              <w:left w:w="100" w:type="dxa"/>
              <w:bottom w:w="100" w:type="dxa"/>
              <w:right w:w="100" w:type="dxa"/>
            </w:tcMar>
          </w:tcPr>
          <w:p w14:paraId="5AAE2608" w14:textId="062F58C5" w:rsidR="005271E6" w:rsidDel="005B5AD8" w:rsidRDefault="00DD6533">
            <w:pPr>
              <w:widowControl w:val="0"/>
              <w:rPr>
                <w:del w:id="124" w:author="Pena, Vanessa I" w:date="2017-02-27T12:10:00Z"/>
              </w:rPr>
            </w:pPr>
            <w:del w:id="125" w:author="Pena, Vanessa I" w:date="2017-02-27T12:10:00Z">
              <w:r w:rsidDel="005B5AD8">
                <w:rPr>
                  <w:rFonts w:ascii="Calibri" w:eastAsia="Calibri" w:hAnsi="Calibri" w:cs="Calibri"/>
                  <w:b/>
                </w:rPr>
                <w:delText>Deliverables:</w:delText>
              </w:r>
            </w:del>
          </w:p>
          <w:p w14:paraId="65F5D712" w14:textId="111DA8E9" w:rsidR="005271E6" w:rsidDel="005B5AD8" w:rsidRDefault="00DD6533">
            <w:pPr>
              <w:widowControl w:val="0"/>
              <w:numPr>
                <w:ilvl w:val="0"/>
                <w:numId w:val="11"/>
              </w:numPr>
              <w:ind w:hanging="360"/>
              <w:contextualSpacing/>
              <w:rPr>
                <w:del w:id="126" w:author="Pena, Vanessa I" w:date="2017-02-27T12:10:00Z"/>
                <w:rFonts w:ascii="Calibri" w:eastAsia="Calibri" w:hAnsi="Calibri" w:cs="Calibri"/>
                <w:b/>
              </w:rPr>
            </w:pPr>
            <w:del w:id="127" w:author="Pena, Vanessa I" w:date="2017-02-27T12:10:00Z">
              <w:r w:rsidDel="005B5AD8">
                <w:rPr>
                  <w:rFonts w:ascii="Calibri" w:eastAsia="Calibri" w:hAnsi="Calibri" w:cs="Calibri"/>
                  <w:b/>
                </w:rPr>
                <w:delText>An “elevator pitch,” which provides highlights of the content, such as why the approach is important, how it works, and examples of where it has worked</w:delText>
              </w:r>
            </w:del>
          </w:p>
          <w:p w14:paraId="2348C966" w14:textId="3DA0BCB7" w:rsidR="005271E6" w:rsidDel="005B5AD8" w:rsidRDefault="00DD6533">
            <w:pPr>
              <w:widowControl w:val="0"/>
              <w:numPr>
                <w:ilvl w:val="0"/>
                <w:numId w:val="11"/>
              </w:numPr>
              <w:ind w:hanging="360"/>
              <w:contextualSpacing/>
              <w:rPr>
                <w:del w:id="128" w:author="Pena, Vanessa I" w:date="2017-02-27T12:10:00Z"/>
                <w:rFonts w:ascii="Calibri" w:eastAsia="Calibri" w:hAnsi="Calibri" w:cs="Calibri"/>
                <w:b/>
              </w:rPr>
            </w:pPr>
            <w:del w:id="129" w:author="Pena, Vanessa I" w:date="2017-02-27T12:10:00Z">
              <w:r w:rsidDel="005B5AD8">
                <w:rPr>
                  <w:rFonts w:ascii="Calibri" w:eastAsia="Calibri" w:hAnsi="Calibri" w:cs="Calibri"/>
                  <w:b/>
                </w:rPr>
                <w:delText>A short, digestible summary of underlying premises and rationales, supported by research (i.e., not a report)</w:delText>
              </w:r>
            </w:del>
          </w:p>
          <w:p w14:paraId="3A630B32" w14:textId="136D0AC4" w:rsidR="005271E6" w:rsidDel="005B5AD8" w:rsidRDefault="00DD6533">
            <w:pPr>
              <w:widowControl w:val="0"/>
              <w:numPr>
                <w:ilvl w:val="0"/>
                <w:numId w:val="11"/>
              </w:numPr>
              <w:ind w:hanging="360"/>
              <w:contextualSpacing/>
              <w:rPr>
                <w:del w:id="130" w:author="Pena, Vanessa I" w:date="2017-02-27T12:10:00Z"/>
                <w:rFonts w:ascii="Calibri" w:eastAsia="Calibri" w:hAnsi="Calibri" w:cs="Calibri"/>
                <w:b/>
              </w:rPr>
            </w:pPr>
            <w:del w:id="131" w:author="Pena, Vanessa I" w:date="2017-02-27T12:10:00Z">
              <w:r w:rsidDel="005B5AD8">
                <w:rPr>
                  <w:rFonts w:ascii="Calibri" w:eastAsia="Calibri" w:hAnsi="Calibri" w:cs="Calibri"/>
                  <w:b/>
                </w:rPr>
                <w:delText>Profiles of major categories of candidate users, including specific examples of when, and under what circumstances, the approach may be employed, supported by research into the target audience and their needs</w:delText>
              </w:r>
            </w:del>
          </w:p>
          <w:p w14:paraId="04B15F66" w14:textId="7289E14E" w:rsidR="005271E6" w:rsidDel="005B5AD8" w:rsidRDefault="00DD6533">
            <w:pPr>
              <w:widowControl w:val="0"/>
              <w:numPr>
                <w:ilvl w:val="0"/>
                <w:numId w:val="11"/>
              </w:numPr>
              <w:ind w:hanging="360"/>
              <w:contextualSpacing/>
              <w:rPr>
                <w:del w:id="132" w:author="Pena, Vanessa I" w:date="2017-02-27T12:10:00Z"/>
                <w:rFonts w:ascii="Calibri" w:eastAsia="Calibri" w:hAnsi="Calibri" w:cs="Calibri"/>
                <w:b/>
              </w:rPr>
            </w:pPr>
            <w:del w:id="133" w:author="Pena, Vanessa I" w:date="2017-02-27T12:10:00Z">
              <w:r w:rsidDel="005B5AD8">
                <w:rPr>
                  <w:rFonts w:ascii="Calibri" w:eastAsia="Calibri" w:hAnsi="Calibri" w:cs="Calibri"/>
                  <w:b/>
                </w:rPr>
                <w:delText>One or more “success stories” or other learning narratives that highlight the impact of and justification for using this approach.</w:delText>
              </w:r>
            </w:del>
          </w:p>
          <w:p w14:paraId="23A5848D" w14:textId="7F802188" w:rsidR="005271E6" w:rsidDel="005B5AD8" w:rsidRDefault="00DD6533">
            <w:pPr>
              <w:widowControl w:val="0"/>
              <w:numPr>
                <w:ilvl w:val="0"/>
                <w:numId w:val="11"/>
              </w:numPr>
              <w:ind w:hanging="360"/>
              <w:contextualSpacing/>
              <w:rPr>
                <w:del w:id="134" w:author="Pena, Vanessa I" w:date="2017-02-27T12:10:00Z"/>
                <w:rFonts w:ascii="Calibri" w:eastAsia="Calibri" w:hAnsi="Calibri" w:cs="Calibri"/>
                <w:b/>
              </w:rPr>
            </w:pPr>
            <w:del w:id="135" w:author="Pena, Vanessa I" w:date="2017-02-27T12:10:00Z">
              <w:r w:rsidDel="005B5AD8">
                <w:rPr>
                  <w:rFonts w:ascii="Calibri" w:eastAsia="Calibri" w:hAnsi="Calibri" w:cs="Calibri"/>
                  <w:b/>
                </w:rPr>
                <w:delText xml:space="preserve">Documentation of challenges to deployment, and potential limitations of the approach, including barriers or obstacles encountered within agencies employing the approach </w:delText>
              </w:r>
            </w:del>
          </w:p>
          <w:p w14:paraId="1FDAED6A" w14:textId="368B1B77" w:rsidR="005271E6" w:rsidDel="005B5AD8" w:rsidRDefault="00DD6533">
            <w:pPr>
              <w:widowControl w:val="0"/>
              <w:numPr>
                <w:ilvl w:val="0"/>
                <w:numId w:val="11"/>
              </w:numPr>
              <w:ind w:hanging="360"/>
              <w:contextualSpacing/>
              <w:rPr>
                <w:del w:id="136" w:author="Pena, Vanessa I" w:date="2017-02-27T12:10:00Z"/>
                <w:rFonts w:ascii="Calibri" w:eastAsia="Calibri" w:hAnsi="Calibri" w:cs="Calibri"/>
                <w:b/>
              </w:rPr>
            </w:pPr>
            <w:del w:id="137" w:author="Pena, Vanessa I" w:date="2017-02-27T12:10:00Z">
              <w:r w:rsidDel="005B5AD8">
                <w:rPr>
                  <w:rFonts w:ascii="Calibri" w:eastAsia="Calibri" w:hAnsi="Calibri" w:cs="Calibri"/>
                  <w:b/>
                </w:rPr>
                <w:delText>A “How-To” document, detailing key steps for deploying the approach, including promising practices in adaptation and deployment</w:delText>
              </w:r>
            </w:del>
          </w:p>
          <w:p w14:paraId="2CD2CD55" w14:textId="2C53C15D" w:rsidR="005271E6" w:rsidDel="005B5AD8" w:rsidRDefault="00DD6533">
            <w:pPr>
              <w:widowControl w:val="0"/>
              <w:numPr>
                <w:ilvl w:val="0"/>
                <w:numId w:val="11"/>
              </w:numPr>
              <w:ind w:hanging="360"/>
              <w:contextualSpacing/>
              <w:rPr>
                <w:del w:id="138" w:author="Pena, Vanessa I" w:date="2017-02-27T12:10:00Z"/>
                <w:rFonts w:ascii="Calibri" w:eastAsia="Calibri" w:hAnsi="Calibri" w:cs="Calibri"/>
                <w:b/>
              </w:rPr>
            </w:pPr>
            <w:del w:id="139" w:author="Pena, Vanessa I" w:date="2017-02-27T12:10:00Z">
              <w:r w:rsidDel="005B5AD8">
                <w:rPr>
                  <w:rFonts w:ascii="Calibri" w:eastAsia="Calibri" w:hAnsi="Calibri" w:cs="Calibri"/>
                  <w:b/>
                </w:rPr>
                <w:delText>An online inventory of resources</w:delText>
              </w:r>
            </w:del>
          </w:p>
          <w:p w14:paraId="2E1BF6D8" w14:textId="0B74ADA9" w:rsidR="005271E6" w:rsidDel="005B5AD8" w:rsidRDefault="00DD6533">
            <w:pPr>
              <w:widowControl w:val="0"/>
              <w:numPr>
                <w:ilvl w:val="0"/>
                <w:numId w:val="11"/>
              </w:numPr>
              <w:ind w:hanging="360"/>
              <w:contextualSpacing/>
              <w:rPr>
                <w:del w:id="140" w:author="Pena, Vanessa I" w:date="2017-02-27T12:10:00Z"/>
                <w:rFonts w:ascii="Calibri" w:eastAsia="Calibri" w:hAnsi="Calibri" w:cs="Calibri"/>
                <w:b/>
              </w:rPr>
            </w:pPr>
            <w:del w:id="141" w:author="Pena, Vanessa I" w:date="2017-02-27T12:10:00Z">
              <w:r w:rsidDel="005B5AD8">
                <w:rPr>
                  <w:rFonts w:ascii="Calibri" w:eastAsia="Calibri" w:hAnsi="Calibri" w:cs="Calibri"/>
                  <w:b/>
                </w:rPr>
                <w:delText>Examples of policy (e.g. legislation, Executive Order, etc.) that have enabled or encouraged the approach</w:delText>
              </w:r>
            </w:del>
          </w:p>
          <w:p w14:paraId="01D98275" w14:textId="52961B6A" w:rsidR="005271E6" w:rsidDel="005B5AD8" w:rsidRDefault="00DD6533">
            <w:pPr>
              <w:widowControl w:val="0"/>
              <w:numPr>
                <w:ilvl w:val="0"/>
                <w:numId w:val="11"/>
              </w:numPr>
              <w:ind w:hanging="360"/>
              <w:contextualSpacing/>
              <w:rPr>
                <w:del w:id="142" w:author="Pena, Vanessa I" w:date="2017-02-27T12:10:00Z"/>
                <w:rFonts w:ascii="Calibri" w:eastAsia="Calibri" w:hAnsi="Calibri" w:cs="Calibri"/>
                <w:b/>
              </w:rPr>
            </w:pPr>
            <w:del w:id="143" w:author="Pena, Vanessa I" w:date="2017-02-27T12:10:00Z">
              <w:r w:rsidDel="005B5AD8">
                <w:rPr>
                  <w:rFonts w:ascii="Calibri" w:eastAsia="Calibri" w:hAnsi="Calibri" w:cs="Calibri"/>
                  <w:b/>
                </w:rPr>
                <w:delText>Future directions (next practices as opposed to best practices)</w:delText>
              </w:r>
            </w:del>
          </w:p>
        </w:tc>
      </w:tr>
    </w:tbl>
    <w:p w14:paraId="5A3ABFD0" w14:textId="77777777" w:rsidR="005B5AD8" w:rsidRDefault="005B5AD8">
      <w:pPr>
        <w:spacing w:line="240" w:lineRule="auto"/>
        <w:rPr>
          <w:ins w:id="144" w:author="Pena, Vanessa I" w:date="2017-02-27T12:11:00Z"/>
        </w:rPr>
        <w:sectPr w:rsidR="005B5AD8">
          <w:headerReference w:type="default" r:id="rId9"/>
          <w:footerReference w:type="default" r:id="rId10"/>
          <w:pgSz w:w="12240" w:h="15840"/>
          <w:pgMar w:top="1440" w:right="1440" w:bottom="1440" w:left="1440" w:header="720" w:footer="720" w:gutter="0"/>
          <w:pgNumType w:start="1"/>
          <w:cols w:space="720"/>
        </w:sectPr>
      </w:pPr>
    </w:p>
    <w:p w14:paraId="76B146E0" w14:textId="51D7ADFE" w:rsidR="005271E6" w:rsidDel="005B5AD8" w:rsidRDefault="005271E6">
      <w:pPr>
        <w:spacing w:line="254" w:lineRule="auto"/>
        <w:rPr>
          <w:del w:id="150" w:author="Pena, Vanessa I" w:date="2017-02-27T12:10:00Z"/>
        </w:rPr>
      </w:pPr>
    </w:p>
    <w:p w14:paraId="09F8F46B" w14:textId="1ADD86E6" w:rsidR="005271E6" w:rsidDel="005B5AD8" w:rsidRDefault="005271E6">
      <w:pPr>
        <w:spacing w:line="240" w:lineRule="auto"/>
        <w:rPr>
          <w:del w:id="151" w:author="Pena, Vanessa I" w:date="2017-02-27T12:11:00Z"/>
        </w:rPr>
      </w:pPr>
    </w:p>
    <w:p w14:paraId="2EC555DC" w14:textId="75494023" w:rsidR="005271E6" w:rsidDel="005B5AD8" w:rsidRDefault="00DD6533">
      <w:pPr>
        <w:spacing w:line="240" w:lineRule="auto"/>
        <w:rPr>
          <w:del w:id="152" w:author="Pena, Vanessa I" w:date="2017-02-27T12:11:00Z"/>
        </w:rPr>
      </w:pPr>
      <w:del w:id="153" w:author="Pena, Vanessa I" w:date="2017-02-27T12:11:00Z">
        <w:r w:rsidDel="005B5AD8">
          <w:rPr>
            <w:rFonts w:ascii="Calibri" w:eastAsia="Calibri" w:hAnsi="Calibri" w:cs="Calibri"/>
            <w:b/>
            <w:u w:val="single"/>
          </w:rPr>
          <w:delText>Pull quotes</w:delText>
        </w:r>
      </w:del>
    </w:p>
    <w:p w14:paraId="637B9A1C" w14:textId="195B0243" w:rsidR="005271E6" w:rsidDel="00777DBA" w:rsidRDefault="00DD6533">
      <w:pPr>
        <w:spacing w:line="240" w:lineRule="auto"/>
        <w:rPr>
          <w:del w:id="154" w:author="Pena, Vanessa I" w:date="2017-01-20T20:33:00Z"/>
        </w:rPr>
      </w:pPr>
      <w:del w:id="155" w:author="Pena, Vanessa I" w:date="2017-01-20T20:33:00Z">
        <w:r w:rsidDel="00777DBA">
          <w:rPr>
            <w:rFonts w:ascii="Calibri" w:eastAsia="Calibri" w:hAnsi="Calibri" w:cs="Calibri"/>
          </w:rPr>
          <w:delText xml:space="preserve">“Those who have been elected have a powerful, but little-used tool at their disposal: The power to convene. This is not a currency to be spent frivolously. You have to be </w:delText>
        </w:r>
        <w:commentRangeStart w:id="156"/>
        <w:r w:rsidDel="00777DBA">
          <w:rPr>
            <w:rFonts w:ascii="Calibri" w:eastAsia="Calibri" w:hAnsi="Calibri" w:cs="Calibri"/>
          </w:rPr>
          <w:delText>judicious</w:delText>
        </w:r>
        <w:commentRangeEnd w:id="156"/>
        <w:r w:rsidR="00257C27" w:rsidDel="00777DBA">
          <w:rPr>
            <w:rStyle w:val="CommentReference"/>
          </w:rPr>
          <w:commentReference w:id="156"/>
        </w:r>
        <w:r w:rsidDel="00777DBA">
          <w:rPr>
            <w:rFonts w:ascii="Calibri" w:eastAsia="Calibri" w:hAnsi="Calibri" w:cs="Calibri"/>
          </w:rPr>
          <w:delText>.” Roger Moe, former president of the Minnesota state senate [Carlson, C. and Wolf, G., “</w:delText>
        </w:r>
        <w:r w:rsidR="00777DBA" w:rsidDel="00777DBA">
          <w:rPr>
            <w:rFonts w:ascii="Arial" w:eastAsia="Arial" w:hAnsi="Arial" w:cs="Arial"/>
            <w:color w:val="000000"/>
          </w:rPr>
          <w:fldChar w:fldCharType="begin"/>
        </w:r>
        <w:r w:rsidR="00777DBA" w:rsidDel="00777DBA">
          <w:delInstrText xml:space="preserve"> HYPERLINK "https://web.archive.org/web/20120616103307/http://www.policyconsensus.org/publications/reports/docs/ThePowertoConvene.pdf" \h </w:delInstrText>
        </w:r>
        <w:r w:rsidR="00777DBA" w:rsidDel="00777DBA">
          <w:rPr>
            <w:rFonts w:ascii="Arial" w:eastAsia="Arial" w:hAnsi="Arial" w:cs="Arial"/>
            <w:color w:val="000000"/>
          </w:rPr>
          <w:fldChar w:fldCharType="separate"/>
        </w:r>
        <w:r w:rsidDel="00777DBA">
          <w:rPr>
            <w:rFonts w:ascii="Calibri" w:eastAsia="Calibri" w:hAnsi="Calibri" w:cs="Calibri"/>
            <w:color w:val="1155CC"/>
            <w:u w:val="single"/>
          </w:rPr>
          <w:delText>The Power to Convene</w:delText>
        </w:r>
        <w:r w:rsidR="00777DBA" w:rsidDel="00777DBA">
          <w:rPr>
            <w:rFonts w:ascii="Calibri" w:eastAsia="Calibri" w:hAnsi="Calibri" w:cs="Calibri"/>
            <w:color w:val="1155CC"/>
            <w:u w:val="single"/>
          </w:rPr>
          <w:fldChar w:fldCharType="end"/>
        </w:r>
        <w:r w:rsidDel="00777DBA">
          <w:rPr>
            <w:rFonts w:ascii="Calibri" w:eastAsia="Calibri" w:hAnsi="Calibri" w:cs="Calibri"/>
          </w:rPr>
          <w:delText>”, The Council of State Governments, November/December 2005].</w:delText>
        </w:r>
      </w:del>
    </w:p>
    <w:p w14:paraId="17D3FF10" w14:textId="53727AF6" w:rsidR="005271E6" w:rsidDel="00777DBA" w:rsidRDefault="005271E6">
      <w:pPr>
        <w:spacing w:line="240" w:lineRule="auto"/>
        <w:rPr>
          <w:del w:id="157" w:author="Pena, Vanessa I" w:date="2017-01-20T20:33:00Z"/>
        </w:rPr>
      </w:pPr>
    </w:p>
    <w:p w14:paraId="3AECC8F4" w14:textId="77777777" w:rsidR="005271E6" w:rsidRDefault="00DD6533">
      <w:pPr>
        <w:spacing w:line="240" w:lineRule="auto"/>
      </w:pPr>
      <w:r>
        <w:rPr>
          <w:rFonts w:ascii="Calibri" w:eastAsia="Calibri" w:hAnsi="Calibri" w:cs="Calibri"/>
        </w:rPr>
        <w:t xml:space="preserve">"I have a hypothesis that most, if not all, major challenges that we face for our country or for our planet are ones that require multi-sector action, both government, non-profit sector, and the private sector." Talia Milgrom-Elcott, Executive Director and Co-Founder, 100Kin10 [Milgrom-Elcott, T., phone </w:t>
      </w:r>
      <w:proofErr w:type="gramStart"/>
      <w:r>
        <w:rPr>
          <w:rFonts w:ascii="Calibri" w:eastAsia="Calibri" w:hAnsi="Calibri" w:cs="Calibri"/>
        </w:rPr>
        <w:t xml:space="preserve">interview </w:t>
      </w:r>
      <w:proofErr w:type="gramEnd"/>
      <w:del w:id="158"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p>
    <w:p w14:paraId="28E5FEB3" w14:textId="162E62F9" w:rsidR="005271E6" w:rsidDel="005B5AD8" w:rsidRDefault="005271E6">
      <w:pPr>
        <w:spacing w:line="240" w:lineRule="auto"/>
        <w:rPr>
          <w:del w:id="159" w:author="Pena, Vanessa I" w:date="2017-02-27T12:11:00Z"/>
        </w:rPr>
      </w:pPr>
    </w:p>
    <w:p w14:paraId="1A68EC80" w14:textId="77777777" w:rsidR="005271E6" w:rsidRDefault="00DD6533">
      <w:pPr>
        <w:spacing w:line="240" w:lineRule="auto"/>
      </w:pPr>
      <w:r>
        <w:rPr>
          <w:rFonts w:ascii="Calibri" w:eastAsia="Calibri" w:hAnsi="Calibri" w:cs="Calibri"/>
        </w:rPr>
        <w:t xml:space="preserve">“For effective change in a complex system, you need to find ways to constructively involve everyone who is impacted. This is because in a complex environment if you are impacted, you exert influence.” Seth </w:t>
      </w:r>
      <w:proofErr w:type="spellStart"/>
      <w:r>
        <w:rPr>
          <w:rFonts w:ascii="Calibri" w:eastAsia="Calibri" w:hAnsi="Calibri" w:cs="Calibri"/>
        </w:rPr>
        <w:t>Kahan</w:t>
      </w:r>
      <w:proofErr w:type="spellEnd"/>
      <w:r>
        <w:rPr>
          <w:rFonts w:ascii="Calibri" w:eastAsia="Calibri" w:hAnsi="Calibri" w:cs="Calibri"/>
        </w:rPr>
        <w:t xml:space="preserve"> [</w:t>
      </w:r>
      <w:proofErr w:type="spellStart"/>
      <w:r>
        <w:rPr>
          <w:rFonts w:ascii="Calibri" w:eastAsia="Calibri" w:hAnsi="Calibri" w:cs="Calibri"/>
        </w:rPr>
        <w:t>Kahan</w:t>
      </w:r>
      <w:proofErr w:type="spellEnd"/>
      <w:r>
        <w:rPr>
          <w:rFonts w:ascii="Calibri" w:eastAsia="Calibri" w:hAnsi="Calibri" w:cs="Calibri"/>
        </w:rPr>
        <w:t xml:space="preserve">, S., </w:t>
      </w:r>
      <w:hyperlink r:id="rId11">
        <w:r>
          <w:rPr>
            <w:rFonts w:ascii="Calibri" w:eastAsia="Calibri" w:hAnsi="Calibri" w:cs="Calibri"/>
            <w:color w:val="1155CC"/>
            <w:u w:val="single"/>
          </w:rPr>
          <w:t>The Power to Convene and Set Context</w:t>
        </w:r>
      </w:hyperlink>
      <w:r>
        <w:rPr>
          <w:rFonts w:ascii="Calibri" w:eastAsia="Calibri" w:hAnsi="Calibri" w:cs="Calibri"/>
        </w:rPr>
        <w:t>, Fast Company, October 2008].</w:t>
      </w:r>
    </w:p>
    <w:p w14:paraId="4645AB50" w14:textId="0C979F6F" w:rsidR="005271E6" w:rsidDel="005B5AD8" w:rsidRDefault="005271E6">
      <w:pPr>
        <w:spacing w:line="240" w:lineRule="auto"/>
        <w:rPr>
          <w:del w:id="160" w:author="Pena, Vanessa I" w:date="2017-02-27T12:11:00Z"/>
        </w:rPr>
      </w:pPr>
      <w:bookmarkStart w:id="161" w:name="_Toc475961237"/>
      <w:bookmarkEnd w:id="161"/>
    </w:p>
    <w:p w14:paraId="79C9FA78" w14:textId="64258B13" w:rsidR="005271E6" w:rsidRDefault="00143B92">
      <w:pPr>
        <w:pStyle w:val="Heading2"/>
        <w:pPrChange w:id="162" w:author="Abrahams, Leslie S" w:date="2017-02-24T10:14:00Z">
          <w:pPr>
            <w:pStyle w:val="Heading3"/>
          </w:pPr>
        </w:pPrChange>
      </w:pPr>
      <w:bookmarkStart w:id="163" w:name="_gjdgxs" w:colFirst="0" w:colLast="0"/>
      <w:bookmarkStart w:id="164" w:name="_Toc475961238"/>
      <w:bookmarkEnd w:id="163"/>
      <w:ins w:id="165" w:author="Abrahams, Leslie S" w:date="2017-02-22T13:04:00Z">
        <w:r>
          <w:t>Overview</w:t>
        </w:r>
        <w:bookmarkEnd w:id="164"/>
        <w:r>
          <w:t xml:space="preserve"> </w:t>
        </w:r>
      </w:ins>
      <w:del w:id="166" w:author="Abrahams, Leslie S" w:date="2017-02-22T13:04:00Z">
        <w:r w:rsidR="00DD6533" w:rsidDel="00143B92">
          <w:delText>Deliverable 1: Elevator pitch summary</w:delText>
        </w:r>
      </w:del>
    </w:p>
    <w:p w14:paraId="549AC8B3" w14:textId="2FCC28E9" w:rsidR="005271E6" w:rsidDel="005B5AD8" w:rsidRDefault="005271E6">
      <w:pPr>
        <w:rPr>
          <w:del w:id="167" w:author="Pena, Vanessa I" w:date="2017-02-27T12:11:00Z"/>
        </w:rPr>
      </w:pPr>
    </w:p>
    <w:p w14:paraId="511265A6" w14:textId="77777777" w:rsidR="005271E6" w:rsidRDefault="00DD6533">
      <w:pPr>
        <w:spacing w:line="240" w:lineRule="auto"/>
        <w:ind w:left="720"/>
      </w:pPr>
      <w:r>
        <w:rPr>
          <w:rFonts w:ascii="Calibri" w:eastAsia="Calibri" w:hAnsi="Calibri" w:cs="Calibri"/>
        </w:rPr>
        <w:t>“</w:t>
      </w:r>
      <w:commentRangeStart w:id="168"/>
      <w:r>
        <w:rPr>
          <w:rFonts w:ascii="Calibri" w:eastAsia="Calibri" w:hAnsi="Calibri" w:cs="Calibri"/>
        </w:rPr>
        <w:t xml:space="preserve">The power to convene and the power of setting the right context are value generators. Together they are often far more powerful than the influence one person can exert. The robustness of multiple points-of-view is generally greater than what an individual can wield. And the field of impact grows much larger through the resulting expansion of the social network. For dealing with the most complex problems, we must involve stakeholders from every critical point in the system. Solutions, the good ones, are multi-dimensional. Therefore, we must bring together the most valuable players, helping them to work collaboratively – i.e., lend their enthusiastic engagement – using a framework that embraces their differing needs and unique perspectives. This is what the power to convene and the power of setting the context is all about.” Seth </w:t>
      </w:r>
      <w:proofErr w:type="spellStart"/>
      <w:r>
        <w:rPr>
          <w:rFonts w:ascii="Calibri" w:eastAsia="Calibri" w:hAnsi="Calibri" w:cs="Calibri"/>
        </w:rPr>
        <w:t>Kahan</w:t>
      </w:r>
      <w:proofErr w:type="spellEnd"/>
      <w:r>
        <w:rPr>
          <w:rFonts w:ascii="Calibri" w:eastAsia="Calibri" w:hAnsi="Calibri" w:cs="Calibri"/>
        </w:rPr>
        <w:t xml:space="preserve"> [</w:t>
      </w:r>
      <w:proofErr w:type="spellStart"/>
      <w:r>
        <w:rPr>
          <w:rFonts w:ascii="Calibri" w:eastAsia="Calibri" w:hAnsi="Calibri" w:cs="Calibri"/>
        </w:rPr>
        <w:t>Kahan</w:t>
      </w:r>
      <w:proofErr w:type="spellEnd"/>
      <w:r>
        <w:rPr>
          <w:rFonts w:ascii="Calibri" w:eastAsia="Calibri" w:hAnsi="Calibri" w:cs="Calibri"/>
        </w:rPr>
        <w:t xml:space="preserve">, S., </w:t>
      </w:r>
      <w:hyperlink r:id="rId12">
        <w:proofErr w:type="gramStart"/>
        <w:r>
          <w:rPr>
            <w:rFonts w:ascii="Calibri" w:eastAsia="Calibri" w:hAnsi="Calibri" w:cs="Calibri"/>
            <w:color w:val="1155CC"/>
            <w:u w:val="single"/>
          </w:rPr>
          <w:t>The</w:t>
        </w:r>
        <w:proofErr w:type="gramEnd"/>
        <w:r>
          <w:rPr>
            <w:rFonts w:ascii="Calibri" w:eastAsia="Calibri" w:hAnsi="Calibri" w:cs="Calibri"/>
            <w:color w:val="1155CC"/>
            <w:u w:val="single"/>
          </w:rPr>
          <w:t xml:space="preserve"> Power to Convene and Set Context</w:t>
        </w:r>
      </w:hyperlink>
      <w:r>
        <w:rPr>
          <w:rFonts w:ascii="Calibri" w:eastAsia="Calibri" w:hAnsi="Calibri" w:cs="Calibri"/>
        </w:rPr>
        <w:t xml:space="preserve">, Fast Company, October </w:t>
      </w:r>
      <w:commentRangeEnd w:id="168"/>
      <w:r w:rsidR="00257C27">
        <w:rPr>
          <w:rStyle w:val="CommentReference"/>
        </w:rPr>
        <w:commentReference w:id="168"/>
      </w:r>
      <w:r>
        <w:rPr>
          <w:rFonts w:ascii="Calibri" w:eastAsia="Calibri" w:hAnsi="Calibri" w:cs="Calibri"/>
        </w:rPr>
        <w:t xml:space="preserve">2008] </w:t>
      </w:r>
    </w:p>
    <w:p w14:paraId="49D27D5A" w14:textId="464A4657" w:rsidR="005271E6" w:rsidDel="005B5AD8" w:rsidRDefault="005271E6">
      <w:pPr>
        <w:rPr>
          <w:del w:id="169" w:author="Pena, Vanessa I" w:date="2017-02-27T12:11:00Z"/>
        </w:rPr>
      </w:pPr>
      <w:bookmarkStart w:id="170" w:name="_Toc475961239"/>
      <w:bookmarkEnd w:id="170"/>
    </w:p>
    <w:p w14:paraId="2B1FBCB0" w14:textId="2A794D53" w:rsidR="005271E6" w:rsidDel="005B5AD8" w:rsidRDefault="005271E6">
      <w:pPr>
        <w:rPr>
          <w:del w:id="171" w:author="Pena, Vanessa I" w:date="2017-02-27T12:11:00Z"/>
        </w:rPr>
      </w:pPr>
      <w:bookmarkStart w:id="172" w:name="_Toc475961240"/>
      <w:bookmarkEnd w:id="172"/>
    </w:p>
    <w:p w14:paraId="7B96815A" w14:textId="4015A872" w:rsidR="005271E6" w:rsidRDefault="00143B92">
      <w:pPr>
        <w:pStyle w:val="Heading3"/>
        <w:pPrChange w:id="173" w:author="Abrahams, Leslie S" w:date="2017-02-24T10:14:00Z">
          <w:pPr/>
        </w:pPrChange>
      </w:pPr>
      <w:ins w:id="174" w:author="Abrahams, Leslie S" w:date="2017-02-22T13:04:00Z">
        <w:del w:id="175" w:author="Abrahams, Leslie S" w:date="2017-02-24T10:14:00Z">
          <w:r w:rsidDel="00BC4F86">
            <w:delText xml:space="preserve">1. </w:delText>
          </w:r>
        </w:del>
      </w:ins>
      <w:bookmarkStart w:id="176" w:name="_Toc475961241"/>
      <w:r w:rsidR="00DD6533">
        <w:t>Intro</w:t>
      </w:r>
      <w:ins w:id="177" w:author="Abrahams, Leslie S" w:date="2017-02-24T10:13:00Z">
        <w:r w:rsidR="00BC4F86">
          <w:t>duction</w:t>
        </w:r>
      </w:ins>
      <w:bookmarkEnd w:id="176"/>
    </w:p>
    <w:p w14:paraId="57ED5C98" w14:textId="77777777" w:rsidR="005271E6" w:rsidRDefault="00DD6533">
      <w:pPr>
        <w:spacing w:line="240" w:lineRule="auto"/>
      </w:pPr>
      <w:r>
        <w:rPr>
          <w:rFonts w:ascii="Calibri" w:eastAsia="Calibri" w:hAnsi="Calibri" w:cs="Calibri"/>
        </w:rPr>
        <w:t xml:space="preserve">Aligning public and private sector commitments is a specific iteration of collaboration between the Federal government and outside entities. While not rising to the level of formal partnership, commitment-generating devices like </w:t>
      </w:r>
      <w:proofErr w:type="spellStart"/>
      <w:r>
        <w:rPr>
          <w:rFonts w:ascii="Calibri" w:eastAsia="Calibri" w:hAnsi="Calibri" w:cs="Calibri"/>
        </w:rPr>
        <w:t>convenings</w:t>
      </w:r>
      <w:proofErr w:type="spellEnd"/>
      <w:r>
        <w:rPr>
          <w:rFonts w:ascii="Calibri" w:eastAsia="Calibri" w:hAnsi="Calibri" w:cs="Calibri"/>
        </w:rPr>
        <w:t xml:space="preserve"> and calls to action can spur an “all hands on deck” approach to catalyzing societal advancements. In particular, the Administration has a unique vantage point and the potent ability to act as an “impatient convener” [</w:t>
      </w:r>
      <w:commentRangeStart w:id="178"/>
      <w:r>
        <w:rPr>
          <w:rFonts w:ascii="Calibri" w:eastAsia="Calibri" w:hAnsi="Calibri" w:cs="Calibri"/>
        </w:rPr>
        <w:t xml:space="preserve">Chopra, A., </w:t>
      </w:r>
      <w:r>
        <w:rPr>
          <w:rFonts w:ascii="Calibri" w:eastAsia="Calibri" w:hAnsi="Calibri" w:cs="Calibri"/>
          <w:i/>
        </w:rPr>
        <w:t xml:space="preserve">Innovative State, </w:t>
      </w:r>
      <w:r>
        <w:rPr>
          <w:sz w:val="20"/>
          <w:szCs w:val="20"/>
          <w:highlight w:val="white"/>
        </w:rPr>
        <w:t xml:space="preserve">Grove/Atlantic, </w:t>
      </w:r>
      <w:proofErr w:type="spellStart"/>
      <w:r>
        <w:rPr>
          <w:sz w:val="20"/>
          <w:szCs w:val="20"/>
          <w:highlight w:val="white"/>
        </w:rPr>
        <w:t>Inc</w:t>
      </w:r>
      <w:proofErr w:type="spellEnd"/>
      <w:r>
        <w:rPr>
          <w:sz w:val="20"/>
          <w:szCs w:val="20"/>
          <w:highlight w:val="white"/>
        </w:rPr>
        <w:t>, 2016,</w:t>
      </w:r>
      <w:r>
        <w:rPr>
          <w:rFonts w:ascii="Calibri" w:eastAsia="Calibri" w:hAnsi="Calibri" w:cs="Calibri"/>
          <w:i/>
        </w:rPr>
        <w:t xml:space="preserve"> </w:t>
      </w:r>
      <w:r>
        <w:rPr>
          <w:rFonts w:ascii="Calibri" w:eastAsia="Calibri" w:hAnsi="Calibri" w:cs="Calibri"/>
        </w:rPr>
        <w:t>p. 88</w:t>
      </w:r>
      <w:commentRangeEnd w:id="178"/>
      <w:r w:rsidR="00257C27">
        <w:rPr>
          <w:rStyle w:val="CommentReference"/>
        </w:rPr>
        <w:commentReference w:id="178"/>
      </w:r>
      <w:r>
        <w:rPr>
          <w:rFonts w:ascii="Calibri" w:eastAsia="Calibri" w:hAnsi="Calibri" w:cs="Calibri"/>
        </w:rPr>
        <w:t xml:space="preserve">]. </w:t>
      </w:r>
      <w:r w:rsidRPr="00257C27">
        <w:rPr>
          <w:rFonts w:ascii="Calibri" w:eastAsia="Calibri" w:hAnsi="Calibri" w:cs="Calibri"/>
          <w:highlight w:val="yellow"/>
          <w:rPrChange w:id="179" w:author="McKittrick, Alexis MW" w:date="2017-01-19T09:13:00Z">
            <w:rPr>
              <w:rFonts w:ascii="Calibri" w:eastAsia="Calibri" w:hAnsi="Calibri" w:cs="Calibri"/>
            </w:rPr>
          </w:rPrChange>
        </w:rPr>
        <w:t xml:space="preserve">A convening can be defined as leaders engaging with </w:t>
      </w:r>
      <w:commentRangeStart w:id="180"/>
      <w:r w:rsidRPr="00257C27">
        <w:rPr>
          <w:rFonts w:ascii="Calibri" w:eastAsia="Calibri" w:hAnsi="Calibri" w:cs="Calibri"/>
          <w:highlight w:val="yellow"/>
          <w:rPrChange w:id="181" w:author="McKittrick, Alexis MW" w:date="2017-01-19T09:13:00Z">
            <w:rPr>
              <w:rFonts w:ascii="Calibri" w:eastAsia="Calibri" w:hAnsi="Calibri" w:cs="Calibri"/>
            </w:rPr>
          </w:rPrChange>
        </w:rPr>
        <w:t>all sectors – public, private, non-profit, citizens, and others- to develop effective, lasting solutions to public problems that go beyond what any sector could achieve on its own</w:t>
      </w:r>
      <w:commentRangeEnd w:id="180"/>
      <w:r w:rsidR="00257C27">
        <w:rPr>
          <w:rStyle w:val="CommentReference"/>
        </w:rPr>
        <w:commentReference w:id="180"/>
      </w:r>
      <w:r>
        <w:rPr>
          <w:rFonts w:ascii="Calibri" w:eastAsia="Calibri" w:hAnsi="Calibri" w:cs="Calibri"/>
        </w:rPr>
        <w:t>.</w:t>
      </w:r>
      <w:r>
        <w:rPr>
          <w:rFonts w:ascii="Calibri" w:eastAsia="Calibri" w:hAnsi="Calibri" w:cs="Calibri"/>
          <w:vertAlign w:val="superscript"/>
        </w:rPr>
        <w:t xml:space="preserve"> </w:t>
      </w:r>
      <w:r>
        <w:rPr>
          <w:rFonts w:ascii="Calibri" w:eastAsia="Calibri" w:hAnsi="Calibri" w:cs="Calibri"/>
        </w:rPr>
        <w:t>[“</w:t>
      </w:r>
      <w:hyperlink r:id="rId13">
        <w:r>
          <w:rPr>
            <w:rFonts w:ascii="Calibri" w:eastAsia="Calibri" w:hAnsi="Calibri" w:cs="Calibri"/>
            <w:color w:val="1155CC"/>
            <w:u w:val="single"/>
          </w:rPr>
          <w:t>Public Solutions</w:t>
        </w:r>
      </w:hyperlink>
      <w:r>
        <w:rPr>
          <w:rFonts w:ascii="Calibri" w:eastAsia="Calibri" w:hAnsi="Calibri" w:cs="Calibri"/>
        </w:rPr>
        <w:t>,” Policy Consensus Initiative] By convening interested parties and innovative thinkers, it’s possible to launch high-impact multi-sector stakeholder collaborations involving companies, foundations, nonprofits, investors, researchers, regional initiatives, and skilled volunteers.</w:t>
      </w:r>
      <w:r>
        <w:rPr>
          <w:sz w:val="16"/>
          <w:szCs w:val="16"/>
        </w:rPr>
        <w:t xml:space="preserve"> </w:t>
      </w:r>
      <w:hyperlink r:id="rId14">
        <w:r>
          <w:rPr>
            <w:rFonts w:ascii="Calibri" w:eastAsia="Calibri" w:hAnsi="Calibri" w:cs="Calibri"/>
            <w:color w:val="0000FF"/>
            <w:u w:val="single"/>
          </w:rPr>
          <w:t>Collective impact</w:t>
        </w:r>
      </w:hyperlink>
      <w:r>
        <w:rPr>
          <w:rFonts w:ascii="Calibri" w:eastAsia="Calibri" w:hAnsi="Calibri" w:cs="Calibri"/>
        </w:rPr>
        <w:t xml:space="preserve"> principles are often employed by conveners to bring various stakeholders from multiple perspectives together at these gatherings, to broker partnerships, solicit pledges, and support a central call to action for which they have all been called together. </w:t>
      </w:r>
    </w:p>
    <w:p w14:paraId="480619A5" w14:textId="77777777" w:rsidR="005271E6" w:rsidRDefault="00DD6533">
      <w:pPr>
        <w:spacing w:line="240" w:lineRule="auto"/>
      </w:pPr>
      <w:r>
        <w:rPr>
          <w:rFonts w:ascii="Calibri" w:eastAsia="Calibri" w:hAnsi="Calibri" w:cs="Calibri"/>
        </w:rPr>
        <w:t xml:space="preserve"> </w:t>
      </w:r>
    </w:p>
    <w:p w14:paraId="2D12B465" w14:textId="189B366C" w:rsidR="005271E6" w:rsidRDefault="00143B92">
      <w:pPr>
        <w:pStyle w:val="Heading3"/>
        <w:pPrChange w:id="182" w:author="Abrahams, Leslie S" w:date="2017-02-24T10:14:00Z">
          <w:pPr/>
        </w:pPrChange>
      </w:pPr>
      <w:ins w:id="183" w:author="Abrahams, Leslie S" w:date="2017-02-22T13:04:00Z">
        <w:del w:id="184" w:author="Abrahams, Leslie S" w:date="2017-02-24T10:14:00Z">
          <w:r w:rsidDel="00BC4F86">
            <w:lastRenderedPageBreak/>
            <w:delText xml:space="preserve">2. </w:delText>
          </w:r>
        </w:del>
      </w:ins>
      <w:bookmarkStart w:id="185" w:name="_Toc475961242"/>
      <w:r w:rsidR="00DD6533">
        <w:t>Why</w:t>
      </w:r>
      <w:bookmarkEnd w:id="185"/>
    </w:p>
    <w:p w14:paraId="419F5E48" w14:textId="6EA64C60" w:rsidR="005271E6" w:rsidRDefault="00DD6533">
      <w:pPr>
        <w:spacing w:line="240" w:lineRule="auto"/>
      </w:pPr>
      <w:commentRangeStart w:id="186"/>
      <w:del w:id="187" w:author="Pena, Vanessa I" w:date="2017-01-20T20:34:00Z">
        <w:r w:rsidDel="00777DBA">
          <w:rPr>
            <w:rFonts w:ascii="Calibri" w:eastAsia="Calibri" w:hAnsi="Calibri" w:cs="Calibri"/>
          </w:rPr>
          <w:delText xml:space="preserve">Aligning public and private sector commitments is an innovative tool for spurring collective, transformational change. </w:delText>
        </w:r>
        <w:commentRangeEnd w:id="186"/>
        <w:r w:rsidR="00D535AF" w:rsidDel="00777DBA">
          <w:rPr>
            <w:rStyle w:val="CommentReference"/>
          </w:rPr>
          <w:commentReference w:id="186"/>
        </w:r>
      </w:del>
      <w:r>
        <w:rPr>
          <w:rFonts w:ascii="Calibri" w:eastAsia="Calibri" w:hAnsi="Calibri" w:cs="Calibri"/>
        </w:rPr>
        <w:t>The Federal government is uniquely positioned to summon multiple stakeholders</w:t>
      </w:r>
      <w:del w:id="188" w:author="McKittrick, Alexis MW" w:date="2017-01-19T09:18:00Z">
        <w:r w:rsidDel="00D535AF">
          <w:rPr>
            <w:rFonts w:ascii="Calibri" w:eastAsia="Calibri" w:hAnsi="Calibri" w:cs="Calibri"/>
          </w:rPr>
          <w:delText>,</w:delText>
        </w:r>
      </w:del>
      <w:r>
        <w:rPr>
          <w:rFonts w:ascii="Calibri" w:eastAsia="Calibri" w:hAnsi="Calibri" w:cs="Calibri"/>
        </w:rPr>
        <w:t xml:space="preserve"> and put out </w:t>
      </w:r>
      <w:del w:id="189" w:author="McKittrick, Alexis MW" w:date="2017-01-19T09:17:00Z">
        <w:r w:rsidDel="00D535AF">
          <w:rPr>
            <w:rFonts w:ascii="Calibri" w:eastAsia="Calibri" w:hAnsi="Calibri" w:cs="Calibri"/>
          </w:rPr>
          <w:delText xml:space="preserve">clarion </w:delText>
        </w:r>
      </w:del>
      <w:r>
        <w:rPr>
          <w:rFonts w:ascii="Calibri" w:eastAsia="Calibri" w:hAnsi="Calibri" w:cs="Calibri"/>
        </w:rPr>
        <w:t>calls to action on issues at inflection points for change, adoption, or scale in the country</w:t>
      </w:r>
      <w:ins w:id="190" w:author="McKittrick, Alexis MW" w:date="2017-01-19T09:18:00Z">
        <w:r w:rsidR="00D535AF">
          <w:rPr>
            <w:rFonts w:ascii="Calibri" w:eastAsia="Calibri" w:hAnsi="Calibri" w:cs="Calibri"/>
          </w:rPr>
          <w:t xml:space="preserve"> as well as</w:t>
        </w:r>
      </w:ins>
      <w:del w:id="191" w:author="McKittrick, Alexis MW" w:date="2017-01-19T09:18:00Z">
        <w:r w:rsidDel="00D535AF">
          <w:rPr>
            <w:rFonts w:ascii="Calibri" w:eastAsia="Calibri" w:hAnsi="Calibri" w:cs="Calibri"/>
          </w:rPr>
          <w:delText>,</w:delText>
        </w:r>
      </w:del>
      <w:r>
        <w:rPr>
          <w:rFonts w:ascii="Calibri" w:eastAsia="Calibri" w:hAnsi="Calibri" w:cs="Calibri"/>
        </w:rPr>
        <w:t xml:space="preserve"> elevate an issue’s national profile from talk to action. Through high-level engagement, public officials can align executive action with specific commitments offered up by the private sector. As former US CTO </w:t>
      </w:r>
      <w:proofErr w:type="spellStart"/>
      <w:r>
        <w:rPr>
          <w:rFonts w:ascii="Calibri" w:eastAsia="Calibri" w:hAnsi="Calibri" w:cs="Calibri"/>
        </w:rPr>
        <w:t>Aneesh</w:t>
      </w:r>
      <w:proofErr w:type="spellEnd"/>
      <w:r>
        <w:rPr>
          <w:rFonts w:ascii="Calibri" w:eastAsia="Calibri" w:hAnsi="Calibri" w:cs="Calibri"/>
        </w:rPr>
        <w:t xml:space="preserve"> Chopra sees it, it’s an approach that leads “through coordination and collaboration, rather than fiat.” [</w:t>
      </w:r>
      <w:commentRangeStart w:id="192"/>
      <w:r>
        <w:rPr>
          <w:rFonts w:ascii="Calibri" w:eastAsia="Calibri" w:hAnsi="Calibri" w:cs="Calibri"/>
        </w:rPr>
        <w:t xml:space="preserve">Chopra, A., </w:t>
      </w:r>
      <w:r>
        <w:rPr>
          <w:rFonts w:ascii="Calibri" w:eastAsia="Calibri" w:hAnsi="Calibri" w:cs="Calibri"/>
          <w:i/>
        </w:rPr>
        <w:t xml:space="preserve">Innovative State, </w:t>
      </w:r>
      <w:r>
        <w:rPr>
          <w:sz w:val="20"/>
          <w:szCs w:val="20"/>
          <w:highlight w:val="white"/>
        </w:rPr>
        <w:t xml:space="preserve">Grove/Atlantic, </w:t>
      </w:r>
      <w:proofErr w:type="spellStart"/>
      <w:r>
        <w:rPr>
          <w:sz w:val="20"/>
          <w:szCs w:val="20"/>
          <w:highlight w:val="white"/>
        </w:rPr>
        <w:t>Inc</w:t>
      </w:r>
      <w:proofErr w:type="spellEnd"/>
      <w:r>
        <w:rPr>
          <w:sz w:val="20"/>
          <w:szCs w:val="20"/>
          <w:highlight w:val="white"/>
        </w:rPr>
        <w:t>, 2016,</w:t>
      </w:r>
      <w:r>
        <w:rPr>
          <w:rFonts w:ascii="Calibri" w:eastAsia="Calibri" w:hAnsi="Calibri" w:cs="Calibri"/>
          <w:i/>
        </w:rPr>
        <w:t xml:space="preserve"> </w:t>
      </w:r>
      <w:r>
        <w:rPr>
          <w:rFonts w:ascii="Calibri" w:eastAsia="Calibri" w:hAnsi="Calibri" w:cs="Calibri"/>
        </w:rPr>
        <w:t>p. 134</w:t>
      </w:r>
      <w:commentRangeEnd w:id="192"/>
      <w:r w:rsidR="00D535AF">
        <w:rPr>
          <w:rStyle w:val="CommentReference"/>
        </w:rPr>
        <w:commentReference w:id="192"/>
      </w:r>
      <w:r>
        <w:rPr>
          <w:rFonts w:ascii="Calibri" w:eastAsia="Calibri" w:hAnsi="Calibri" w:cs="Calibri"/>
        </w:rPr>
        <w:t xml:space="preserve">]. Moreover, the Federal government has already used convening tools like calls to action and pledges to catalyze societal advancements and target specific issues </w:t>
      </w:r>
      <w:commentRangeStart w:id="193"/>
      <w:r>
        <w:rPr>
          <w:rFonts w:ascii="Calibri" w:eastAsia="Calibri" w:hAnsi="Calibri" w:cs="Calibri"/>
        </w:rPr>
        <w:t xml:space="preserve">like insourcing American jobs and solving the global refugee crisis. </w:t>
      </w:r>
      <w:commentRangeEnd w:id="193"/>
      <w:r w:rsidR="00D535AF">
        <w:rPr>
          <w:rStyle w:val="CommentReference"/>
        </w:rPr>
        <w:commentReference w:id="193"/>
      </w:r>
    </w:p>
    <w:p w14:paraId="19F0D6F6" w14:textId="0A983B34" w:rsidR="005271E6" w:rsidDel="005B5AD8" w:rsidRDefault="005271E6">
      <w:pPr>
        <w:spacing w:line="240" w:lineRule="auto"/>
        <w:rPr>
          <w:del w:id="194" w:author="Pena, Vanessa I" w:date="2017-02-27T12:11:00Z"/>
        </w:rPr>
      </w:pPr>
      <w:bookmarkStart w:id="195" w:name="_Toc475961243"/>
      <w:bookmarkEnd w:id="195"/>
    </w:p>
    <w:p w14:paraId="477356EF" w14:textId="0D23E966" w:rsidR="005271E6" w:rsidDel="005B5AD8" w:rsidRDefault="005271E6">
      <w:pPr>
        <w:rPr>
          <w:del w:id="196" w:author="Pena, Vanessa I" w:date="2017-02-27T12:11:00Z"/>
        </w:rPr>
      </w:pPr>
      <w:bookmarkStart w:id="197" w:name="_Toc475961244"/>
      <w:bookmarkEnd w:id="197"/>
    </w:p>
    <w:p w14:paraId="2EDAF82D" w14:textId="01402150" w:rsidR="005271E6" w:rsidRDefault="00143B92">
      <w:pPr>
        <w:pStyle w:val="Heading3"/>
        <w:pPrChange w:id="198" w:author="Abrahams, Leslie S" w:date="2017-02-24T10:14:00Z">
          <w:pPr/>
        </w:pPrChange>
      </w:pPr>
      <w:ins w:id="199" w:author="Abrahams, Leslie S" w:date="2017-02-22T13:05:00Z">
        <w:del w:id="200" w:author="Abrahams, Leslie S" w:date="2017-02-24T10:14:00Z">
          <w:r w:rsidDel="00BC4F86">
            <w:delText xml:space="preserve">3. </w:delText>
          </w:r>
        </w:del>
      </w:ins>
      <w:bookmarkStart w:id="201" w:name="_Toc475961245"/>
      <w:r w:rsidR="00DD6533">
        <w:t>How</w:t>
      </w:r>
      <w:bookmarkEnd w:id="201"/>
    </w:p>
    <w:p w14:paraId="216F98A9" w14:textId="77777777" w:rsidR="005271E6" w:rsidDel="005B5AD8" w:rsidRDefault="00DD6533">
      <w:pPr>
        <w:spacing w:line="240" w:lineRule="auto"/>
        <w:rPr>
          <w:del w:id="202" w:author="Pena, Vanessa I" w:date="2017-02-27T12:18:00Z"/>
        </w:rPr>
        <w:pPrChange w:id="203" w:author="Pena, Vanessa I" w:date="2017-02-27T12:18:00Z">
          <w:pPr>
            <w:spacing w:before="280" w:after="280" w:line="240" w:lineRule="auto"/>
          </w:pPr>
        </w:pPrChange>
      </w:pPr>
      <w:r>
        <w:rPr>
          <w:rFonts w:ascii="Calibri" w:eastAsia="Calibri" w:hAnsi="Calibri" w:cs="Calibri"/>
        </w:rPr>
        <w:t xml:space="preserve">In this approach, the White House uses its platform to call for action and elevate the visibility of external efforts that are aligned with the Administration’s goals and interests – but there is no formal partnership mechanism. Instead, external organizations respond to the president’s </w:t>
      </w:r>
      <w:commentRangeStart w:id="204"/>
      <w:r>
        <w:rPr>
          <w:rFonts w:ascii="Calibri" w:eastAsia="Calibri" w:hAnsi="Calibri" w:cs="Calibri"/>
        </w:rPr>
        <w:t>call-to-action</w:t>
      </w:r>
      <w:commentRangeEnd w:id="204"/>
      <w:r w:rsidR="00D535AF">
        <w:rPr>
          <w:rStyle w:val="CommentReference"/>
        </w:rPr>
        <w:commentReference w:id="204"/>
      </w:r>
      <w:r>
        <w:rPr>
          <w:rFonts w:ascii="Calibri" w:eastAsia="Calibri" w:hAnsi="Calibri" w:cs="Calibri"/>
        </w:rPr>
        <w:t>, organically building their own coalitions to make financial and in-kind commitments that are aligned with achieving the president’s goal.</w:t>
      </w:r>
      <w:r>
        <w:rPr>
          <w:rFonts w:ascii="Georgia" w:eastAsia="Georgia" w:hAnsi="Georgia" w:cs="Georgia"/>
          <w:color w:val="7030A0"/>
          <w:highlight w:val="white"/>
        </w:rPr>
        <w:t xml:space="preserve"> </w:t>
      </w:r>
      <w:r>
        <w:rPr>
          <w:rFonts w:ascii="Calibri" w:eastAsia="Calibri" w:hAnsi="Calibri" w:cs="Calibri"/>
          <w:highlight w:val="white"/>
        </w:rPr>
        <w:t>This has been successfully demonstrated by initiatives like</w:t>
      </w:r>
      <w:r>
        <w:rPr>
          <w:rFonts w:ascii="Calibri" w:eastAsia="Calibri" w:hAnsi="Calibri" w:cs="Calibri"/>
          <w:color w:val="7030A0"/>
          <w:highlight w:val="white"/>
        </w:rPr>
        <w:t xml:space="preserve"> </w:t>
      </w:r>
      <w:r w:rsidR="005B5AD8">
        <w:fldChar w:fldCharType="begin"/>
      </w:r>
      <w:r w:rsidR="005B5AD8">
        <w:instrText xml:space="preserve"> HYPERLINK "https://www.braininitiative.nih.gov/?AspxAutoDetectCookieSupport=1" \h </w:instrText>
      </w:r>
      <w:r w:rsidR="005B5AD8">
        <w:fldChar w:fldCharType="separate"/>
      </w:r>
      <w:r>
        <w:rPr>
          <w:rFonts w:ascii="Calibri" w:eastAsia="Calibri" w:hAnsi="Calibri" w:cs="Calibri"/>
          <w:color w:val="0000FF"/>
          <w:highlight w:val="white"/>
          <w:u w:val="single"/>
        </w:rPr>
        <w:t>BRAIN</w:t>
      </w:r>
      <w:r w:rsidR="005B5AD8">
        <w:rPr>
          <w:rFonts w:ascii="Calibri" w:eastAsia="Calibri" w:hAnsi="Calibri" w:cs="Calibri"/>
          <w:color w:val="0000FF"/>
          <w:highlight w:val="white"/>
          <w:u w:val="single"/>
        </w:rPr>
        <w:fldChar w:fldCharType="end"/>
      </w:r>
      <w:r>
        <w:rPr>
          <w:rFonts w:ascii="Calibri" w:eastAsia="Calibri" w:hAnsi="Calibri" w:cs="Calibri"/>
          <w:color w:val="7030A0"/>
          <w:highlight w:val="white"/>
        </w:rPr>
        <w:t xml:space="preserve"> </w:t>
      </w:r>
      <w:r>
        <w:rPr>
          <w:rFonts w:ascii="Calibri" w:eastAsia="Calibri" w:hAnsi="Calibri" w:cs="Calibri"/>
          <w:highlight w:val="white"/>
        </w:rPr>
        <w:t>and</w:t>
      </w:r>
      <w:r>
        <w:rPr>
          <w:rFonts w:ascii="Calibri" w:eastAsia="Calibri" w:hAnsi="Calibri" w:cs="Calibri"/>
        </w:rPr>
        <w:t xml:space="preserve"> </w:t>
      </w:r>
      <w:r w:rsidR="005B5AD8">
        <w:fldChar w:fldCharType="begin"/>
      </w:r>
      <w:r w:rsidR="005B5AD8">
        <w:instrText xml:space="preserve"> HYPERLINK "https://100kin10.org/" \h </w:instrText>
      </w:r>
      <w:r w:rsidR="005B5AD8">
        <w:fldChar w:fldCharType="separate"/>
      </w:r>
      <w:r>
        <w:rPr>
          <w:rFonts w:ascii="Calibri" w:eastAsia="Calibri" w:hAnsi="Calibri" w:cs="Calibri"/>
          <w:color w:val="0000FF"/>
          <w:u w:val="single"/>
        </w:rPr>
        <w:t>100Kin10</w:t>
      </w:r>
      <w:r w:rsidR="005B5AD8">
        <w:rPr>
          <w:rFonts w:ascii="Calibri" w:eastAsia="Calibri" w:hAnsi="Calibri" w:cs="Calibri"/>
          <w:color w:val="0000FF"/>
          <w:u w:val="single"/>
        </w:rPr>
        <w:fldChar w:fldCharType="end"/>
      </w:r>
      <w:r>
        <w:rPr>
          <w:rFonts w:ascii="Calibri" w:eastAsia="Calibri" w:hAnsi="Calibri" w:cs="Calibri"/>
        </w:rPr>
        <w:t xml:space="preserve">. </w:t>
      </w:r>
      <w:proofErr w:type="spellStart"/>
      <w:r>
        <w:rPr>
          <w:rFonts w:ascii="Calibri" w:eastAsia="Calibri" w:hAnsi="Calibri" w:cs="Calibri"/>
        </w:rPr>
        <w:t>Convenings</w:t>
      </w:r>
      <w:proofErr w:type="spellEnd"/>
      <w:r>
        <w:rPr>
          <w:rFonts w:ascii="Calibri" w:eastAsia="Calibri" w:hAnsi="Calibri" w:cs="Calibri"/>
        </w:rPr>
        <w:t xml:space="preserve"> can be used to bring together stakeholders, and encourage them to cooperate in deliberate acts of transformation. </w:t>
      </w:r>
      <w:proofErr w:type="spellStart"/>
      <w:r>
        <w:rPr>
          <w:rFonts w:ascii="Calibri" w:eastAsia="Calibri" w:hAnsi="Calibri" w:cs="Calibri"/>
        </w:rPr>
        <w:t>Convenings</w:t>
      </w:r>
      <w:proofErr w:type="spellEnd"/>
      <w:r>
        <w:rPr>
          <w:rFonts w:ascii="Calibri" w:eastAsia="Calibri" w:hAnsi="Calibri" w:cs="Calibri"/>
        </w:rPr>
        <w:t xml:space="preserve"> allow for agenda-setting and open conversation about the desired goal and objectives, among all participants. They create a space for open and transparent discussion and can build trust by creating a common understanding of goals and objectives all participants agree to work towards. External </w:t>
      </w:r>
      <w:commentRangeStart w:id="205"/>
      <w:r>
        <w:rPr>
          <w:rFonts w:ascii="Calibri" w:eastAsia="Calibri" w:hAnsi="Calibri" w:cs="Calibri"/>
        </w:rPr>
        <w:t xml:space="preserve">issue-focused organizations </w:t>
      </w:r>
      <w:commentRangeEnd w:id="205"/>
      <w:r w:rsidR="00D535AF">
        <w:rPr>
          <w:rStyle w:val="CommentReference"/>
        </w:rPr>
        <w:commentReference w:id="205"/>
      </w:r>
      <w:r>
        <w:rPr>
          <w:rFonts w:ascii="Calibri" w:eastAsia="Calibri" w:hAnsi="Calibri" w:cs="Calibri"/>
        </w:rPr>
        <w:t>often also play an essential role in providing support for the implementation of commitments, complementing the role that the White House and agencies are able to play as convener.</w:t>
      </w:r>
    </w:p>
    <w:p w14:paraId="2585BA83" w14:textId="77777777" w:rsidR="005B5AD8" w:rsidRDefault="005B5AD8">
      <w:pPr>
        <w:spacing w:line="240" w:lineRule="auto"/>
        <w:rPr>
          <w:ins w:id="206" w:author="Pena, Vanessa I" w:date="2017-02-27T12:18:00Z"/>
        </w:rPr>
      </w:pPr>
    </w:p>
    <w:p w14:paraId="51405BB8" w14:textId="35BDA7AD" w:rsidR="005271E6" w:rsidDel="005B5AD8" w:rsidRDefault="005271E6">
      <w:pPr>
        <w:spacing w:line="240" w:lineRule="auto"/>
        <w:rPr>
          <w:del w:id="207" w:author="Pena, Vanessa I" w:date="2017-02-27T12:11:00Z"/>
        </w:rPr>
      </w:pPr>
    </w:p>
    <w:p w14:paraId="2D0B70E5" w14:textId="77777777" w:rsidR="005271E6" w:rsidRDefault="00DD6533">
      <w:pPr>
        <w:spacing w:line="240" w:lineRule="auto"/>
        <w:pPrChange w:id="208" w:author="Pena, Vanessa I" w:date="2017-02-27T12:18:00Z">
          <w:pPr>
            <w:spacing w:before="280" w:after="280" w:line="240" w:lineRule="auto"/>
          </w:pPr>
        </w:pPrChange>
      </w:pPr>
      <w:r>
        <w:rPr>
          <w:rFonts w:ascii="Calibri" w:eastAsia="Calibri" w:hAnsi="Calibri" w:cs="Calibri"/>
          <w:b/>
          <w:color w:val="333333"/>
        </w:rPr>
        <w:t>Five Conditions of Collective Impact</w:t>
      </w:r>
      <w:r>
        <w:rPr>
          <w:rFonts w:ascii="Calibri" w:eastAsia="Calibri" w:hAnsi="Calibri" w:cs="Calibri"/>
          <w:color w:val="333333"/>
        </w:rPr>
        <w:t xml:space="preserve"> [</w:t>
      </w:r>
      <w:commentRangeStart w:id="209"/>
      <w:r>
        <w:rPr>
          <w:rFonts w:ascii="Calibri" w:eastAsia="Calibri" w:hAnsi="Calibri" w:cs="Calibri"/>
          <w:color w:val="333333"/>
        </w:rPr>
        <w:t xml:space="preserve">Collective Impact Forum, </w:t>
      </w:r>
      <w:r w:rsidR="005B5AD8">
        <w:fldChar w:fldCharType="begin"/>
      </w:r>
      <w:r w:rsidR="005B5AD8">
        <w:instrText xml:space="preserve"> HYPERLINK "https://collectiveimpactforum.org/resources/collective-impact-principles-practice" \h </w:instrText>
      </w:r>
      <w:r w:rsidR="005B5AD8">
        <w:fldChar w:fldCharType="separate"/>
      </w:r>
      <w:r>
        <w:rPr>
          <w:rFonts w:ascii="Calibri" w:eastAsia="Calibri" w:hAnsi="Calibri" w:cs="Calibri"/>
          <w:color w:val="1155CC"/>
          <w:u w:val="single"/>
        </w:rPr>
        <w:t>“Collective Impact Principles of Practice”</w:t>
      </w:r>
      <w:r w:rsidR="005B5AD8">
        <w:rPr>
          <w:rFonts w:ascii="Calibri" w:eastAsia="Calibri" w:hAnsi="Calibri" w:cs="Calibri"/>
          <w:color w:val="1155CC"/>
          <w:u w:val="single"/>
        </w:rPr>
        <w:fldChar w:fldCharType="end"/>
      </w:r>
      <w:r>
        <w:rPr>
          <w:rFonts w:ascii="Calibri" w:eastAsia="Calibri" w:hAnsi="Calibri" w:cs="Calibri"/>
          <w:color w:val="333333"/>
        </w:rPr>
        <w:t xml:space="preserve">, </w:t>
      </w:r>
      <w:commentRangeEnd w:id="209"/>
      <w:r w:rsidR="00D535AF">
        <w:rPr>
          <w:rStyle w:val="CommentReference"/>
        </w:rPr>
        <w:commentReference w:id="209"/>
      </w:r>
      <w:r>
        <w:rPr>
          <w:rFonts w:ascii="Calibri" w:eastAsia="Calibri" w:hAnsi="Calibri" w:cs="Calibri"/>
          <w:color w:val="333333"/>
        </w:rPr>
        <w:t xml:space="preserve">FSG and the Aspen Institute]. </w:t>
      </w:r>
      <w:commentRangeStart w:id="210"/>
      <w:r>
        <w:rPr>
          <w:noProof/>
        </w:rPr>
        <w:drawing>
          <wp:anchor distT="0" distB="0" distL="114300" distR="114300" simplePos="0" relativeHeight="251658240" behindDoc="0" locked="0" layoutInCell="0" hidden="0" allowOverlap="1" wp14:anchorId="0514F1D1" wp14:editId="0F8DA032">
            <wp:simplePos x="0" y="0"/>
            <wp:positionH relativeFrom="margin">
              <wp:posOffset>2909570</wp:posOffset>
            </wp:positionH>
            <wp:positionV relativeFrom="paragraph">
              <wp:posOffset>462280</wp:posOffset>
            </wp:positionV>
            <wp:extent cx="2887345" cy="3089275"/>
            <wp:effectExtent l="0" t="0" r="0" b="0"/>
            <wp:wrapSquare wrapText="bothSides" distT="0" distB="0" distL="114300" distR="11430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5"/>
                    <a:srcRect/>
                    <a:stretch>
                      <a:fillRect/>
                    </a:stretch>
                  </pic:blipFill>
                  <pic:spPr>
                    <a:xfrm>
                      <a:off x="0" y="0"/>
                      <a:ext cx="2887345" cy="3089275"/>
                    </a:xfrm>
                    <a:prstGeom prst="rect">
                      <a:avLst/>
                    </a:prstGeom>
                    <a:ln/>
                  </pic:spPr>
                </pic:pic>
              </a:graphicData>
            </a:graphic>
          </wp:anchor>
        </w:drawing>
      </w:r>
      <w:commentRangeEnd w:id="210"/>
      <w:r w:rsidR="00616A7D">
        <w:rPr>
          <w:rStyle w:val="CommentReference"/>
        </w:rPr>
        <w:commentReference w:id="210"/>
      </w:r>
    </w:p>
    <w:p w14:paraId="2AF6CCDF" w14:textId="77777777" w:rsidR="005271E6" w:rsidRDefault="00DD6533">
      <w:pPr>
        <w:numPr>
          <w:ilvl w:val="0"/>
          <w:numId w:val="16"/>
        </w:numPr>
        <w:spacing w:after="174" w:line="240" w:lineRule="auto"/>
        <w:ind w:hanging="360"/>
      </w:pPr>
      <w:r>
        <w:rPr>
          <w:rFonts w:ascii="Calibri" w:eastAsia="Calibri" w:hAnsi="Calibri" w:cs="Calibri"/>
          <w:b/>
          <w:i/>
        </w:rPr>
        <w:t>Common Agenda</w:t>
      </w:r>
      <w:r>
        <w:rPr>
          <w:rFonts w:ascii="Calibri" w:eastAsia="Calibri" w:hAnsi="Calibri" w:cs="Calibri"/>
        </w:rPr>
        <w:t>: All participants have a shared vision for change that includes a common understanding of the problem and a joint approach to solving the problem through agreed-upon actions.</w:t>
      </w:r>
    </w:p>
    <w:p w14:paraId="591E4C05" w14:textId="77777777" w:rsidR="005271E6" w:rsidRDefault="00DD6533">
      <w:pPr>
        <w:numPr>
          <w:ilvl w:val="0"/>
          <w:numId w:val="16"/>
        </w:numPr>
        <w:spacing w:after="174" w:line="240" w:lineRule="auto"/>
        <w:ind w:hanging="360"/>
      </w:pPr>
      <w:r>
        <w:rPr>
          <w:rFonts w:ascii="Calibri" w:eastAsia="Calibri" w:hAnsi="Calibri" w:cs="Calibri"/>
          <w:b/>
          <w:i/>
        </w:rPr>
        <w:t>Shared Measurement</w:t>
      </w:r>
      <w:r>
        <w:rPr>
          <w:rFonts w:ascii="Calibri" w:eastAsia="Calibri" w:hAnsi="Calibri" w:cs="Calibri"/>
        </w:rPr>
        <w:t>: Agreement on the ways success will be measured and reported, with a short list of common indicators identified and used across all participating organizations for learning and improvement.</w:t>
      </w:r>
    </w:p>
    <w:p w14:paraId="7A5740D1" w14:textId="77777777" w:rsidR="005271E6" w:rsidRDefault="00DD6533">
      <w:pPr>
        <w:numPr>
          <w:ilvl w:val="0"/>
          <w:numId w:val="16"/>
        </w:numPr>
        <w:spacing w:after="174" w:line="240" w:lineRule="auto"/>
        <w:ind w:hanging="360"/>
      </w:pPr>
      <w:r>
        <w:rPr>
          <w:rFonts w:ascii="Calibri" w:eastAsia="Calibri" w:hAnsi="Calibri" w:cs="Calibri"/>
          <w:b/>
          <w:i/>
        </w:rPr>
        <w:t>Mutually Reinforcing Activities</w:t>
      </w:r>
      <w:r>
        <w:rPr>
          <w:rFonts w:ascii="Calibri" w:eastAsia="Calibri" w:hAnsi="Calibri" w:cs="Calibri"/>
        </w:rPr>
        <w:t>: Engagement of a diverse set of stakeholders, typically across sectors, coordinating a set of differentiated activities through a mutually reinforcing plan of action.</w:t>
      </w:r>
    </w:p>
    <w:p w14:paraId="005E8C70" w14:textId="77777777" w:rsidR="005271E6" w:rsidRDefault="00DD6533">
      <w:pPr>
        <w:numPr>
          <w:ilvl w:val="0"/>
          <w:numId w:val="16"/>
        </w:numPr>
        <w:spacing w:after="174" w:line="240" w:lineRule="auto"/>
        <w:ind w:hanging="360"/>
      </w:pPr>
      <w:r>
        <w:rPr>
          <w:rFonts w:ascii="Calibri" w:eastAsia="Calibri" w:hAnsi="Calibri" w:cs="Calibri"/>
          <w:b/>
          <w:i/>
        </w:rPr>
        <w:t>Continuous Communication</w:t>
      </w:r>
      <w:r>
        <w:rPr>
          <w:rFonts w:ascii="Calibri" w:eastAsia="Calibri" w:hAnsi="Calibri" w:cs="Calibri"/>
        </w:rPr>
        <w:t>: Frequent and structured open communication across the many players to build trust, assure mutual objectives, and create common motivation.</w:t>
      </w:r>
    </w:p>
    <w:p w14:paraId="463E5790" w14:textId="77777777" w:rsidR="005271E6" w:rsidRDefault="00DD6533">
      <w:pPr>
        <w:numPr>
          <w:ilvl w:val="0"/>
          <w:numId w:val="16"/>
        </w:numPr>
        <w:spacing w:after="174" w:line="240" w:lineRule="auto"/>
        <w:ind w:hanging="360"/>
      </w:pPr>
      <w:r>
        <w:rPr>
          <w:rFonts w:ascii="Calibri" w:eastAsia="Calibri" w:hAnsi="Calibri" w:cs="Calibri"/>
          <w:b/>
          <w:i/>
        </w:rPr>
        <w:t>Backbone Support</w:t>
      </w:r>
      <w:r>
        <w:rPr>
          <w:rFonts w:ascii="Calibri" w:eastAsia="Calibri" w:hAnsi="Calibri" w:cs="Calibri"/>
        </w:rPr>
        <w:t>: Ongoing support by independent, funded staff dedicated to the initiative, including guiding the initiative’s vision and strategy, supporting aligned activities, establishing shared measurement practices, building public will, advancing policy, and mobilizing funding. Backbone staff can all sit within a single organization, or they can have different roles housed in multiple organizations.</w:t>
      </w:r>
    </w:p>
    <w:p w14:paraId="60B215F7" w14:textId="47D66579" w:rsidR="005271E6" w:rsidDel="005B5AD8" w:rsidRDefault="005271E6">
      <w:pPr>
        <w:spacing w:line="240" w:lineRule="auto"/>
        <w:rPr>
          <w:del w:id="211" w:author="Pena, Vanessa I" w:date="2017-02-27T12:11:00Z"/>
        </w:rPr>
      </w:pPr>
      <w:bookmarkStart w:id="212" w:name="_Toc475961246"/>
      <w:bookmarkEnd w:id="212"/>
    </w:p>
    <w:p w14:paraId="2B01871D" w14:textId="31FB2CE7" w:rsidR="005271E6" w:rsidRDefault="006802E0">
      <w:pPr>
        <w:pStyle w:val="Heading2"/>
        <w:pPrChange w:id="213" w:author="Abrahams, Leslie S" w:date="2017-02-24T10:14:00Z">
          <w:pPr>
            <w:pStyle w:val="Heading3"/>
            <w:keepNext w:val="0"/>
            <w:spacing w:before="240" w:after="40"/>
          </w:pPr>
        </w:pPrChange>
      </w:pPr>
      <w:bookmarkStart w:id="214" w:name="_30j0zll" w:colFirst="0" w:colLast="0"/>
      <w:bookmarkStart w:id="215" w:name="_Toc475961247"/>
      <w:bookmarkEnd w:id="214"/>
      <w:ins w:id="216" w:author="Abrahams, Leslie S" w:date="2017-02-22T13:15:00Z">
        <w:r>
          <w:t>Background</w:t>
        </w:r>
        <w:bookmarkEnd w:id="215"/>
        <w:r>
          <w:t xml:space="preserve"> </w:t>
        </w:r>
      </w:ins>
      <w:del w:id="217" w:author="Abrahams, Leslie S" w:date="2017-02-22T13:15:00Z">
        <w:r w:rsidR="00DD6533" w:rsidDel="006802E0">
          <w:delText>Deliverable 2: Summary of underlying rationales / empirical research</w:delText>
        </w:r>
      </w:del>
    </w:p>
    <w:p w14:paraId="74A929F7" w14:textId="06FFB3B1" w:rsidR="005271E6" w:rsidDel="005B5AD8" w:rsidRDefault="00DD6533">
      <w:pPr>
        <w:rPr>
          <w:del w:id="218" w:author="Pena, Vanessa I" w:date="2017-02-27T12:11:00Z"/>
        </w:rPr>
      </w:pPr>
      <w:del w:id="219" w:author="Pena, Vanessa I" w:date="2017-02-27T12:11:00Z">
        <w:r w:rsidDel="005B5AD8">
          <w:delText xml:space="preserve"> </w:delText>
        </w:r>
      </w:del>
    </w:p>
    <w:p w14:paraId="18BBDF0C" w14:textId="046E893F" w:rsidR="005271E6" w:rsidRDefault="00DD6533">
      <w:pPr>
        <w:pPrChange w:id="220" w:author="Pena, Vanessa I" w:date="2017-02-27T12:11:00Z">
          <w:pPr>
            <w:spacing w:line="240" w:lineRule="auto"/>
          </w:pPr>
        </w:pPrChange>
      </w:pPr>
      <w:r>
        <w:rPr>
          <w:rFonts w:ascii="Calibri" w:eastAsia="Calibri" w:hAnsi="Calibri" w:cs="Calibri"/>
        </w:rPr>
        <w:t>The credibility to elicit commitment and convene for meaningful collaboration is powerful, and “by virtue of their office, elected leaders have the power to convene people from a variety of sectors to work on public problems.” [“</w:t>
      </w:r>
      <w:r w:rsidR="005B5AD8">
        <w:fldChar w:fldCharType="begin"/>
      </w:r>
      <w:r w:rsidR="005B5AD8">
        <w:instrText xml:space="preserve"> HYPERLINK "https://web.archive.org/web/20150319030543/http:/www.policyconsensus.org/tools/practicalguide/docs/role_convener.pdf" \h </w:instrText>
      </w:r>
      <w:r w:rsidR="005B5AD8">
        <w:fldChar w:fldCharType="separate"/>
      </w:r>
      <w:r>
        <w:rPr>
          <w:rFonts w:ascii="Calibri" w:eastAsia="Calibri" w:hAnsi="Calibri" w:cs="Calibri"/>
          <w:color w:val="0000FF"/>
          <w:u w:val="single"/>
        </w:rPr>
        <w:t>Role of the Convener</w:t>
      </w:r>
      <w:r w:rsidR="005B5AD8">
        <w:rPr>
          <w:rFonts w:ascii="Calibri" w:eastAsia="Calibri" w:hAnsi="Calibri" w:cs="Calibri"/>
          <w:color w:val="0000FF"/>
          <w:u w:val="single"/>
        </w:rPr>
        <w:fldChar w:fldCharType="end"/>
      </w:r>
      <w:r>
        <w:rPr>
          <w:rFonts w:ascii="Calibri" w:eastAsia="Calibri" w:hAnsi="Calibri" w:cs="Calibri"/>
        </w:rPr>
        <w:t>,” Policy Consensus Initiative]</w:t>
      </w:r>
      <w:ins w:id="221" w:author="McKittrick, Alexis MW" w:date="2017-01-19T09:30:00Z">
        <w:r w:rsidR="00A55E01">
          <w:rPr>
            <w:rFonts w:ascii="Calibri" w:eastAsia="Calibri" w:hAnsi="Calibri" w:cs="Calibri"/>
          </w:rPr>
          <w:t xml:space="preserve"> </w:t>
        </w:r>
      </w:ins>
      <w:r>
        <w:rPr>
          <w:rFonts w:ascii="Calibri" w:eastAsia="Calibri" w:hAnsi="Calibri" w:cs="Calibri"/>
        </w:rPr>
        <w:t xml:space="preserve">The White House can use its platform to call for action and elevate the visibility of external efforts that are aligned with the Administration’s goals and interests. </w:t>
      </w:r>
      <w:commentRangeStart w:id="222"/>
      <w:r>
        <w:rPr>
          <w:rFonts w:ascii="Calibri" w:eastAsia="Calibri" w:hAnsi="Calibri" w:cs="Calibri"/>
        </w:rPr>
        <w:t>In such cases, there is no formal partnership but</w:t>
      </w:r>
      <w:r>
        <w:t xml:space="preserve"> </w:t>
      </w:r>
      <w:r>
        <w:rPr>
          <w:rFonts w:ascii="Calibri" w:eastAsia="Calibri" w:hAnsi="Calibri" w:cs="Calibri"/>
        </w:rPr>
        <w:t xml:space="preserve">external organizations respond to the president’s call-to-action, organically building their own coalitions to make financial and in-kind commitments that are aligned with national priorities. </w:t>
      </w:r>
      <w:commentRangeEnd w:id="222"/>
      <w:r w:rsidR="00A55E01">
        <w:rPr>
          <w:rStyle w:val="CommentReference"/>
        </w:rPr>
        <w:commentReference w:id="222"/>
      </w:r>
    </w:p>
    <w:p w14:paraId="7A687BA4" w14:textId="1A9D53E3" w:rsidR="005271E6" w:rsidDel="005B5AD8" w:rsidRDefault="005271E6">
      <w:pPr>
        <w:spacing w:line="240" w:lineRule="auto"/>
        <w:rPr>
          <w:del w:id="223" w:author="Pena, Vanessa I" w:date="2017-02-27T12:11:00Z"/>
        </w:rPr>
      </w:pPr>
    </w:p>
    <w:p w14:paraId="155C29D5" w14:textId="77777777" w:rsidR="005271E6" w:rsidRDefault="00DD6533">
      <w:r>
        <w:rPr>
          <w:b/>
        </w:rPr>
        <w:t xml:space="preserve">Benefits of Using Convening Power: </w:t>
      </w:r>
    </w:p>
    <w:p w14:paraId="0BBD8F8C" w14:textId="77777777" w:rsidR="005271E6" w:rsidRDefault="00DD6533">
      <w:pPr>
        <w:numPr>
          <w:ilvl w:val="0"/>
          <w:numId w:val="1"/>
        </w:numPr>
        <w:contextualSpacing/>
      </w:pPr>
      <w:r>
        <w:rPr>
          <w:rFonts w:ascii="Calibri" w:eastAsia="Calibri" w:hAnsi="Calibri" w:cs="Calibri"/>
        </w:rPr>
        <w:t>Multidisciplinary approaches can be deeply valuable for tackling our thorniest problems</w:t>
      </w:r>
    </w:p>
    <w:p w14:paraId="0238A60F" w14:textId="77777777" w:rsidR="005271E6" w:rsidRDefault="00DD6533">
      <w:pPr>
        <w:numPr>
          <w:ilvl w:val="0"/>
          <w:numId w:val="1"/>
        </w:numPr>
        <w:contextualSpacing/>
      </w:pPr>
      <w:r>
        <w:rPr>
          <w:rFonts w:ascii="Calibri" w:eastAsia="Calibri" w:hAnsi="Calibri" w:cs="Calibri"/>
        </w:rPr>
        <w:t>Unexpected coalitions can generate innovative solutions</w:t>
      </w:r>
    </w:p>
    <w:p w14:paraId="524749C4" w14:textId="77777777" w:rsidR="005271E6" w:rsidRDefault="00DD6533">
      <w:pPr>
        <w:numPr>
          <w:ilvl w:val="0"/>
          <w:numId w:val="1"/>
        </w:numPr>
        <w:contextualSpacing/>
      </w:pPr>
      <w:r>
        <w:rPr>
          <w:rFonts w:ascii="Calibri" w:eastAsia="Calibri" w:hAnsi="Calibri" w:cs="Calibri"/>
        </w:rPr>
        <w:t>High-visibility commitment can spur public engagement and jumpstart new solutions</w:t>
      </w:r>
    </w:p>
    <w:p w14:paraId="13E5C684" w14:textId="77777777" w:rsidR="005271E6" w:rsidRDefault="00DD6533">
      <w:pPr>
        <w:numPr>
          <w:ilvl w:val="0"/>
          <w:numId w:val="1"/>
        </w:numPr>
        <w:contextualSpacing/>
      </w:pPr>
      <w:r>
        <w:rPr>
          <w:rFonts w:ascii="Calibri" w:eastAsia="Calibri" w:hAnsi="Calibri" w:cs="Calibri"/>
        </w:rPr>
        <w:t xml:space="preserve">Informal convening complements concurrent efforts in the legislative process </w:t>
      </w:r>
    </w:p>
    <w:p w14:paraId="70FD660E" w14:textId="77777777" w:rsidR="005271E6" w:rsidRDefault="00DD6533">
      <w:pPr>
        <w:numPr>
          <w:ilvl w:val="0"/>
          <w:numId w:val="1"/>
        </w:numPr>
        <w:contextualSpacing/>
      </w:pPr>
      <w:r>
        <w:rPr>
          <w:rFonts w:ascii="Calibri" w:eastAsia="Calibri" w:hAnsi="Calibri" w:cs="Calibri"/>
        </w:rPr>
        <w:t>Galvanize additional resources towards shared challenges</w:t>
      </w:r>
    </w:p>
    <w:p w14:paraId="44411874" w14:textId="20A7E2FD" w:rsidR="005271E6" w:rsidDel="005B5AD8" w:rsidRDefault="005271E6">
      <w:pPr>
        <w:rPr>
          <w:del w:id="224" w:author="Pena, Vanessa I" w:date="2017-02-27T12:11:00Z"/>
        </w:rPr>
      </w:pPr>
      <w:bookmarkStart w:id="225" w:name="_Toc475961248"/>
      <w:bookmarkEnd w:id="225"/>
    </w:p>
    <w:p w14:paraId="1053ED3D" w14:textId="77777777" w:rsidR="005271E6" w:rsidRDefault="00DD6533">
      <w:pPr>
        <w:pStyle w:val="Heading3"/>
        <w:pPrChange w:id="226" w:author="Abrahams, Leslie S" w:date="2017-02-24T10:15:00Z">
          <w:pPr>
            <w:spacing w:line="240" w:lineRule="auto"/>
          </w:pPr>
        </w:pPrChange>
      </w:pPr>
      <w:bookmarkStart w:id="227" w:name="_Toc475961249"/>
      <w:commentRangeStart w:id="228"/>
      <w:r>
        <w:rPr>
          <w:rFonts w:eastAsia="Calibri"/>
        </w:rPr>
        <w:t>Multidisciplinary approaches can be deeply valuable for tackling our thorniest problems</w:t>
      </w:r>
      <w:commentRangeEnd w:id="228"/>
      <w:r w:rsidR="00A55E01">
        <w:rPr>
          <w:rStyle w:val="CommentReference"/>
        </w:rPr>
        <w:commentReference w:id="228"/>
      </w:r>
      <w:bookmarkEnd w:id="227"/>
      <w:del w:id="229" w:author="McKittrick, Alexis MW" w:date="2017-01-19T09:34:00Z">
        <w:r w:rsidDel="00A55E01">
          <w:rPr>
            <w:rFonts w:eastAsia="Calibri"/>
          </w:rPr>
          <w:delText>.</w:delText>
        </w:r>
      </w:del>
    </w:p>
    <w:p w14:paraId="7EC1017E" w14:textId="77777777" w:rsidR="005271E6" w:rsidRDefault="00DD6533">
      <w:pPr>
        <w:spacing w:line="240" w:lineRule="auto"/>
      </w:pPr>
      <w:r>
        <w:rPr>
          <w:rFonts w:ascii="Calibri" w:eastAsia="Calibri" w:hAnsi="Calibri" w:cs="Calibri"/>
        </w:rPr>
        <w:t xml:space="preserve">In many areas, further advancement is limited by the current tools at our disposal. In the instance of the BRAIN initiative </w:t>
      </w:r>
      <w:r>
        <w:rPr>
          <w:rFonts w:ascii="Calibri" w:eastAsia="Calibri" w:hAnsi="Calibri" w:cs="Calibri"/>
          <w:highlight w:val="lightGray"/>
        </w:rPr>
        <w:t>[crosslink to case study],</w:t>
      </w:r>
      <w:r>
        <w:rPr>
          <w:rFonts w:ascii="Calibri" w:eastAsia="Calibri" w:hAnsi="Calibri" w:cs="Calibri"/>
        </w:rPr>
        <w:t xml:space="preserve"> further development of scientific tools required that physical sciences and engineering fields collaborated deeply with neuroscience; the initiative created the framework necessary to bridge disciplines and bring experts together. A multidisciplinary approach can offer potential advances for complex social problems, as well. Working through a collective action framework – oriented by strategic guidance from public leadership or backbone organizations – can allow collaborative efforts to reach scale and scope, while also allowing individual participants to focus on their particular domain expertise and contributions. </w:t>
      </w:r>
    </w:p>
    <w:p w14:paraId="4D6331CA" w14:textId="16F12620" w:rsidR="005271E6" w:rsidDel="005B5AD8" w:rsidRDefault="005271E6">
      <w:pPr>
        <w:rPr>
          <w:del w:id="230" w:author="Pena, Vanessa I" w:date="2017-02-27T12:11:00Z"/>
        </w:rPr>
      </w:pPr>
      <w:bookmarkStart w:id="231" w:name="_Toc475961250"/>
      <w:bookmarkEnd w:id="231"/>
    </w:p>
    <w:p w14:paraId="7179E553" w14:textId="63BBCE3D" w:rsidR="005271E6" w:rsidRDefault="00DD6533">
      <w:pPr>
        <w:pStyle w:val="Heading3"/>
        <w:pPrChange w:id="232" w:author="Abrahams, Leslie S" w:date="2017-02-24T10:15:00Z">
          <w:pPr>
            <w:spacing w:line="240" w:lineRule="auto"/>
          </w:pPr>
        </w:pPrChange>
      </w:pPr>
      <w:bookmarkStart w:id="233" w:name="_Toc475961251"/>
      <w:r>
        <w:rPr>
          <w:rFonts w:eastAsia="Calibri"/>
        </w:rPr>
        <w:t>Unexpected coalitions can generate innovative solutions</w:t>
      </w:r>
      <w:bookmarkEnd w:id="233"/>
    </w:p>
    <w:p w14:paraId="6C5FA446" w14:textId="77777777" w:rsidR="005271E6" w:rsidRDefault="00DD6533">
      <w:pPr>
        <w:spacing w:line="240" w:lineRule="auto"/>
      </w:pPr>
      <w:r>
        <w:rPr>
          <w:rFonts w:ascii="Calibri" w:eastAsia="Calibri" w:hAnsi="Calibri" w:cs="Calibri"/>
          <w:highlight w:val="white"/>
        </w:rPr>
        <w:t xml:space="preserve">The body of research demonstrates that solutions that emerge from collaborative governance processes are “better informed, stronger in concept and content, and more likely to be implemented,” according to Terry </w:t>
      </w:r>
      <w:proofErr w:type="spellStart"/>
      <w:r>
        <w:rPr>
          <w:rFonts w:ascii="Calibri" w:eastAsia="Calibri" w:hAnsi="Calibri" w:cs="Calibri"/>
          <w:highlight w:val="white"/>
        </w:rPr>
        <w:t>Amsler</w:t>
      </w:r>
      <w:proofErr w:type="spellEnd"/>
      <w:r>
        <w:rPr>
          <w:rFonts w:ascii="Calibri" w:eastAsia="Calibri" w:hAnsi="Calibri" w:cs="Calibri"/>
          <w:highlight w:val="white"/>
        </w:rPr>
        <w:t>, Director of the Collaborative Governance Initiative. [“</w:t>
      </w:r>
      <w:hyperlink r:id="rId16">
        <w:r>
          <w:rPr>
            <w:rFonts w:ascii="Calibri" w:eastAsia="Calibri" w:hAnsi="Calibri" w:cs="Calibri"/>
            <w:color w:val="1155CC"/>
            <w:highlight w:val="white"/>
            <w:u w:val="single"/>
          </w:rPr>
          <w:t>Integrating Collaborative Activities: Public Deliberation with Stakeholder Processes”</w:t>
        </w:r>
      </w:hyperlink>
      <w:r>
        <w:rPr>
          <w:rFonts w:ascii="Calibri" w:eastAsia="Calibri" w:hAnsi="Calibri" w:cs="Calibri"/>
          <w:highlight w:val="white"/>
        </w:rPr>
        <w:t>, National Policy Consensus Center]</w:t>
      </w:r>
      <w:r>
        <w:rPr>
          <w:rFonts w:ascii="Calibri" w:eastAsia="Calibri" w:hAnsi="Calibri" w:cs="Calibri"/>
        </w:rPr>
        <w:t xml:space="preserve"> Pledges are unique in that they mobilize stakeholders to align and act; influence them to mobilize and further be influencers in their networks; innovate new products and services through these stakeholders and partnerships for adoption and scale; and, develop foresight for future directions.</w:t>
      </w:r>
    </w:p>
    <w:p w14:paraId="2C2E0CD7" w14:textId="701ACB12" w:rsidR="005271E6" w:rsidDel="005B5AD8" w:rsidRDefault="005271E6">
      <w:pPr>
        <w:spacing w:line="240" w:lineRule="auto"/>
        <w:rPr>
          <w:del w:id="234" w:author="Pena, Vanessa I" w:date="2017-02-27T12:11:00Z"/>
        </w:rPr>
      </w:pPr>
    </w:p>
    <w:p w14:paraId="7DAF4DDF" w14:textId="77777777" w:rsidR="005271E6" w:rsidRDefault="00DD6533">
      <w:pPr>
        <w:spacing w:line="240" w:lineRule="auto"/>
      </w:pPr>
      <w:commentRangeStart w:id="235"/>
      <w:r>
        <w:rPr>
          <w:rFonts w:ascii="Calibri" w:eastAsia="Calibri" w:hAnsi="Calibri" w:cs="Calibri"/>
          <w:u w:val="single"/>
        </w:rPr>
        <w:t xml:space="preserve">Read more: </w:t>
      </w:r>
      <w:hyperlink r:id="rId17">
        <w:r>
          <w:rPr>
            <w:rFonts w:ascii="Calibri" w:eastAsia="Calibri" w:hAnsi="Calibri" w:cs="Calibri"/>
            <w:color w:val="0000FF"/>
            <w:u w:val="single"/>
          </w:rPr>
          <w:t xml:space="preserve">How Diversity </w:t>
        </w:r>
        <w:proofErr w:type="gramStart"/>
        <w:r>
          <w:rPr>
            <w:rFonts w:ascii="Calibri" w:eastAsia="Calibri" w:hAnsi="Calibri" w:cs="Calibri"/>
            <w:color w:val="0000FF"/>
            <w:u w:val="single"/>
          </w:rPr>
          <w:t>Makes</w:t>
        </w:r>
        <w:proofErr w:type="gramEnd"/>
        <w:r>
          <w:rPr>
            <w:rFonts w:ascii="Calibri" w:eastAsia="Calibri" w:hAnsi="Calibri" w:cs="Calibri"/>
            <w:color w:val="0000FF"/>
            <w:u w:val="single"/>
          </w:rPr>
          <w:t xml:space="preserve"> us Smarter</w:t>
        </w:r>
      </w:hyperlink>
      <w:hyperlink r:id="rId18"/>
      <w:commentRangeEnd w:id="235"/>
      <w:r w:rsidR="006A571B">
        <w:rPr>
          <w:rStyle w:val="CommentReference"/>
        </w:rPr>
        <w:commentReference w:id="235"/>
      </w:r>
    </w:p>
    <w:p w14:paraId="494B65F0" w14:textId="3AB4DE8A" w:rsidR="005271E6" w:rsidDel="005B5AD8" w:rsidRDefault="005B5AD8">
      <w:pPr>
        <w:spacing w:line="240" w:lineRule="auto"/>
        <w:rPr>
          <w:del w:id="236" w:author="Pena, Vanessa I" w:date="2017-02-27T12:11:00Z"/>
        </w:rPr>
      </w:pPr>
      <w:del w:id="237" w:author="Pena, Vanessa I" w:date="2017-02-27T12:11:00Z">
        <w:r w:rsidDel="005B5AD8">
          <w:fldChar w:fldCharType="begin"/>
        </w:r>
        <w:r w:rsidDel="005B5AD8">
          <w:delInstrText xml:space="preserve"> HYPERLINK "https://www.scientificamerican.com/article/how-diversity-makes-us-smarter/" \h </w:delInstrText>
        </w:r>
        <w:r w:rsidDel="005B5AD8">
          <w:fldChar w:fldCharType="end"/>
        </w:r>
        <w:bookmarkStart w:id="238" w:name="_Toc475961252"/>
        <w:bookmarkEnd w:id="238"/>
      </w:del>
    </w:p>
    <w:p w14:paraId="6C9280D3" w14:textId="77777777" w:rsidR="005271E6" w:rsidRDefault="00DD6533">
      <w:pPr>
        <w:pStyle w:val="Heading3"/>
        <w:pPrChange w:id="239" w:author="Abrahams, Leslie S" w:date="2017-02-24T10:15:00Z">
          <w:pPr/>
        </w:pPrChange>
      </w:pPr>
      <w:bookmarkStart w:id="240" w:name="_Toc475961253"/>
      <w:r>
        <w:rPr>
          <w:rFonts w:eastAsia="Calibri"/>
        </w:rPr>
        <w:t>High-visibility commitment spurs public engagement and jumpstart new solutions</w:t>
      </w:r>
      <w:bookmarkEnd w:id="240"/>
    </w:p>
    <w:p w14:paraId="4B651A49" w14:textId="77777777" w:rsidR="005271E6" w:rsidRDefault="00DD6533">
      <w:pPr>
        <w:spacing w:line="240" w:lineRule="auto"/>
      </w:pPr>
      <w:r>
        <w:rPr>
          <w:rFonts w:ascii="Calibri" w:eastAsia="Calibri" w:hAnsi="Calibri" w:cs="Calibri"/>
        </w:rPr>
        <w:t xml:space="preserve">Professor </w:t>
      </w:r>
      <w:hyperlink r:id="rId19">
        <w:proofErr w:type="spellStart"/>
        <w:r>
          <w:rPr>
            <w:rFonts w:ascii="Calibri" w:eastAsia="Calibri" w:hAnsi="Calibri" w:cs="Calibri"/>
            <w:u w:val="single"/>
          </w:rPr>
          <w:t>Rosabeth</w:t>
        </w:r>
        <w:proofErr w:type="spellEnd"/>
        <w:r>
          <w:rPr>
            <w:rFonts w:ascii="Calibri" w:eastAsia="Calibri" w:hAnsi="Calibri" w:cs="Calibri"/>
            <w:u w:val="single"/>
          </w:rPr>
          <w:t xml:space="preserve"> Moss </w:t>
        </w:r>
        <w:proofErr w:type="spellStart"/>
        <w:r>
          <w:rPr>
            <w:rFonts w:ascii="Calibri" w:eastAsia="Calibri" w:hAnsi="Calibri" w:cs="Calibri"/>
            <w:u w:val="single"/>
          </w:rPr>
          <w:t>Kanter</w:t>
        </w:r>
        <w:proofErr w:type="spellEnd"/>
      </w:hyperlink>
      <w:r>
        <w:rPr>
          <w:rFonts w:ascii="Calibri" w:eastAsia="Calibri" w:hAnsi="Calibri" w:cs="Calibri"/>
        </w:rPr>
        <w:t xml:space="preserve"> explains that </w:t>
      </w:r>
      <w:commentRangeStart w:id="241"/>
      <w:r>
        <w:rPr>
          <w:rFonts w:ascii="Calibri" w:eastAsia="Calibri" w:hAnsi="Calibri" w:cs="Calibri"/>
        </w:rPr>
        <w:t xml:space="preserve">a convening model </w:t>
      </w:r>
      <w:commentRangeEnd w:id="241"/>
      <w:r w:rsidR="0041333C">
        <w:rPr>
          <w:rStyle w:val="CommentReference"/>
        </w:rPr>
        <w:commentReference w:id="241"/>
      </w:r>
      <w:r>
        <w:rPr>
          <w:rFonts w:ascii="Calibri" w:eastAsia="Calibri" w:hAnsi="Calibri" w:cs="Calibri"/>
        </w:rPr>
        <w:t>“stimulates more action by more groups in more places. It gets people who already have their fingers on the levers of change moving quickly” [</w:t>
      </w:r>
      <w:proofErr w:type="spellStart"/>
      <w:r>
        <w:rPr>
          <w:rFonts w:ascii="Calibri" w:eastAsia="Calibri" w:hAnsi="Calibri" w:cs="Calibri"/>
        </w:rPr>
        <w:t>Calmes</w:t>
      </w:r>
      <w:proofErr w:type="spellEnd"/>
      <w:r>
        <w:rPr>
          <w:rFonts w:ascii="Calibri" w:eastAsia="Calibri" w:hAnsi="Calibri" w:cs="Calibri"/>
        </w:rPr>
        <w:t>, J., “</w:t>
      </w:r>
      <w:hyperlink r:id="rId20">
        <w:r>
          <w:rPr>
            <w:rFonts w:ascii="Calibri" w:eastAsia="Calibri" w:hAnsi="Calibri" w:cs="Calibri"/>
            <w:color w:val="0000FF"/>
            <w:u w:val="single"/>
          </w:rPr>
          <w:t>Obama Counts on Power of Convening People for Change,”</w:t>
        </w:r>
      </w:hyperlink>
      <w:r>
        <w:rPr>
          <w:rFonts w:ascii="Calibri" w:eastAsia="Calibri" w:hAnsi="Calibri" w:cs="Calibri"/>
        </w:rPr>
        <w:t xml:space="preserve"> New York Times, January 2014]. Stakeholders also respond from a deep sense of civic responsibility; being directly asked to be part of an effort to advance the public good is a powerful appeal. “The sense was that this whole thing was bigger than itself,” explains Talia Milgrom-Elcott, co-founder of </w:t>
      </w:r>
      <w:hyperlink r:id="rId21">
        <w:r>
          <w:rPr>
            <w:rFonts w:ascii="Calibri" w:eastAsia="Calibri" w:hAnsi="Calibri" w:cs="Calibri"/>
            <w:color w:val="0000FF"/>
            <w:u w:val="single"/>
          </w:rPr>
          <w:t>100Kin10</w:t>
        </w:r>
      </w:hyperlink>
      <w:r>
        <w:rPr>
          <w:rFonts w:ascii="Calibri" w:eastAsia="Calibri" w:hAnsi="Calibri" w:cs="Calibri"/>
        </w:rPr>
        <w:t xml:space="preserve">. [Milgrom-Elcott, T., phone </w:t>
      </w:r>
      <w:proofErr w:type="gramStart"/>
      <w:r>
        <w:rPr>
          <w:rFonts w:ascii="Calibri" w:eastAsia="Calibri" w:hAnsi="Calibri" w:cs="Calibri"/>
        </w:rPr>
        <w:t xml:space="preserve">interview </w:t>
      </w:r>
      <w:proofErr w:type="gramEnd"/>
      <w:del w:id="242"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August 16, 2016.] </w:t>
      </w:r>
      <w:commentRangeStart w:id="243"/>
      <w:commentRangeStart w:id="244"/>
      <w:r w:rsidRPr="00BB2AC7">
        <w:rPr>
          <w:rFonts w:ascii="Calibri" w:eastAsia="Calibri" w:hAnsi="Calibri" w:cs="Calibri"/>
          <w:highlight w:val="yellow"/>
          <w:rPrChange w:id="245" w:author="McKittrick, Alexis MW" w:date="2017-01-19T09:44:00Z">
            <w:rPr>
              <w:rFonts w:ascii="Calibri" w:eastAsia="Calibri" w:hAnsi="Calibri" w:cs="Calibri"/>
            </w:rPr>
          </w:rPrChange>
        </w:rPr>
        <w:t xml:space="preserve">When the goal is much bigger than any one person or organization could possibly achieve, collaborators are drawn by the promise of accomplishing something “big” together. </w:t>
      </w:r>
      <w:commentRangeEnd w:id="243"/>
      <w:r w:rsidR="00BB2AC7" w:rsidRPr="00BB2AC7">
        <w:rPr>
          <w:rStyle w:val="CommentReference"/>
          <w:highlight w:val="yellow"/>
          <w:rPrChange w:id="246" w:author="McKittrick, Alexis MW" w:date="2017-01-19T09:44:00Z">
            <w:rPr>
              <w:rStyle w:val="CommentReference"/>
            </w:rPr>
          </w:rPrChange>
        </w:rPr>
        <w:commentReference w:id="243"/>
      </w:r>
      <w:commentRangeEnd w:id="244"/>
      <w:r w:rsidR="00777DBA">
        <w:rPr>
          <w:rStyle w:val="CommentReference"/>
        </w:rPr>
        <w:commentReference w:id="244"/>
      </w:r>
      <w:r w:rsidRPr="00BB2AC7">
        <w:rPr>
          <w:rFonts w:ascii="Calibri" w:eastAsia="Calibri" w:hAnsi="Calibri" w:cs="Calibri"/>
          <w:highlight w:val="yellow"/>
          <w:rPrChange w:id="247" w:author="McKittrick, Alexis MW" w:date="2017-01-19T09:44:00Z">
            <w:rPr>
              <w:rFonts w:ascii="Calibri" w:eastAsia="Calibri" w:hAnsi="Calibri" w:cs="Calibri"/>
            </w:rPr>
          </w:rPrChange>
        </w:rPr>
        <w:t>[</w:t>
      </w:r>
      <w:commentRangeStart w:id="248"/>
      <w:r w:rsidRPr="00BB2AC7">
        <w:rPr>
          <w:rFonts w:ascii="Calibri" w:eastAsia="Calibri" w:hAnsi="Calibri" w:cs="Calibri"/>
          <w:highlight w:val="yellow"/>
          <w:rPrChange w:id="249" w:author="McKittrick, Alexis MW" w:date="2017-01-19T09:44:00Z">
            <w:rPr>
              <w:rFonts w:ascii="Calibri" w:eastAsia="Calibri" w:hAnsi="Calibri" w:cs="Calibri"/>
            </w:rPr>
          </w:rPrChange>
        </w:rPr>
        <w:t>Chun</w:t>
      </w:r>
      <w:commentRangeEnd w:id="248"/>
      <w:r w:rsidR="00042D6E">
        <w:rPr>
          <w:rStyle w:val="CommentReference"/>
        </w:rPr>
        <w:commentReference w:id="248"/>
      </w:r>
      <w:r w:rsidRPr="00BB2AC7">
        <w:rPr>
          <w:rFonts w:ascii="Calibri" w:eastAsia="Calibri" w:hAnsi="Calibri" w:cs="Calibri"/>
          <w:highlight w:val="yellow"/>
          <w:rPrChange w:id="250" w:author="McKittrick, Alexis MW" w:date="2017-01-19T09:44:00Z">
            <w:rPr>
              <w:rFonts w:ascii="Calibri" w:eastAsia="Calibri" w:hAnsi="Calibri" w:cs="Calibri"/>
            </w:rPr>
          </w:rPrChange>
        </w:rPr>
        <w:t xml:space="preserve">, M., phone </w:t>
      </w:r>
      <w:proofErr w:type="gramStart"/>
      <w:r w:rsidRPr="00BB2AC7">
        <w:rPr>
          <w:rFonts w:ascii="Calibri" w:eastAsia="Calibri" w:hAnsi="Calibri" w:cs="Calibri"/>
          <w:highlight w:val="yellow"/>
          <w:rPrChange w:id="251" w:author="McKittrick, Alexis MW" w:date="2017-01-19T09:44:00Z">
            <w:rPr>
              <w:rFonts w:ascii="Calibri" w:eastAsia="Calibri" w:hAnsi="Calibri" w:cs="Calibri"/>
            </w:rPr>
          </w:rPrChange>
        </w:rPr>
        <w:t xml:space="preserve">interview </w:t>
      </w:r>
      <w:proofErr w:type="gramEnd"/>
      <w:del w:id="252" w:author="Abrahams, Leslie S" w:date="2017-02-22T13:34:00Z">
        <w:r w:rsidRPr="00BB2AC7" w:rsidDel="0071236F">
          <w:rPr>
            <w:rFonts w:ascii="Calibri" w:eastAsia="Calibri" w:hAnsi="Calibri" w:cs="Calibri"/>
            <w:highlight w:val="yellow"/>
            <w:rPrChange w:id="253" w:author="McKittrick, Alexis MW" w:date="2017-01-19T09:44:00Z">
              <w:rPr>
                <w:rFonts w:ascii="Calibri" w:eastAsia="Calibri" w:hAnsi="Calibri" w:cs="Calibri"/>
              </w:rPr>
            </w:rPrChange>
          </w:rPr>
          <w:delText>with Policy Design Lab</w:delText>
        </w:r>
      </w:del>
      <w:r w:rsidRPr="00BB2AC7">
        <w:rPr>
          <w:rFonts w:ascii="Calibri" w:eastAsia="Calibri" w:hAnsi="Calibri" w:cs="Calibri"/>
          <w:highlight w:val="yellow"/>
          <w:rPrChange w:id="254" w:author="McKittrick, Alexis MW" w:date="2017-01-19T09:44:00Z">
            <w:rPr>
              <w:rFonts w:ascii="Calibri" w:eastAsia="Calibri" w:hAnsi="Calibri" w:cs="Calibri"/>
            </w:rPr>
          </w:rPrChange>
        </w:rPr>
        <w:t>, August 11, 2016]</w:t>
      </w:r>
    </w:p>
    <w:p w14:paraId="00AE3146" w14:textId="47CA33E4" w:rsidR="005271E6" w:rsidDel="005B5AD8" w:rsidRDefault="005271E6">
      <w:pPr>
        <w:spacing w:line="240" w:lineRule="auto"/>
        <w:rPr>
          <w:del w:id="255" w:author="Pena, Vanessa I" w:date="2017-02-27T12:11:00Z"/>
        </w:rPr>
      </w:pPr>
      <w:bookmarkStart w:id="256" w:name="_Toc475961254"/>
      <w:bookmarkEnd w:id="256"/>
    </w:p>
    <w:p w14:paraId="35A4FA3C" w14:textId="77777777" w:rsidR="005271E6" w:rsidRDefault="00DD6533">
      <w:pPr>
        <w:pStyle w:val="Heading3"/>
        <w:pPrChange w:id="257" w:author="Abrahams, Leslie S" w:date="2017-02-24T10:15:00Z">
          <w:pPr/>
        </w:pPrChange>
      </w:pPr>
      <w:bookmarkStart w:id="258" w:name="_Toc475961255"/>
      <w:r>
        <w:rPr>
          <w:rFonts w:eastAsia="Calibri"/>
        </w:rPr>
        <w:t>Complements concurrent efforts in the legislative process</w:t>
      </w:r>
      <w:bookmarkEnd w:id="258"/>
    </w:p>
    <w:p w14:paraId="1520A54B" w14:textId="38BF68D6" w:rsidR="005271E6" w:rsidRDefault="00DD6533">
      <w:pPr>
        <w:spacing w:line="240" w:lineRule="auto"/>
      </w:pPr>
      <w:r>
        <w:rPr>
          <w:rFonts w:ascii="Calibri" w:eastAsia="Calibri" w:hAnsi="Calibri" w:cs="Calibri"/>
        </w:rPr>
        <w:t xml:space="preserve">External collaboration does not replace the normal processes of government and the primacy of legislative efforts, but it can </w:t>
      </w:r>
      <w:commentRangeStart w:id="259"/>
      <w:r>
        <w:rPr>
          <w:rFonts w:ascii="Calibri" w:eastAsia="Calibri" w:hAnsi="Calibri" w:cs="Calibri"/>
        </w:rPr>
        <w:t>enable policymakers to focus on areas where legislation is truly essential</w:t>
      </w:r>
      <w:commentRangeEnd w:id="259"/>
      <w:r w:rsidR="001D5DCB">
        <w:rPr>
          <w:rStyle w:val="CommentReference"/>
        </w:rPr>
        <w:commentReference w:id="259"/>
      </w:r>
      <w:r>
        <w:rPr>
          <w:rFonts w:ascii="Calibri" w:eastAsia="Calibri" w:hAnsi="Calibri" w:cs="Calibri"/>
        </w:rPr>
        <w:t xml:space="preserve">. “One benefit of collaborative governance,” notes </w:t>
      </w:r>
      <w:ins w:id="260" w:author="McKittrick, Alexis MW" w:date="2017-01-19T09:54:00Z">
        <w:r w:rsidR="001D5DCB" w:rsidRPr="001D5DCB">
          <w:rPr>
            <w:rFonts w:ascii="Calibri" w:eastAsia="Calibri" w:hAnsi="Calibri" w:cs="Calibri"/>
          </w:rPr>
          <w:t>Roger Moe, former president of the Minnesota state senate</w:t>
        </w:r>
      </w:ins>
      <w:del w:id="261" w:author="McKittrick, Alexis MW" w:date="2017-01-19T09:54:00Z">
        <w:r w:rsidDel="001D5DCB">
          <w:rPr>
            <w:rFonts w:ascii="Calibri" w:eastAsia="Calibri" w:hAnsi="Calibri" w:cs="Calibri"/>
          </w:rPr>
          <w:delText>a state senator</w:delText>
        </w:r>
      </w:del>
      <w:r>
        <w:rPr>
          <w:rFonts w:ascii="Calibri" w:eastAsia="Calibri" w:hAnsi="Calibri" w:cs="Calibri"/>
        </w:rPr>
        <w:t>, “is that it can keep issues out of the legal and legislative arena. When people can develop a solution that does not involve more red tape and regulation, everybody benefits”. [Carlson, C. and Wolf, G., “</w:t>
      </w:r>
      <w:hyperlink r:id="rId22">
        <w:r>
          <w:rPr>
            <w:rFonts w:ascii="Calibri" w:eastAsia="Calibri" w:hAnsi="Calibri" w:cs="Calibri"/>
            <w:color w:val="1155CC"/>
            <w:u w:val="single"/>
          </w:rPr>
          <w:t>The Power to Convene</w:t>
        </w:r>
      </w:hyperlink>
      <w:r>
        <w:rPr>
          <w:rFonts w:ascii="Calibri" w:eastAsia="Calibri" w:hAnsi="Calibri" w:cs="Calibri"/>
        </w:rPr>
        <w:t xml:space="preserve">”, Council of State Governments, November/December 2005] Federal officials can </w:t>
      </w:r>
      <w:commentRangeStart w:id="262"/>
      <w:r>
        <w:rPr>
          <w:rFonts w:ascii="Calibri" w:eastAsia="Calibri" w:hAnsi="Calibri" w:cs="Calibri"/>
        </w:rPr>
        <w:t>observe</w:t>
      </w:r>
      <w:commentRangeEnd w:id="262"/>
      <w:r w:rsidR="00634A16">
        <w:rPr>
          <w:rStyle w:val="CommentReference"/>
        </w:rPr>
        <w:commentReference w:id="262"/>
      </w:r>
      <w:r>
        <w:rPr>
          <w:rFonts w:ascii="Calibri" w:eastAsia="Calibri" w:hAnsi="Calibri" w:cs="Calibri"/>
        </w:rPr>
        <w:t xml:space="preserve"> a body of practice for this approach at the state and local level. Examples from the state level include the following, as drawn together by the </w:t>
      </w:r>
      <w:commentRangeStart w:id="263"/>
      <w:r>
        <w:rPr>
          <w:rFonts w:ascii="Calibri" w:eastAsia="Calibri" w:hAnsi="Calibri" w:cs="Calibri"/>
        </w:rPr>
        <w:t>Policy Consensus Initiative</w:t>
      </w:r>
      <w:commentRangeEnd w:id="263"/>
      <w:r w:rsidR="00634A16">
        <w:rPr>
          <w:rStyle w:val="CommentReference"/>
        </w:rPr>
        <w:commentReference w:id="263"/>
      </w:r>
      <w:r>
        <w:rPr>
          <w:rFonts w:ascii="Calibri" w:eastAsia="Calibri" w:hAnsi="Calibri" w:cs="Calibri"/>
        </w:rPr>
        <w:t>:</w:t>
      </w:r>
    </w:p>
    <w:p w14:paraId="2071F6DB" w14:textId="333590EA" w:rsidR="005271E6" w:rsidDel="005B5AD8" w:rsidRDefault="005271E6">
      <w:pPr>
        <w:spacing w:line="240" w:lineRule="auto"/>
        <w:rPr>
          <w:del w:id="264" w:author="Pena, Vanessa I" w:date="2017-02-27T12:11:00Z"/>
        </w:rPr>
      </w:pPr>
    </w:p>
    <w:p w14:paraId="4F17E369" w14:textId="77777777" w:rsidR="005271E6" w:rsidRDefault="00936EAA">
      <w:pPr>
        <w:spacing w:line="240" w:lineRule="auto"/>
      </w:pPr>
      <w:hyperlink r:id="rId23">
        <w:r w:rsidR="00DD6533">
          <w:rPr>
            <w:rFonts w:ascii="Calibri" w:eastAsia="Calibri" w:hAnsi="Calibri" w:cs="Calibri"/>
            <w:color w:val="0000FF"/>
            <w:highlight w:val="white"/>
            <w:u w:val="single"/>
          </w:rPr>
          <w:t>Legislators at a Crossroads: Making Choices to Work Differently</w:t>
        </w:r>
      </w:hyperlink>
      <w:r w:rsidR="00DD6533">
        <w:rPr>
          <w:rFonts w:ascii="Calibri" w:eastAsia="Calibri" w:hAnsi="Calibri" w:cs="Calibri"/>
          <w:color w:val="0000FF"/>
        </w:rPr>
        <w:t xml:space="preserve"> </w:t>
      </w:r>
    </w:p>
    <w:p w14:paraId="627C014B" w14:textId="77777777" w:rsidR="005271E6" w:rsidRDefault="00DD6533">
      <w:pPr>
        <w:spacing w:line="240" w:lineRule="auto"/>
      </w:pPr>
      <w:r>
        <w:rPr>
          <w:rFonts w:ascii="Calibri" w:eastAsia="Calibri" w:hAnsi="Calibri" w:cs="Calibri"/>
        </w:rPr>
        <w:t>At the state and local levels, legislators have seen the virtue of cross-sector collaboration in a way that can be instructive for Federal agencies.</w:t>
      </w:r>
    </w:p>
    <w:p w14:paraId="4A4A8565" w14:textId="77777777" w:rsidR="005271E6" w:rsidRDefault="00DD6533">
      <w:pPr>
        <w:spacing w:before="144" w:line="240" w:lineRule="auto"/>
      </w:pPr>
      <w:commentRangeStart w:id="265"/>
      <w:r>
        <w:rPr>
          <w:rFonts w:ascii="Calibri" w:eastAsia="Calibri" w:hAnsi="Calibri" w:cs="Calibri"/>
        </w:rPr>
        <w:t xml:space="preserve">From Oregon: </w:t>
      </w:r>
      <w:r>
        <w:rPr>
          <w:rFonts w:ascii="Calibri" w:eastAsia="Calibri" w:hAnsi="Calibri" w:cs="Calibri"/>
          <w:color w:val="0000FF"/>
          <w:u w:val="single"/>
        </w:rPr>
        <w:t>How Business, Government and Philanthropy Intersect to Solve Public Problems</w:t>
      </w:r>
      <w:commentRangeEnd w:id="265"/>
      <w:r w:rsidR="00634A16">
        <w:rPr>
          <w:rStyle w:val="CommentReference"/>
        </w:rPr>
        <w:commentReference w:id="265"/>
      </w:r>
    </w:p>
    <w:p w14:paraId="27EC43CB" w14:textId="77777777" w:rsidR="005271E6" w:rsidRDefault="00DD6533">
      <w:pPr>
        <w:spacing w:before="144" w:line="240" w:lineRule="auto"/>
      </w:pPr>
      <w:r>
        <w:rPr>
          <w:rFonts w:ascii="Calibri" w:eastAsia="Calibri" w:hAnsi="Calibri" w:cs="Calibri"/>
        </w:rPr>
        <w:t xml:space="preserve">From Florida: </w:t>
      </w:r>
      <w:hyperlink r:id="rId24">
        <w:r>
          <w:rPr>
            <w:rFonts w:ascii="Calibri" w:eastAsia="Calibri" w:hAnsi="Calibri" w:cs="Calibri"/>
            <w:color w:val="0000FF"/>
            <w:u w:val="single"/>
          </w:rPr>
          <w:t>Florida Senator Leads Three-County Collaborative</w:t>
        </w:r>
      </w:hyperlink>
      <w:hyperlink r:id="rId25"/>
    </w:p>
    <w:p w14:paraId="2DF17CE4" w14:textId="77777777" w:rsidR="005271E6" w:rsidRDefault="00DD6533">
      <w:pPr>
        <w:spacing w:before="144" w:line="240" w:lineRule="auto"/>
      </w:pPr>
      <w:r>
        <w:rPr>
          <w:rFonts w:ascii="Calibri" w:eastAsia="Calibri" w:hAnsi="Calibri" w:cs="Calibri"/>
        </w:rPr>
        <w:t xml:space="preserve">From Utah: </w:t>
      </w:r>
      <w:hyperlink r:id="rId26">
        <w:r>
          <w:rPr>
            <w:rFonts w:ascii="Calibri" w:eastAsia="Calibri" w:hAnsi="Calibri" w:cs="Calibri"/>
            <w:color w:val="0000FF"/>
            <w:u w:val="single"/>
          </w:rPr>
          <w:t>Finding Winning Solutions - The Art and Science of Good Governance</w:t>
        </w:r>
      </w:hyperlink>
      <w:hyperlink r:id="rId27"/>
    </w:p>
    <w:p w14:paraId="24510EDF" w14:textId="3DB021C4" w:rsidR="005271E6" w:rsidDel="005B5AD8" w:rsidRDefault="005B5AD8">
      <w:pPr>
        <w:spacing w:line="240" w:lineRule="auto"/>
        <w:rPr>
          <w:del w:id="266" w:author="Pena, Vanessa I" w:date="2017-02-27T12:11:00Z"/>
        </w:rPr>
      </w:pPr>
      <w:del w:id="267" w:author="Pena, Vanessa I" w:date="2017-02-27T12:11:00Z">
        <w:r w:rsidDel="005B5AD8">
          <w:fldChar w:fldCharType="begin"/>
        </w:r>
        <w:r w:rsidDel="005B5AD8">
          <w:delInstrText xml:space="preserve"> HYPERLINK "https://web.archive.org/web/20160328223925/http:/www.policyconsensus.org/publicsolutions/becker_article.pdf" \h </w:delInstrText>
        </w:r>
        <w:r w:rsidDel="005B5AD8">
          <w:fldChar w:fldCharType="end"/>
        </w:r>
        <w:bookmarkStart w:id="268" w:name="_Toc475961256"/>
        <w:bookmarkEnd w:id="268"/>
      </w:del>
    </w:p>
    <w:p w14:paraId="54B444E5" w14:textId="77777777" w:rsidR="005271E6" w:rsidRDefault="00DD6533">
      <w:pPr>
        <w:pStyle w:val="Heading3"/>
        <w:pPrChange w:id="269" w:author="Abrahams, Leslie S" w:date="2017-02-24T10:15:00Z">
          <w:pPr>
            <w:spacing w:line="240" w:lineRule="auto"/>
          </w:pPr>
        </w:pPrChange>
      </w:pPr>
      <w:bookmarkStart w:id="270" w:name="_Toc475961257"/>
      <w:commentRangeStart w:id="271"/>
      <w:r>
        <w:rPr>
          <w:rFonts w:eastAsia="Calibri"/>
        </w:rPr>
        <w:t>Galvanize additional resources towards shared challenges</w:t>
      </w:r>
      <w:commentRangeEnd w:id="271"/>
      <w:r w:rsidR="00634A16">
        <w:rPr>
          <w:rStyle w:val="CommentReference"/>
        </w:rPr>
        <w:commentReference w:id="271"/>
      </w:r>
      <w:bookmarkEnd w:id="270"/>
    </w:p>
    <w:p w14:paraId="22C3F4C3" w14:textId="77777777" w:rsidR="005271E6" w:rsidRDefault="00DD6533">
      <w:pPr>
        <w:spacing w:line="240" w:lineRule="auto"/>
      </w:pPr>
      <w:bookmarkStart w:id="272" w:name="_1fob9te" w:colFirst="0" w:colLast="0"/>
      <w:bookmarkEnd w:id="272"/>
      <w:r>
        <w:rPr>
          <w:rFonts w:ascii="Calibri" w:eastAsia="Calibri" w:hAnsi="Calibri" w:cs="Calibri"/>
        </w:rPr>
        <w:t xml:space="preserve">Another benefit of convening power, and a good measure of success for collaboration between the public and the private sectors, is whether such an effort brought additional resources to bear towards solving a shared challenge – whether by changing private sector practices, in-kind through volunteerism, resource allocation, or collectively towards a shared outcome. </w:t>
      </w:r>
    </w:p>
    <w:p w14:paraId="5291A213" w14:textId="290C26C2" w:rsidR="005271E6" w:rsidDel="005B5AD8" w:rsidRDefault="005271E6">
      <w:pPr>
        <w:rPr>
          <w:del w:id="273" w:author="Pena, Vanessa I" w:date="2017-02-27T12:11:00Z"/>
        </w:rPr>
      </w:pPr>
      <w:bookmarkStart w:id="274" w:name="_Toc475961258"/>
      <w:bookmarkEnd w:id="274"/>
    </w:p>
    <w:p w14:paraId="38038673" w14:textId="76D6E1D3" w:rsidR="005271E6" w:rsidRDefault="006802E0">
      <w:pPr>
        <w:pStyle w:val="Heading2"/>
        <w:pPrChange w:id="275" w:author="Abrahams, Leslie S" w:date="2017-02-24T10:15:00Z">
          <w:pPr>
            <w:pStyle w:val="Heading4"/>
            <w:keepNext w:val="0"/>
            <w:spacing w:before="240" w:after="40"/>
          </w:pPr>
        </w:pPrChange>
      </w:pPr>
      <w:bookmarkStart w:id="276" w:name="_Toc475961259"/>
      <w:ins w:id="277" w:author="Abrahams, Leslie S" w:date="2017-02-22T13:15:00Z">
        <w:r>
          <w:t>Considerations for Use</w:t>
        </w:r>
        <w:bookmarkEnd w:id="276"/>
        <w:r>
          <w:t xml:space="preserve"> </w:t>
        </w:r>
      </w:ins>
      <w:del w:id="278" w:author="Abrahams, Leslie S" w:date="2017-02-22T13:15:00Z">
        <w:r w:rsidR="00DD6533" w:rsidDel="006802E0">
          <w:delText>Deliverable 3: Profiles of candidate users - examples of when to deploy</w:delText>
        </w:r>
      </w:del>
    </w:p>
    <w:p w14:paraId="7A49B18E" w14:textId="5237B00D" w:rsidR="005271E6" w:rsidDel="005B5AD8" w:rsidRDefault="00DD6533">
      <w:pPr>
        <w:spacing w:line="240" w:lineRule="auto"/>
        <w:rPr>
          <w:del w:id="279" w:author="Pena, Vanessa I" w:date="2017-02-27T12:11:00Z"/>
        </w:rPr>
      </w:pPr>
      <w:r>
        <w:rPr>
          <w:rFonts w:ascii="Calibri" w:eastAsia="Calibri" w:hAnsi="Calibri" w:cs="Calibri"/>
          <w:b/>
          <w:sz w:val="28"/>
          <w:szCs w:val="28"/>
        </w:rPr>
        <w:t xml:space="preserve"> </w:t>
      </w:r>
    </w:p>
    <w:p w14:paraId="782D953C" w14:textId="77777777" w:rsidR="005271E6" w:rsidRDefault="00DD6533">
      <w:pPr>
        <w:spacing w:line="240" w:lineRule="auto"/>
      </w:pPr>
      <w:r>
        <w:rPr>
          <w:noProof/>
        </w:rPr>
        <w:drawing>
          <wp:inline distT="0" distB="0" distL="0" distR="0" wp14:anchorId="47474A4A" wp14:editId="14F9C2F4">
            <wp:extent cx="5943600" cy="310959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8"/>
                    <a:srcRect/>
                    <a:stretch>
                      <a:fillRect/>
                    </a:stretch>
                  </pic:blipFill>
                  <pic:spPr>
                    <a:xfrm>
                      <a:off x="0" y="0"/>
                      <a:ext cx="5943600" cy="3109595"/>
                    </a:xfrm>
                    <a:prstGeom prst="rect">
                      <a:avLst/>
                    </a:prstGeom>
                    <a:ln/>
                  </pic:spPr>
                </pic:pic>
              </a:graphicData>
            </a:graphic>
          </wp:inline>
        </w:drawing>
      </w:r>
    </w:p>
    <w:p w14:paraId="07C31A5B" w14:textId="77777777" w:rsidR="005271E6" w:rsidRDefault="00DD6533">
      <w:pPr>
        <w:spacing w:line="240" w:lineRule="auto"/>
      </w:pPr>
      <w:r>
        <w:rPr>
          <w:rFonts w:ascii="Calibri" w:eastAsia="Calibri" w:hAnsi="Calibri" w:cs="Calibri"/>
          <w:i/>
          <w:sz w:val="18"/>
          <w:szCs w:val="18"/>
        </w:rPr>
        <w:t>[Image source: p. 51, http://www.monitorinstitute.com/downloads/what-we-think/gather/GATHER_The_Art_and_Science_of_Effective_Convening.pdf]</w:t>
      </w:r>
    </w:p>
    <w:p w14:paraId="62D6DCC3" w14:textId="3D69B8D1" w:rsidR="005271E6" w:rsidDel="005B5AD8" w:rsidRDefault="005271E6">
      <w:pPr>
        <w:spacing w:line="240" w:lineRule="auto"/>
        <w:rPr>
          <w:del w:id="280" w:author="Pena, Vanessa I" w:date="2017-02-27T12:12:00Z"/>
        </w:rPr>
      </w:pPr>
      <w:bookmarkStart w:id="281" w:name="_Toc475961260"/>
      <w:bookmarkEnd w:id="281"/>
    </w:p>
    <w:p w14:paraId="67E01E85" w14:textId="77777777" w:rsidR="005271E6" w:rsidRDefault="00DD6533">
      <w:pPr>
        <w:pStyle w:val="Heading3"/>
        <w:pPrChange w:id="282" w:author="Abrahams, Leslie S" w:date="2017-02-24T10:15:00Z">
          <w:pPr/>
        </w:pPrChange>
      </w:pPr>
      <w:bookmarkStart w:id="283" w:name="_Toc475961261"/>
      <w:commentRangeStart w:id="284"/>
      <w:r>
        <w:t>When to deploy</w:t>
      </w:r>
      <w:commentRangeEnd w:id="284"/>
      <w:r w:rsidR="009268C8">
        <w:rPr>
          <w:rStyle w:val="CommentReference"/>
        </w:rPr>
        <w:commentReference w:id="284"/>
      </w:r>
      <w:bookmarkEnd w:id="283"/>
    </w:p>
    <w:p w14:paraId="1BFFD3EC" w14:textId="3A347BAD" w:rsidR="005271E6" w:rsidRDefault="00DD6533">
      <w:pPr>
        <w:spacing w:line="240" w:lineRule="auto"/>
      </w:pPr>
      <w:commentRangeStart w:id="285"/>
      <w:del w:id="286" w:author="Pena, Vanessa I" w:date="2017-01-20T20:40:00Z">
        <w:r w:rsidRPr="002E419D" w:rsidDel="00777DBA">
          <w:rPr>
            <w:rFonts w:ascii="Calibri" w:eastAsia="Calibri" w:hAnsi="Calibri" w:cs="Calibri"/>
            <w:highlight w:val="yellow"/>
            <w:rPrChange w:id="287" w:author="McKittrick, Alexis MW" w:date="2017-01-19T10:39:00Z">
              <w:rPr>
                <w:rFonts w:ascii="Calibri" w:eastAsia="Calibri" w:hAnsi="Calibri" w:cs="Calibri"/>
              </w:rPr>
            </w:rPrChange>
          </w:rPr>
          <w:delText xml:space="preserve">Selecting issues for which the executive authority to generate commitments is appropriate is similar to the problem segmenting work that takes place at the outset of Grand Challenge planning. </w:delText>
        </w:r>
        <w:commentRangeEnd w:id="285"/>
        <w:r w:rsidR="002E419D" w:rsidRPr="002E419D" w:rsidDel="00777DBA">
          <w:rPr>
            <w:rStyle w:val="CommentReference"/>
            <w:highlight w:val="yellow"/>
            <w:rPrChange w:id="288" w:author="McKittrick, Alexis MW" w:date="2017-01-19T10:39:00Z">
              <w:rPr>
                <w:rStyle w:val="CommentReference"/>
              </w:rPr>
            </w:rPrChange>
          </w:rPr>
          <w:commentReference w:id="285"/>
        </w:r>
        <w:r w:rsidRPr="002E419D" w:rsidDel="00777DBA">
          <w:rPr>
            <w:rFonts w:ascii="Calibri" w:eastAsia="Calibri" w:hAnsi="Calibri" w:cs="Calibri"/>
            <w:highlight w:val="yellow"/>
            <w:rPrChange w:id="289" w:author="McKittrick, Alexis MW" w:date="2017-01-19T10:39:00Z">
              <w:rPr>
                <w:rFonts w:ascii="Calibri" w:eastAsia="Calibri" w:hAnsi="Calibri" w:cs="Calibri"/>
              </w:rPr>
            </w:rPrChange>
          </w:rPr>
          <w:delText>Calls to action, like Grand Challenges, must have a “Goldilocks” level of specificity and focus, balancing ambition with feasibility. [</w:delText>
        </w:r>
        <w:commentRangeStart w:id="290"/>
        <w:r w:rsidRPr="002E419D" w:rsidDel="00777DBA">
          <w:rPr>
            <w:rFonts w:ascii="Calibri" w:eastAsia="Calibri" w:hAnsi="Calibri" w:cs="Calibri"/>
            <w:highlight w:val="yellow"/>
            <w:rPrChange w:id="291" w:author="McKittrick, Alexis MW" w:date="2017-01-19T10:39:00Z">
              <w:rPr>
                <w:rFonts w:ascii="Calibri" w:eastAsia="Calibri" w:hAnsi="Calibri" w:cs="Calibri"/>
              </w:rPr>
            </w:rPrChange>
          </w:rPr>
          <w:delText xml:space="preserve">Kalil, T., phone interview </w:delText>
        </w:r>
      </w:del>
      <w:del w:id="292" w:author="Abrahams, Leslie S" w:date="2017-02-22T13:34:00Z">
        <w:r w:rsidRPr="002E419D" w:rsidDel="0071236F">
          <w:rPr>
            <w:rFonts w:ascii="Calibri" w:eastAsia="Calibri" w:hAnsi="Calibri" w:cs="Calibri"/>
            <w:highlight w:val="yellow"/>
            <w:rPrChange w:id="293" w:author="McKittrick, Alexis MW" w:date="2017-01-19T10:39:00Z">
              <w:rPr>
                <w:rFonts w:ascii="Calibri" w:eastAsia="Calibri" w:hAnsi="Calibri" w:cs="Calibri"/>
              </w:rPr>
            </w:rPrChange>
          </w:rPr>
          <w:delText>with Policy Design Lab</w:delText>
        </w:r>
      </w:del>
      <w:del w:id="294" w:author="Pena, Vanessa I" w:date="2017-01-20T20:40:00Z">
        <w:r w:rsidRPr="002E419D" w:rsidDel="00777DBA">
          <w:rPr>
            <w:rFonts w:ascii="Calibri" w:eastAsia="Calibri" w:hAnsi="Calibri" w:cs="Calibri"/>
            <w:highlight w:val="yellow"/>
            <w:rPrChange w:id="295" w:author="McKittrick, Alexis MW" w:date="2017-01-19T10:39:00Z">
              <w:rPr>
                <w:rFonts w:ascii="Calibri" w:eastAsia="Calibri" w:hAnsi="Calibri" w:cs="Calibri"/>
              </w:rPr>
            </w:rPrChange>
          </w:rPr>
          <w:delText>, August 1, 2016</w:delText>
        </w:r>
        <w:commentRangeEnd w:id="290"/>
        <w:r w:rsidR="002E419D" w:rsidRPr="002E419D" w:rsidDel="00777DBA">
          <w:rPr>
            <w:rStyle w:val="CommentReference"/>
            <w:highlight w:val="yellow"/>
            <w:rPrChange w:id="296" w:author="McKittrick, Alexis MW" w:date="2017-01-19T10:39:00Z">
              <w:rPr>
                <w:rStyle w:val="CommentReference"/>
              </w:rPr>
            </w:rPrChange>
          </w:rPr>
          <w:commentReference w:id="290"/>
        </w:r>
        <w:r w:rsidDel="00777DBA">
          <w:rPr>
            <w:rFonts w:ascii="Calibri" w:eastAsia="Calibri" w:hAnsi="Calibri" w:cs="Calibri"/>
          </w:rPr>
          <w:delText xml:space="preserve">] </w:delText>
        </w:r>
      </w:del>
      <w:ins w:id="297" w:author="McKittrick, Alexis MW" w:date="2017-01-19T10:39:00Z">
        <w:r w:rsidR="002E419D">
          <w:rPr>
            <w:rFonts w:ascii="Calibri" w:eastAsia="Calibri" w:hAnsi="Calibri" w:cs="Calibri"/>
          </w:rPr>
          <w:t>C</w:t>
        </w:r>
      </w:ins>
      <w:del w:id="298" w:author="McKittrick, Alexis MW" w:date="2017-01-19T10:39:00Z">
        <w:r w:rsidDel="002E419D">
          <w:rPr>
            <w:rFonts w:ascii="Calibri" w:eastAsia="Calibri" w:hAnsi="Calibri" w:cs="Calibri"/>
          </w:rPr>
          <w:delText>Use c</w:delText>
        </w:r>
      </w:del>
      <w:r>
        <w:rPr>
          <w:rFonts w:ascii="Calibri" w:eastAsia="Calibri" w:hAnsi="Calibri" w:cs="Calibri"/>
        </w:rPr>
        <w:t xml:space="preserve">alls to action </w:t>
      </w:r>
      <w:ins w:id="299" w:author="McKittrick, Alexis MW" w:date="2017-01-19T10:40:00Z">
        <w:r w:rsidR="002E419D">
          <w:rPr>
            <w:rFonts w:ascii="Calibri" w:eastAsia="Calibri" w:hAnsi="Calibri" w:cs="Calibri"/>
          </w:rPr>
          <w:t xml:space="preserve">can be used </w:t>
        </w:r>
      </w:ins>
      <w:r>
        <w:rPr>
          <w:rFonts w:ascii="Calibri" w:eastAsia="Calibri" w:hAnsi="Calibri" w:cs="Calibri"/>
        </w:rPr>
        <w:t>to draw attention to high priority challenges</w:t>
      </w:r>
      <w:ins w:id="300" w:author="McKittrick, Alexis MW" w:date="2017-01-19T10:39:00Z">
        <w:r w:rsidR="002E419D">
          <w:rPr>
            <w:rFonts w:ascii="Calibri" w:eastAsia="Calibri" w:hAnsi="Calibri" w:cs="Calibri"/>
          </w:rPr>
          <w:t xml:space="preserve"> that</w:t>
        </w:r>
      </w:ins>
      <w:del w:id="301" w:author="McKittrick, Alexis MW" w:date="2017-01-19T10:39:00Z">
        <w:r w:rsidDel="002E419D">
          <w:rPr>
            <w:rFonts w:ascii="Calibri" w:eastAsia="Calibri" w:hAnsi="Calibri" w:cs="Calibri"/>
          </w:rPr>
          <w:delText xml:space="preserve"> which</w:delText>
        </w:r>
      </w:del>
      <w:r>
        <w:rPr>
          <w:rFonts w:ascii="Calibri" w:eastAsia="Calibri" w:hAnsi="Calibri" w:cs="Calibri"/>
        </w:rPr>
        <w:t xml:space="preserve"> </w:t>
      </w:r>
      <w:commentRangeStart w:id="302"/>
      <w:r>
        <w:rPr>
          <w:rFonts w:ascii="Calibri" w:eastAsia="Calibri" w:hAnsi="Calibri" w:cs="Calibri"/>
        </w:rPr>
        <w:t>appear to be at a tipping point</w:t>
      </w:r>
      <w:commentRangeEnd w:id="302"/>
      <w:r w:rsidR="002E419D">
        <w:rPr>
          <w:rStyle w:val="CommentReference"/>
        </w:rPr>
        <w:commentReference w:id="302"/>
      </w:r>
      <w:r>
        <w:rPr>
          <w:rFonts w:ascii="Calibri" w:eastAsia="Calibri" w:hAnsi="Calibri" w:cs="Calibri"/>
        </w:rPr>
        <w:t xml:space="preserve">, and where greater collaboration among stakeholders and greater visibility to potential funders would substantially advance progress. They can also be utilized to meet mounting pressure or be used following a major world event to galvanize domestic resources. Different </w:t>
      </w:r>
      <w:commentRangeStart w:id="303"/>
      <w:r>
        <w:rPr>
          <w:rFonts w:ascii="Calibri" w:eastAsia="Calibri" w:hAnsi="Calibri" w:cs="Calibri"/>
        </w:rPr>
        <w:t xml:space="preserve">“organizing principles” </w:t>
      </w:r>
      <w:commentRangeEnd w:id="303"/>
      <w:r w:rsidR="002E419D">
        <w:rPr>
          <w:rStyle w:val="CommentReference"/>
        </w:rPr>
        <w:commentReference w:id="303"/>
      </w:r>
      <w:r>
        <w:rPr>
          <w:rFonts w:ascii="Calibri" w:eastAsia="Calibri" w:hAnsi="Calibri" w:cs="Calibri"/>
        </w:rPr>
        <w:t>for selecting commitments include</w:t>
      </w:r>
      <w:ins w:id="304" w:author="Pena, Vanessa I" w:date="2017-01-20T20:45:00Z">
        <w:r w:rsidR="00C449D6">
          <w:rPr>
            <w:rFonts w:ascii="Calibri" w:eastAsia="Calibri" w:hAnsi="Calibri" w:cs="Calibri"/>
          </w:rPr>
          <w:t xml:space="preserve"> </w:t>
        </w:r>
      </w:ins>
      <w:moveToRangeStart w:id="305" w:author="Pena, Vanessa I" w:date="2017-01-20T20:45:00Z" w:name="move472708440"/>
      <w:moveTo w:id="306" w:author="Pena, Vanessa I" w:date="2017-01-20T20:45:00Z">
        <w:r w:rsidR="00C449D6">
          <w:rPr>
            <w:rFonts w:ascii="Calibri" w:eastAsia="Calibri" w:hAnsi="Calibri" w:cs="Calibri"/>
          </w:rPr>
          <w:t>[</w:t>
        </w:r>
        <w:commentRangeStart w:id="307"/>
        <w:r w:rsidR="00C449D6">
          <w:rPr>
            <w:rFonts w:ascii="Calibri" w:eastAsia="Calibri" w:hAnsi="Calibri" w:cs="Calibri"/>
          </w:rPr>
          <w:t>Garg</w:t>
        </w:r>
      </w:moveTo>
      <w:commentRangeEnd w:id="307"/>
      <w:r w:rsidR="009E5D9C">
        <w:rPr>
          <w:rStyle w:val="CommentReference"/>
        </w:rPr>
        <w:commentReference w:id="307"/>
      </w:r>
      <w:moveTo w:id="308" w:author="Pena, Vanessa I" w:date="2017-01-20T20:45:00Z">
        <w:r w:rsidR="00C449D6">
          <w:rPr>
            <w:rFonts w:ascii="Calibri" w:eastAsia="Calibri" w:hAnsi="Calibri" w:cs="Calibri"/>
          </w:rPr>
          <w:t xml:space="preserve">, K. Personal </w:t>
        </w:r>
        <w:proofErr w:type="gramStart"/>
        <w:r w:rsidR="00C449D6">
          <w:rPr>
            <w:rFonts w:ascii="Calibri" w:eastAsia="Calibri" w:hAnsi="Calibri" w:cs="Calibri"/>
          </w:rPr>
          <w:t xml:space="preserve">communication </w:t>
        </w:r>
        <w:proofErr w:type="gramEnd"/>
        <w:del w:id="309" w:author="Abrahams, Leslie S" w:date="2017-02-22T13:34:00Z">
          <w:r w:rsidR="00C449D6" w:rsidDel="0071236F">
            <w:rPr>
              <w:rFonts w:ascii="Calibri" w:eastAsia="Calibri" w:hAnsi="Calibri" w:cs="Calibri"/>
            </w:rPr>
            <w:delText>with Policy Design Lab</w:delText>
          </w:r>
        </w:del>
        <w:r w:rsidR="00C449D6">
          <w:rPr>
            <w:rFonts w:ascii="Calibri" w:eastAsia="Calibri" w:hAnsi="Calibri" w:cs="Calibri"/>
          </w:rPr>
          <w:t>, December 20, 2016]</w:t>
        </w:r>
        <w:del w:id="310" w:author="Pena, Vanessa I" w:date="2017-01-20T20:45:00Z">
          <w:r w:rsidR="00C449D6" w:rsidDel="00C449D6">
            <w:rPr>
              <w:rFonts w:ascii="Calibri" w:eastAsia="Calibri" w:hAnsi="Calibri" w:cs="Calibri"/>
            </w:rPr>
            <w:delText>.</w:delText>
          </w:r>
        </w:del>
      </w:moveTo>
      <w:moveToRangeEnd w:id="305"/>
      <w:r>
        <w:rPr>
          <w:rFonts w:ascii="Calibri" w:eastAsia="Calibri" w:hAnsi="Calibri" w:cs="Calibri"/>
        </w:rPr>
        <w:t>:</w:t>
      </w:r>
    </w:p>
    <w:p w14:paraId="4071C506" w14:textId="77777777" w:rsidR="005271E6" w:rsidRDefault="00DD6533">
      <w:pPr>
        <w:numPr>
          <w:ilvl w:val="0"/>
          <w:numId w:val="27"/>
        </w:numPr>
        <w:spacing w:line="240" w:lineRule="auto"/>
        <w:ind w:hanging="360"/>
        <w:contextualSpacing/>
      </w:pPr>
      <w:r>
        <w:rPr>
          <w:rFonts w:ascii="Calibri" w:eastAsia="Calibri" w:hAnsi="Calibri" w:cs="Calibri"/>
          <w:b/>
        </w:rPr>
        <w:t>Place-based:</w:t>
      </w:r>
      <w:r>
        <w:rPr>
          <w:rFonts w:ascii="Calibri" w:eastAsia="Calibri" w:hAnsi="Calibri" w:cs="Calibri"/>
        </w:rPr>
        <w:t xml:space="preserve"> “In X cities or communities, IT employers and training providers will work together to help train Y workers.”</w:t>
      </w:r>
    </w:p>
    <w:p w14:paraId="67A04B2C" w14:textId="77777777" w:rsidR="005271E6" w:rsidRDefault="00DD6533">
      <w:pPr>
        <w:numPr>
          <w:ilvl w:val="0"/>
          <w:numId w:val="27"/>
        </w:numPr>
        <w:spacing w:line="240" w:lineRule="auto"/>
        <w:ind w:hanging="360"/>
        <w:contextualSpacing/>
      </w:pPr>
      <w:r>
        <w:rPr>
          <w:rFonts w:ascii="Calibri" w:eastAsia="Calibri" w:hAnsi="Calibri" w:cs="Calibri"/>
          <w:b/>
        </w:rPr>
        <w:t xml:space="preserve">By type of organization: </w:t>
      </w:r>
      <w:r>
        <w:rPr>
          <w:rFonts w:ascii="Calibri" w:eastAsia="Calibri" w:hAnsi="Calibri" w:cs="Calibri"/>
        </w:rPr>
        <w:t xml:space="preserve">120 Engineering Deans agreed to scale programs such as the Grand Challenge Scholars Program to reach 20,000 undergraduate students. </w:t>
      </w:r>
      <w:r>
        <w:rPr>
          <w:rFonts w:ascii="Calibri" w:eastAsia="Calibri" w:hAnsi="Calibri" w:cs="Calibri"/>
          <w:highlight w:val="lightGray"/>
        </w:rPr>
        <w:t>[crosslink GCSP case study - GCs]</w:t>
      </w:r>
    </w:p>
    <w:p w14:paraId="0B70C894" w14:textId="77777777" w:rsidR="005271E6" w:rsidRDefault="00DD6533">
      <w:pPr>
        <w:numPr>
          <w:ilvl w:val="0"/>
          <w:numId w:val="27"/>
        </w:numPr>
        <w:spacing w:line="240" w:lineRule="auto"/>
        <w:ind w:hanging="360"/>
        <w:contextualSpacing/>
      </w:pPr>
      <w:r>
        <w:rPr>
          <w:rFonts w:ascii="Calibri" w:eastAsia="Calibri" w:hAnsi="Calibri" w:cs="Calibri"/>
          <w:b/>
        </w:rPr>
        <w:t>By the goal</w:t>
      </w:r>
      <w:r>
        <w:rPr>
          <w:rFonts w:ascii="Calibri" w:eastAsia="Calibri" w:hAnsi="Calibri" w:cs="Calibri"/>
        </w:rPr>
        <w:t xml:space="preserve">: A broad coalition of organizations has come together to prepare and recruit 100,000 high-quality math and science teachers over the next 10 years. </w:t>
      </w:r>
      <w:r>
        <w:rPr>
          <w:rFonts w:ascii="Calibri" w:eastAsia="Calibri" w:hAnsi="Calibri" w:cs="Calibri"/>
          <w:highlight w:val="lightGray"/>
        </w:rPr>
        <w:t>[crosslink 100kin10 case study]</w:t>
      </w:r>
      <w:r>
        <w:rPr>
          <w:rFonts w:ascii="Calibri" w:eastAsia="Calibri" w:hAnsi="Calibri" w:cs="Calibri"/>
        </w:rPr>
        <w:t xml:space="preserve"> </w:t>
      </w:r>
    </w:p>
    <w:p w14:paraId="00CB9755" w14:textId="0091D8F8" w:rsidR="005271E6" w:rsidRDefault="00DD6533">
      <w:pPr>
        <w:numPr>
          <w:ilvl w:val="0"/>
          <w:numId w:val="27"/>
        </w:numPr>
        <w:spacing w:line="240" w:lineRule="auto"/>
        <w:ind w:hanging="360"/>
        <w:contextualSpacing/>
      </w:pPr>
      <w:r>
        <w:rPr>
          <w:rFonts w:ascii="Calibri" w:eastAsia="Calibri" w:hAnsi="Calibri" w:cs="Calibri"/>
          <w:b/>
        </w:rPr>
        <w:t>By maturity/level of evidence of the approach</w:t>
      </w:r>
      <w:ins w:id="311" w:author="McKittrick, Alexis MW" w:date="2017-01-19T10:42:00Z">
        <w:r w:rsidR="002E419D">
          <w:rPr>
            <w:rFonts w:ascii="Calibri" w:eastAsia="Calibri" w:hAnsi="Calibri" w:cs="Calibri"/>
            <w:b/>
          </w:rPr>
          <w:t>:</w:t>
        </w:r>
      </w:ins>
      <w:r>
        <w:rPr>
          <w:rFonts w:ascii="Calibri" w:eastAsia="Calibri" w:hAnsi="Calibri" w:cs="Calibri"/>
        </w:rPr>
        <w:t xml:space="preserve"> </w:t>
      </w:r>
      <w:del w:id="312" w:author="McKittrick, Alexis MW" w:date="2017-01-19T10:42:00Z">
        <w:r w:rsidDel="002E419D">
          <w:rPr>
            <w:rFonts w:ascii="Calibri" w:eastAsia="Calibri" w:hAnsi="Calibri" w:cs="Calibri"/>
          </w:rPr>
          <w:delText xml:space="preserve">e.g. </w:delText>
        </w:r>
      </w:del>
      <w:r>
        <w:rPr>
          <w:rFonts w:ascii="Calibri" w:eastAsia="Calibri" w:hAnsi="Calibri" w:cs="Calibri"/>
        </w:rPr>
        <w:t xml:space="preserve">“This is a new idea worth trying,” vs. “This intervention has been rigorously evaluated and is ready to scale.” </w:t>
      </w:r>
      <w:moveFromRangeStart w:id="313" w:author="Pena, Vanessa I" w:date="2017-01-20T20:45:00Z" w:name="move472708440"/>
      <w:moveFrom w:id="314" w:author="Pena, Vanessa I" w:date="2017-01-20T20:45:00Z">
        <w:r w:rsidDel="00C449D6">
          <w:rPr>
            <w:rFonts w:ascii="Calibri" w:eastAsia="Calibri" w:hAnsi="Calibri" w:cs="Calibri"/>
          </w:rPr>
          <w:t>[</w:t>
        </w:r>
        <w:commentRangeStart w:id="315"/>
        <w:commentRangeStart w:id="316"/>
        <w:r w:rsidDel="00C449D6">
          <w:rPr>
            <w:rFonts w:ascii="Calibri" w:eastAsia="Calibri" w:hAnsi="Calibri" w:cs="Calibri"/>
          </w:rPr>
          <w:t>Garg</w:t>
        </w:r>
      </w:moveFrom>
      <w:commentRangeEnd w:id="315"/>
      <w:r w:rsidR="009E5D9C">
        <w:rPr>
          <w:rStyle w:val="CommentReference"/>
        </w:rPr>
        <w:commentReference w:id="315"/>
      </w:r>
      <w:moveFrom w:id="317" w:author="Pena, Vanessa I" w:date="2017-01-20T20:45:00Z">
        <w:r w:rsidDel="00C449D6">
          <w:rPr>
            <w:rFonts w:ascii="Calibri" w:eastAsia="Calibri" w:hAnsi="Calibri" w:cs="Calibri"/>
          </w:rPr>
          <w:t xml:space="preserve">, K. Personal communication </w:t>
        </w:r>
        <w:del w:id="318" w:author="Abrahams, Leslie S" w:date="2017-02-22T13:34:00Z">
          <w:r w:rsidDel="0071236F">
            <w:rPr>
              <w:rFonts w:ascii="Calibri" w:eastAsia="Calibri" w:hAnsi="Calibri" w:cs="Calibri"/>
            </w:rPr>
            <w:delText>with Policy Design Lab</w:delText>
          </w:r>
        </w:del>
        <w:r w:rsidDel="00C449D6">
          <w:rPr>
            <w:rFonts w:ascii="Calibri" w:eastAsia="Calibri" w:hAnsi="Calibri" w:cs="Calibri"/>
          </w:rPr>
          <w:t>, December 20, 2016].</w:t>
        </w:r>
      </w:moveFrom>
      <w:moveFromRangeEnd w:id="313"/>
    </w:p>
    <w:commentRangeEnd w:id="316"/>
    <w:p w14:paraId="1D7948E2" w14:textId="25ECBAA1" w:rsidR="005271E6" w:rsidDel="005B5AD8" w:rsidRDefault="002E419D">
      <w:pPr>
        <w:pStyle w:val="Heading3"/>
        <w:rPr>
          <w:del w:id="319" w:author="Pena, Vanessa I" w:date="2017-02-27T12:12:00Z"/>
        </w:rPr>
        <w:pPrChange w:id="320" w:author="Pena, Vanessa I" w:date="2017-02-27T12:12:00Z">
          <w:pPr/>
        </w:pPrChange>
      </w:pPr>
      <w:del w:id="321" w:author="Pena, Vanessa I" w:date="2017-02-27T12:12:00Z">
        <w:r w:rsidDel="005B5AD8">
          <w:rPr>
            <w:rStyle w:val="CommentReference"/>
          </w:rPr>
          <w:commentReference w:id="316"/>
        </w:r>
        <w:bookmarkStart w:id="322" w:name="_Toc475961262"/>
        <w:bookmarkEnd w:id="322"/>
      </w:del>
    </w:p>
    <w:p w14:paraId="50EDD800" w14:textId="36DA088C" w:rsidR="005271E6" w:rsidDel="00C449D6" w:rsidRDefault="00DD6533">
      <w:pPr>
        <w:rPr>
          <w:del w:id="323" w:author="Pena, Vanessa I" w:date="2017-01-20T20:45:00Z"/>
        </w:rPr>
      </w:pPr>
      <w:commentRangeStart w:id="324"/>
      <w:del w:id="325" w:author="Pena, Vanessa I" w:date="2017-01-20T20:45:00Z">
        <w:r w:rsidDel="00C449D6">
          <w:rPr>
            <w:rFonts w:ascii="Calibri" w:eastAsia="Calibri" w:hAnsi="Calibri" w:cs="Calibri"/>
          </w:rPr>
          <w:delText xml:space="preserve">In recent years, the calls to action have spurred movement on a wide range of policy concerns, including: </w:delText>
        </w:r>
        <w:bookmarkStart w:id="326" w:name="_Toc475960802"/>
        <w:bookmarkStart w:id="327" w:name="_Toc475961263"/>
        <w:bookmarkEnd w:id="326"/>
        <w:bookmarkEnd w:id="327"/>
      </w:del>
    </w:p>
    <w:p w14:paraId="4F844B6F" w14:textId="1AD065B9" w:rsidR="005271E6" w:rsidDel="00C449D6" w:rsidRDefault="00DD6533">
      <w:pPr>
        <w:numPr>
          <w:ilvl w:val="0"/>
          <w:numId w:val="29"/>
        </w:numPr>
        <w:ind w:hanging="360"/>
        <w:contextualSpacing/>
        <w:rPr>
          <w:del w:id="328" w:author="Pena, Vanessa I" w:date="2017-01-20T20:45:00Z"/>
          <w:u w:val="single"/>
        </w:rPr>
      </w:pPr>
      <w:del w:id="329" w:author="Pena, Vanessa I" w:date="2017-01-20T20:45:00Z">
        <w:r w:rsidDel="00C449D6">
          <w:rPr>
            <w:rFonts w:ascii="Calibri" w:eastAsia="Calibri" w:hAnsi="Calibri" w:cs="Calibri"/>
            <w:u w:val="single"/>
          </w:rPr>
          <w:delText xml:space="preserve">The global refugee crisis, from </w:delText>
        </w:r>
        <w:r w:rsidR="00777DBA" w:rsidDel="00C449D6">
          <w:rPr>
            <w:rFonts w:ascii="Arial" w:eastAsia="Arial" w:hAnsi="Arial" w:cs="Arial"/>
            <w:color w:val="000000"/>
          </w:rPr>
          <w:fldChar w:fldCharType="begin"/>
        </w:r>
        <w:r w:rsidR="00777DBA" w:rsidDel="00C449D6">
          <w:delInstrText xml:space="preserve"> HYPERLINK "https://www.whitehouse.gov/the-press-office/2016/06/30/fact-sheet-white-house-launches-call-action-private-sector-engagement-0" \h </w:delInstrText>
        </w:r>
        <w:r w:rsidR="00777DBA" w:rsidDel="00C449D6">
          <w:rPr>
            <w:rFonts w:ascii="Arial" w:eastAsia="Arial" w:hAnsi="Arial" w:cs="Arial"/>
            <w:color w:val="000000"/>
          </w:rPr>
          <w:fldChar w:fldCharType="separate"/>
        </w:r>
        <w:r w:rsidDel="00C449D6">
          <w:rPr>
            <w:rFonts w:ascii="Calibri" w:eastAsia="Calibri" w:hAnsi="Calibri" w:cs="Calibri"/>
            <w:color w:val="0000FF"/>
            <w:u w:val="single"/>
          </w:rPr>
          <w:delText>initial call to action</w:delText>
        </w:r>
        <w:r w:rsidR="00777DBA" w:rsidDel="00C449D6">
          <w:rPr>
            <w:rFonts w:ascii="Calibri" w:eastAsia="Calibri" w:hAnsi="Calibri" w:cs="Calibri"/>
            <w:color w:val="0000FF"/>
            <w:u w:val="single"/>
          </w:rPr>
          <w:fldChar w:fldCharType="end"/>
        </w:r>
        <w:r w:rsidDel="00C449D6">
          <w:rPr>
            <w:rFonts w:ascii="Calibri" w:eastAsia="Calibri" w:hAnsi="Calibri" w:cs="Calibri"/>
            <w:u w:val="single"/>
          </w:rPr>
          <w:delText xml:space="preserve"> to </w:delText>
        </w:r>
        <w:r w:rsidR="00777DBA" w:rsidDel="00C449D6">
          <w:rPr>
            <w:rFonts w:ascii="Arial" w:eastAsia="Arial" w:hAnsi="Arial" w:cs="Arial"/>
            <w:color w:val="000000"/>
          </w:rPr>
          <w:fldChar w:fldCharType="begin"/>
        </w:r>
        <w:r w:rsidR="00777DBA" w:rsidDel="00C449D6">
          <w:delInstrText xml:space="preserve"> HYPERLINK "https://www.whitehouse.gov/the-press-office/2016/09/20/private-sector-participants-call-action" \h </w:delInstrText>
        </w:r>
        <w:r w:rsidR="00777DBA" w:rsidDel="00C449D6">
          <w:rPr>
            <w:rFonts w:ascii="Arial" w:eastAsia="Arial" w:hAnsi="Arial" w:cs="Arial"/>
            <w:color w:val="000000"/>
          </w:rPr>
          <w:fldChar w:fldCharType="separate"/>
        </w:r>
        <w:r w:rsidDel="00C449D6">
          <w:rPr>
            <w:rFonts w:ascii="Calibri" w:eastAsia="Calibri" w:hAnsi="Calibri" w:cs="Calibri"/>
            <w:color w:val="0000FF"/>
            <w:u w:val="single"/>
          </w:rPr>
          <w:delText>collective response</w:delText>
        </w:r>
        <w:r w:rsidR="00777DBA" w:rsidDel="00C449D6">
          <w:rPr>
            <w:rFonts w:ascii="Calibri" w:eastAsia="Calibri" w:hAnsi="Calibri" w:cs="Calibri"/>
            <w:color w:val="0000FF"/>
            <w:u w:val="single"/>
          </w:rPr>
          <w:fldChar w:fldCharType="end"/>
        </w:r>
        <w:r w:rsidR="00777DBA" w:rsidDel="00C449D6">
          <w:fldChar w:fldCharType="begin"/>
        </w:r>
        <w:r w:rsidR="00777DBA" w:rsidDel="00C449D6">
          <w:delInstrText xml:space="preserve"> HYPERLINK "https://www.whitehouse.gov/the-press-office/2016/09/20/private-sector-participants-call-action" \h </w:delInstrText>
        </w:r>
        <w:r w:rsidR="00777DBA" w:rsidDel="00C449D6">
          <w:fldChar w:fldCharType="end"/>
        </w:r>
        <w:bookmarkStart w:id="330" w:name="_Toc475960803"/>
        <w:bookmarkStart w:id="331" w:name="_Toc475961264"/>
        <w:bookmarkEnd w:id="330"/>
        <w:bookmarkEnd w:id="331"/>
      </w:del>
    </w:p>
    <w:p w14:paraId="214EB1CD" w14:textId="6543387D" w:rsidR="005271E6" w:rsidDel="00C449D6" w:rsidRDefault="00777DBA">
      <w:pPr>
        <w:numPr>
          <w:ilvl w:val="0"/>
          <w:numId w:val="29"/>
        </w:numPr>
        <w:ind w:hanging="360"/>
        <w:contextualSpacing/>
        <w:rPr>
          <w:del w:id="332" w:author="Pena, Vanessa I" w:date="2017-01-20T20:45:00Z"/>
          <w:u w:val="single"/>
        </w:rPr>
      </w:pPr>
      <w:del w:id="333" w:author="Pena, Vanessa I" w:date="2017-01-20T20:45:00Z">
        <w:r w:rsidDel="00C449D6">
          <w:rPr>
            <w:rFonts w:ascii="Arial" w:eastAsia="Arial" w:hAnsi="Arial" w:cs="Arial"/>
            <w:color w:val="000000"/>
          </w:rPr>
          <w:fldChar w:fldCharType="begin"/>
        </w:r>
        <w:r w:rsidDel="00C449D6">
          <w:delInstrText xml:space="preserve"> HYPERLINK "https://www.whitehouse.gov/webform/building-president-s-call-action-expand-computer-science-education-k-12-schools" \h </w:delInstrText>
        </w:r>
        <w:r w:rsidDel="00C449D6">
          <w:rPr>
            <w:rFonts w:ascii="Arial" w:eastAsia="Arial" w:hAnsi="Arial" w:cs="Arial"/>
            <w:color w:val="000000"/>
          </w:rPr>
          <w:fldChar w:fldCharType="separate"/>
        </w:r>
        <w:r w:rsidR="00DD6533" w:rsidDel="00C449D6">
          <w:rPr>
            <w:rFonts w:ascii="Calibri" w:eastAsia="Calibri" w:hAnsi="Calibri" w:cs="Calibri"/>
            <w:color w:val="0000FF"/>
            <w:u w:val="single"/>
          </w:rPr>
          <w:delText>Expansion of STEM education in K-12 schools</w:delText>
        </w:r>
        <w:r w:rsidDel="00C449D6">
          <w:rPr>
            <w:rFonts w:ascii="Calibri" w:eastAsia="Calibri" w:hAnsi="Calibri" w:cs="Calibri"/>
            <w:color w:val="0000FF"/>
            <w:u w:val="single"/>
          </w:rPr>
          <w:fldChar w:fldCharType="end"/>
        </w:r>
        <w:r w:rsidDel="00C449D6">
          <w:fldChar w:fldCharType="begin"/>
        </w:r>
        <w:r w:rsidDel="00C449D6">
          <w:delInstrText xml:space="preserve"> HYPERLINK "https://www.whitehouse.gov/webform/building-president-s-call-action-expand-computer-science-education-k-12-schools" \h </w:delInstrText>
        </w:r>
        <w:r w:rsidDel="00C449D6">
          <w:fldChar w:fldCharType="end"/>
        </w:r>
        <w:bookmarkStart w:id="334" w:name="_Toc475960804"/>
        <w:bookmarkStart w:id="335" w:name="_Toc475961265"/>
        <w:bookmarkEnd w:id="334"/>
        <w:bookmarkEnd w:id="335"/>
      </w:del>
    </w:p>
    <w:p w14:paraId="6307BC18" w14:textId="583E1521" w:rsidR="005271E6" w:rsidDel="00C449D6" w:rsidRDefault="00777DBA">
      <w:pPr>
        <w:numPr>
          <w:ilvl w:val="0"/>
          <w:numId w:val="29"/>
        </w:numPr>
        <w:ind w:hanging="360"/>
        <w:contextualSpacing/>
        <w:rPr>
          <w:del w:id="336" w:author="Pena, Vanessa I" w:date="2017-01-20T20:45:00Z"/>
          <w:u w:val="single"/>
        </w:rPr>
      </w:pPr>
      <w:del w:id="337" w:author="Pena, Vanessa I" w:date="2017-01-20T20:45:00Z">
        <w:r w:rsidDel="00C449D6">
          <w:rPr>
            <w:rFonts w:ascii="Arial" w:eastAsia="Arial" w:hAnsi="Arial" w:cs="Arial"/>
            <w:color w:val="000000"/>
          </w:rPr>
          <w:fldChar w:fldCharType="begin"/>
        </w:r>
        <w:r w:rsidDel="00C449D6">
          <w:delInstrText xml:space="preserve"> HYPERLINK "https://www.whitehouse.gov/blog/2009/10/02/a-call-action-office-national-aids-policy" \h </w:delInstrText>
        </w:r>
        <w:r w:rsidDel="00C449D6">
          <w:rPr>
            <w:rFonts w:ascii="Arial" w:eastAsia="Arial" w:hAnsi="Arial" w:cs="Arial"/>
            <w:color w:val="000000"/>
          </w:rPr>
          <w:fldChar w:fldCharType="separate"/>
        </w:r>
        <w:r w:rsidR="00DD6533" w:rsidDel="00C449D6">
          <w:rPr>
            <w:rFonts w:ascii="Calibri" w:eastAsia="Calibri" w:hAnsi="Calibri" w:cs="Calibri"/>
            <w:color w:val="0000FF"/>
            <w:u w:val="single"/>
          </w:rPr>
          <w:delText>AIDS policy and response</w:delText>
        </w:r>
        <w:r w:rsidDel="00C449D6">
          <w:rPr>
            <w:rFonts w:ascii="Calibri" w:eastAsia="Calibri" w:hAnsi="Calibri" w:cs="Calibri"/>
            <w:color w:val="0000FF"/>
            <w:u w:val="single"/>
          </w:rPr>
          <w:fldChar w:fldCharType="end"/>
        </w:r>
        <w:r w:rsidDel="00C449D6">
          <w:fldChar w:fldCharType="begin"/>
        </w:r>
        <w:r w:rsidDel="00C449D6">
          <w:delInstrText xml:space="preserve"> HYPERLINK "https://www.whitehouse.gov/blog/2009/10/02/a-call-action-office-national-aids-policy" \h </w:delInstrText>
        </w:r>
        <w:r w:rsidDel="00C449D6">
          <w:fldChar w:fldCharType="end"/>
        </w:r>
        <w:bookmarkStart w:id="338" w:name="_Toc475960805"/>
        <w:bookmarkStart w:id="339" w:name="_Toc475961266"/>
        <w:bookmarkEnd w:id="338"/>
        <w:bookmarkEnd w:id="339"/>
      </w:del>
    </w:p>
    <w:p w14:paraId="3AC7CE85" w14:textId="19B92DF3" w:rsidR="005271E6" w:rsidDel="00C449D6" w:rsidRDefault="00777DBA">
      <w:pPr>
        <w:numPr>
          <w:ilvl w:val="0"/>
          <w:numId w:val="29"/>
        </w:numPr>
        <w:ind w:hanging="360"/>
        <w:contextualSpacing/>
        <w:rPr>
          <w:del w:id="340" w:author="Pena, Vanessa I" w:date="2017-01-20T20:45:00Z"/>
        </w:rPr>
      </w:pPr>
      <w:del w:id="341" w:author="Pena, Vanessa I" w:date="2017-01-20T20:45:00Z">
        <w:r w:rsidDel="00C449D6">
          <w:rPr>
            <w:rFonts w:ascii="Arial" w:eastAsia="Arial" w:hAnsi="Arial" w:cs="Arial"/>
            <w:color w:val="000000"/>
          </w:rPr>
          <w:fldChar w:fldCharType="begin"/>
        </w:r>
        <w:r w:rsidDel="00C449D6">
          <w:delInstrText xml:space="preserve"> HYPERLINK "https://www.whitehouse.gov/blog/2016/08/01/call-action-save-one-americas-most-important-natural-resources" \h </w:delInstrText>
        </w:r>
        <w:r w:rsidDel="00C449D6">
          <w:rPr>
            <w:rFonts w:ascii="Arial" w:eastAsia="Arial" w:hAnsi="Arial" w:cs="Arial"/>
            <w:color w:val="000000"/>
          </w:rPr>
          <w:fldChar w:fldCharType="separate"/>
        </w:r>
        <w:r w:rsidR="00DD6533" w:rsidDel="00C449D6">
          <w:rPr>
            <w:rFonts w:ascii="Calibri" w:eastAsia="Calibri" w:hAnsi="Calibri" w:cs="Calibri"/>
            <w:color w:val="0000FF"/>
            <w:u w:val="single"/>
          </w:rPr>
          <w:delText>Soil erosion</w:delText>
        </w:r>
        <w:r w:rsidDel="00C449D6">
          <w:rPr>
            <w:rFonts w:ascii="Calibri" w:eastAsia="Calibri" w:hAnsi="Calibri" w:cs="Calibri"/>
            <w:color w:val="0000FF"/>
            <w:u w:val="single"/>
          </w:rPr>
          <w:fldChar w:fldCharType="end"/>
        </w:r>
        <w:r w:rsidDel="00C449D6">
          <w:fldChar w:fldCharType="begin"/>
        </w:r>
        <w:r w:rsidDel="00C449D6">
          <w:delInstrText xml:space="preserve"> HYPERLINK "https://www.whitehouse.gov/blog/2016/08/01/call-action-save-one-americas-most-important-natural-resources" \h </w:delInstrText>
        </w:r>
        <w:r w:rsidDel="00C449D6">
          <w:fldChar w:fldCharType="end"/>
        </w:r>
        <w:bookmarkStart w:id="342" w:name="_Toc475960806"/>
        <w:bookmarkStart w:id="343" w:name="_Toc475961267"/>
        <w:bookmarkEnd w:id="342"/>
        <w:bookmarkEnd w:id="343"/>
      </w:del>
    </w:p>
    <w:p w14:paraId="1E4A8A14" w14:textId="56172751" w:rsidR="005271E6" w:rsidDel="00C449D6" w:rsidRDefault="00777DBA">
      <w:pPr>
        <w:numPr>
          <w:ilvl w:val="0"/>
          <w:numId w:val="29"/>
        </w:numPr>
        <w:ind w:hanging="360"/>
        <w:contextualSpacing/>
        <w:rPr>
          <w:del w:id="344" w:author="Pena, Vanessa I" w:date="2017-01-20T20:45:00Z"/>
        </w:rPr>
      </w:pPr>
      <w:del w:id="345" w:author="Pena, Vanessa I" w:date="2017-01-20T20:45:00Z">
        <w:r w:rsidDel="00C449D6">
          <w:rPr>
            <w:rFonts w:ascii="Arial" w:eastAsia="Arial" w:hAnsi="Arial" w:cs="Arial"/>
            <w:color w:val="000000"/>
          </w:rPr>
          <w:fldChar w:fldCharType="begin"/>
        </w:r>
        <w:r w:rsidDel="00C449D6">
          <w:delInstrText xml:space="preserve"> HYPERLINK "https://www.whitehouse.gov/the-press-office/2014/01/16/fact-sheet-president-and-first-lady-s-call-action-college-opportunity" \h </w:delInstrText>
        </w:r>
        <w:r w:rsidDel="00C449D6">
          <w:rPr>
            <w:rFonts w:ascii="Arial" w:eastAsia="Arial" w:hAnsi="Arial" w:cs="Arial"/>
            <w:color w:val="000000"/>
          </w:rPr>
          <w:fldChar w:fldCharType="separate"/>
        </w:r>
        <w:r w:rsidR="00DD6533" w:rsidDel="00C449D6">
          <w:rPr>
            <w:rFonts w:ascii="Calibri" w:eastAsia="Calibri" w:hAnsi="Calibri" w:cs="Calibri"/>
            <w:color w:val="0000FF"/>
            <w:u w:val="single"/>
          </w:rPr>
          <w:delText>Expanding college opportunity</w:delText>
        </w:r>
        <w:r w:rsidDel="00C449D6">
          <w:rPr>
            <w:rFonts w:ascii="Calibri" w:eastAsia="Calibri" w:hAnsi="Calibri" w:cs="Calibri"/>
            <w:color w:val="0000FF"/>
            <w:u w:val="single"/>
          </w:rPr>
          <w:fldChar w:fldCharType="end"/>
        </w:r>
        <w:r w:rsidDel="00C449D6">
          <w:fldChar w:fldCharType="begin"/>
        </w:r>
        <w:r w:rsidDel="00C449D6">
          <w:delInstrText xml:space="preserve"> HYPERLINK "https://www.whitehouse.gov/the-press-office/2014/01/16/fact-sheet-president-and-first-lady-s-call-action-college-opportunity" \h </w:delInstrText>
        </w:r>
        <w:r w:rsidDel="00C449D6">
          <w:fldChar w:fldCharType="end"/>
        </w:r>
        <w:bookmarkStart w:id="346" w:name="_Toc475960807"/>
        <w:bookmarkStart w:id="347" w:name="_Toc475961268"/>
        <w:bookmarkEnd w:id="346"/>
        <w:bookmarkEnd w:id="347"/>
      </w:del>
    </w:p>
    <w:p w14:paraId="2C9FD8DD" w14:textId="04255FF8" w:rsidR="005271E6" w:rsidDel="00C449D6" w:rsidRDefault="00777DBA">
      <w:pPr>
        <w:numPr>
          <w:ilvl w:val="0"/>
          <w:numId w:val="29"/>
        </w:numPr>
        <w:ind w:hanging="360"/>
        <w:contextualSpacing/>
        <w:rPr>
          <w:del w:id="348" w:author="Pena, Vanessa I" w:date="2017-01-20T20:45:00Z"/>
        </w:rPr>
      </w:pPr>
      <w:del w:id="349" w:author="Pena, Vanessa I" w:date="2017-01-20T20:45:00Z">
        <w:r w:rsidDel="00C449D6">
          <w:rPr>
            <w:rFonts w:ascii="Arial" w:eastAsia="Arial" w:hAnsi="Arial" w:cs="Arial"/>
            <w:color w:val="000000"/>
          </w:rPr>
          <w:fldChar w:fldCharType="begin"/>
        </w:r>
        <w:r w:rsidDel="00C449D6">
          <w:delInstrText xml:space="preserve"> HYPERLINK "https://www.whitehouse.gov/the-press-office/2014/01/31/fact-sheet-opportunity-all-president-s-call-action-give-long-term-unempl" \h </w:delInstrText>
        </w:r>
        <w:r w:rsidDel="00C449D6">
          <w:rPr>
            <w:rFonts w:ascii="Arial" w:eastAsia="Arial" w:hAnsi="Arial" w:cs="Arial"/>
            <w:color w:val="000000"/>
          </w:rPr>
          <w:fldChar w:fldCharType="separate"/>
        </w:r>
        <w:r w:rsidR="00DD6533" w:rsidDel="00C449D6">
          <w:rPr>
            <w:rFonts w:ascii="Calibri" w:eastAsia="Calibri" w:hAnsi="Calibri" w:cs="Calibri"/>
            <w:color w:val="0000FF"/>
            <w:u w:val="single"/>
          </w:rPr>
          <w:delText>Combatting long-term unemployment</w:delText>
        </w:r>
        <w:r w:rsidDel="00C449D6">
          <w:rPr>
            <w:rFonts w:ascii="Calibri" w:eastAsia="Calibri" w:hAnsi="Calibri" w:cs="Calibri"/>
            <w:color w:val="0000FF"/>
            <w:u w:val="single"/>
          </w:rPr>
          <w:fldChar w:fldCharType="end"/>
        </w:r>
        <w:r w:rsidDel="00C449D6">
          <w:fldChar w:fldCharType="begin"/>
        </w:r>
        <w:r w:rsidDel="00C449D6">
          <w:delInstrText xml:space="preserve"> HYPERLINK "https://www.whitehouse.gov/the-press-office/2014/01/31/fact-sheet-opportunity-all-president-s-call-action-give-long-term-unempl" \h </w:delInstrText>
        </w:r>
        <w:r w:rsidDel="00C449D6">
          <w:fldChar w:fldCharType="end"/>
        </w:r>
        <w:bookmarkStart w:id="350" w:name="_Toc475960808"/>
        <w:bookmarkStart w:id="351" w:name="_Toc475961269"/>
        <w:bookmarkEnd w:id="350"/>
        <w:bookmarkEnd w:id="351"/>
      </w:del>
    </w:p>
    <w:p w14:paraId="0B4F6796" w14:textId="1D90AC3B" w:rsidR="005271E6" w:rsidDel="00C449D6" w:rsidRDefault="00777DBA">
      <w:pPr>
        <w:numPr>
          <w:ilvl w:val="0"/>
          <w:numId w:val="29"/>
        </w:numPr>
        <w:ind w:hanging="360"/>
        <w:contextualSpacing/>
        <w:rPr>
          <w:del w:id="352" w:author="Pena, Vanessa I" w:date="2017-01-20T20:45:00Z"/>
        </w:rPr>
      </w:pPr>
      <w:del w:id="353" w:author="Pena, Vanessa I" w:date="2017-01-20T20:45:00Z">
        <w:r w:rsidDel="00C449D6">
          <w:rPr>
            <w:rFonts w:ascii="Arial" w:eastAsia="Arial" w:hAnsi="Arial" w:cs="Arial"/>
            <w:color w:val="000000"/>
          </w:rPr>
          <w:fldChar w:fldCharType="begin"/>
        </w:r>
        <w:r w:rsidDel="00C449D6">
          <w:delInstrText xml:space="preserve"> HYPERLINK "https://www.whitehouse.gov/the-press-office/2012/01/11/president-obama-issues-call-action-invest-america-white-house-insourcing" \h </w:delInstrText>
        </w:r>
        <w:r w:rsidDel="00C449D6">
          <w:rPr>
            <w:rFonts w:ascii="Arial" w:eastAsia="Arial" w:hAnsi="Arial" w:cs="Arial"/>
            <w:color w:val="000000"/>
          </w:rPr>
          <w:fldChar w:fldCharType="separate"/>
        </w:r>
        <w:r w:rsidR="00DD6533" w:rsidDel="00C449D6">
          <w:rPr>
            <w:rFonts w:ascii="Calibri" w:eastAsia="Calibri" w:hAnsi="Calibri" w:cs="Calibri"/>
            <w:color w:val="0000FF"/>
            <w:u w:val="single"/>
          </w:rPr>
          <w:delText>Insourcing American Jobs</w:delText>
        </w:r>
        <w:r w:rsidDel="00C449D6">
          <w:rPr>
            <w:rFonts w:ascii="Calibri" w:eastAsia="Calibri" w:hAnsi="Calibri" w:cs="Calibri"/>
            <w:color w:val="0000FF"/>
            <w:u w:val="single"/>
          </w:rPr>
          <w:fldChar w:fldCharType="end"/>
        </w:r>
        <w:r w:rsidDel="00C449D6">
          <w:fldChar w:fldCharType="begin"/>
        </w:r>
        <w:r w:rsidDel="00C449D6">
          <w:delInstrText xml:space="preserve"> HYPERLINK "https://www.whitehouse.gov/the-press-office/2012/01/11/president-obama-issues-call-action-invest-america-white-house-insourcing" \h </w:delInstrText>
        </w:r>
        <w:r w:rsidDel="00C449D6">
          <w:fldChar w:fldCharType="end"/>
        </w:r>
        <w:bookmarkStart w:id="354" w:name="_Toc475960809"/>
        <w:bookmarkStart w:id="355" w:name="_Toc475961270"/>
        <w:bookmarkEnd w:id="354"/>
        <w:bookmarkEnd w:id="355"/>
      </w:del>
    </w:p>
    <w:p w14:paraId="00459C0B" w14:textId="1639A312" w:rsidR="005271E6" w:rsidDel="00C449D6" w:rsidRDefault="00777DBA">
      <w:pPr>
        <w:spacing w:line="240" w:lineRule="auto"/>
        <w:rPr>
          <w:del w:id="356" w:author="Pena, Vanessa I" w:date="2017-01-20T20:45:00Z"/>
        </w:rPr>
      </w:pPr>
      <w:del w:id="357" w:author="Pena, Vanessa I" w:date="2017-01-20T20:45:00Z">
        <w:r w:rsidDel="00C449D6">
          <w:fldChar w:fldCharType="begin"/>
        </w:r>
        <w:r w:rsidDel="00C449D6">
          <w:delInstrText xml:space="preserve"> HYPERLINK "https://www.whitehouse.gov/the-press-office/2012/01/11/president-obama-issues-call-action-invest-america-white-house-insourcing" \h </w:delInstrText>
        </w:r>
        <w:r w:rsidDel="00C449D6">
          <w:fldChar w:fldCharType="end"/>
        </w:r>
        <w:commentRangeEnd w:id="324"/>
        <w:r w:rsidR="00F672EB" w:rsidDel="00C449D6">
          <w:rPr>
            <w:rStyle w:val="CommentReference"/>
          </w:rPr>
          <w:commentReference w:id="324"/>
        </w:r>
        <w:bookmarkStart w:id="358" w:name="_Toc475960810"/>
        <w:bookmarkStart w:id="359" w:name="_Toc475961271"/>
        <w:bookmarkEnd w:id="358"/>
        <w:bookmarkEnd w:id="359"/>
      </w:del>
    </w:p>
    <w:p w14:paraId="09800E78" w14:textId="77777777" w:rsidR="005271E6" w:rsidRDefault="00DD6533">
      <w:pPr>
        <w:pStyle w:val="Heading3"/>
        <w:pPrChange w:id="360" w:author="Abrahams, Leslie S" w:date="2017-02-24T10:15:00Z">
          <w:pPr>
            <w:spacing w:line="240" w:lineRule="auto"/>
          </w:pPr>
        </w:pPrChange>
      </w:pPr>
      <w:bookmarkStart w:id="361" w:name="_Toc475961272"/>
      <w:r>
        <w:rPr>
          <w:rFonts w:eastAsia="Calibri"/>
        </w:rPr>
        <w:t>How to deploy</w:t>
      </w:r>
      <w:bookmarkEnd w:id="361"/>
    </w:p>
    <w:p w14:paraId="10B7B51D" w14:textId="77777777" w:rsidR="005271E6" w:rsidRDefault="00DD6533">
      <w:pPr>
        <w:spacing w:line="240" w:lineRule="auto"/>
      </w:pPr>
      <w:r>
        <w:rPr>
          <w:rFonts w:ascii="Calibri" w:eastAsia="Calibri" w:hAnsi="Calibri" w:cs="Calibri"/>
        </w:rPr>
        <w:t xml:space="preserve">External collaborations that align public and private commitments can take shape in several ways. In some instances, </w:t>
      </w:r>
      <w:commentRangeStart w:id="362"/>
      <w:r>
        <w:rPr>
          <w:rFonts w:ascii="Calibri" w:eastAsia="Calibri" w:hAnsi="Calibri" w:cs="Calibri"/>
        </w:rPr>
        <w:t>Federal leadership may choose to set an audacious goal without full certainty that an external partner will actually step up and respond to the call</w:t>
      </w:r>
      <w:commentRangeEnd w:id="362"/>
      <w:r w:rsidR="005652EA">
        <w:rPr>
          <w:rStyle w:val="CommentReference"/>
        </w:rPr>
        <w:commentReference w:id="362"/>
      </w:r>
      <w:r>
        <w:rPr>
          <w:rFonts w:ascii="Calibri" w:eastAsia="Calibri" w:hAnsi="Calibri" w:cs="Calibri"/>
        </w:rPr>
        <w:t xml:space="preserve">; this can be feasible when there’s a budget strategy to help bring the goal to fruition, for example, </w:t>
      </w:r>
      <w:commentRangeStart w:id="363"/>
      <w:r>
        <w:rPr>
          <w:rFonts w:ascii="Calibri" w:eastAsia="Calibri" w:hAnsi="Calibri" w:cs="Calibri"/>
        </w:rPr>
        <w:t>by helping to create the implementing organization</w:t>
      </w:r>
      <w:commentRangeEnd w:id="363"/>
      <w:r w:rsidR="005652EA">
        <w:rPr>
          <w:rStyle w:val="CommentReference"/>
        </w:rPr>
        <w:commentReference w:id="363"/>
      </w:r>
      <w:r>
        <w:rPr>
          <w:rFonts w:ascii="Calibri" w:eastAsia="Calibri" w:hAnsi="Calibri" w:cs="Calibri"/>
        </w:rPr>
        <w:t xml:space="preserve">. Whether spurred by Federal guidance or arising as a wholly organic, external coalition, </w:t>
      </w:r>
      <w:commentRangeStart w:id="364"/>
      <w:r>
        <w:rPr>
          <w:rFonts w:ascii="Calibri" w:eastAsia="Calibri" w:hAnsi="Calibri" w:cs="Calibri"/>
        </w:rPr>
        <w:t xml:space="preserve">external backbone organizations </w:t>
      </w:r>
      <w:commentRangeEnd w:id="364"/>
      <w:r w:rsidR="005652EA">
        <w:rPr>
          <w:rStyle w:val="CommentReference"/>
        </w:rPr>
        <w:commentReference w:id="364"/>
      </w:r>
      <w:r>
        <w:rPr>
          <w:rFonts w:ascii="Calibri" w:eastAsia="Calibri" w:hAnsi="Calibri" w:cs="Calibri"/>
        </w:rPr>
        <w:t xml:space="preserve">can play critical roles in on-going implementation. Commitments aim to accomplish all of the purposes of </w:t>
      </w:r>
      <w:proofErr w:type="spellStart"/>
      <w:r>
        <w:rPr>
          <w:rFonts w:ascii="Calibri" w:eastAsia="Calibri" w:hAnsi="Calibri" w:cs="Calibri"/>
        </w:rPr>
        <w:t>convenings</w:t>
      </w:r>
      <w:proofErr w:type="spellEnd"/>
      <w:r>
        <w:rPr>
          <w:rFonts w:ascii="Calibri" w:eastAsia="Calibri" w:hAnsi="Calibri" w:cs="Calibri"/>
        </w:rPr>
        <w:t xml:space="preserve"> described: </w:t>
      </w:r>
      <w:commentRangeStart w:id="365"/>
      <w:r>
        <w:rPr>
          <w:rFonts w:ascii="Calibri" w:eastAsia="Calibri" w:hAnsi="Calibri" w:cs="Calibri"/>
        </w:rPr>
        <w:t>mobilizing stakeholders to align and act; influencing them to mobilize and further be influencers in their networks; innovating new products and services through these stakeholders and partnerships for adoption and scale; and, developing foresight for future directions.</w:t>
      </w:r>
      <w:commentRangeEnd w:id="365"/>
      <w:r w:rsidR="005652EA">
        <w:rPr>
          <w:rStyle w:val="CommentReference"/>
        </w:rPr>
        <w:commentReference w:id="365"/>
      </w:r>
    </w:p>
    <w:p w14:paraId="72ABDF22" w14:textId="05C08B6F" w:rsidR="005271E6" w:rsidDel="005B5AD8" w:rsidRDefault="005271E6">
      <w:pPr>
        <w:rPr>
          <w:del w:id="366" w:author="Pena, Vanessa I" w:date="2017-02-27T12:12:00Z"/>
        </w:rPr>
      </w:pPr>
    </w:p>
    <w:p w14:paraId="469C027E" w14:textId="100ACA5B" w:rsidR="005271E6" w:rsidRDefault="00DD6533">
      <w:pPr>
        <w:spacing w:line="240" w:lineRule="auto"/>
      </w:pPr>
      <w:r>
        <w:rPr>
          <w:rFonts w:ascii="Calibri" w:eastAsia="Calibri" w:hAnsi="Calibri" w:cs="Calibri"/>
        </w:rPr>
        <w:t xml:space="preserve">External collaboration is frequently led by senior White House leadership, but agency leaders can also do vital work to engage with external sectoral leaders. For instance, as a precursor to a July 2014 White House Summit event, in June 2014, the </w:t>
      </w:r>
      <w:commentRangeStart w:id="367"/>
      <w:r>
        <w:rPr>
          <w:rFonts w:ascii="Calibri" w:eastAsia="Calibri" w:hAnsi="Calibri" w:cs="Calibri"/>
        </w:rPr>
        <w:t xml:space="preserve">Department of Labor convened six regional summits with key high-growth industry sectors to promote the apprenticeship model and to ensure future Federal investments meet business needs for skilled workers </w:t>
      </w:r>
      <w:commentRangeEnd w:id="367"/>
      <w:r w:rsidR="00E77C93">
        <w:rPr>
          <w:rStyle w:val="CommentReference"/>
        </w:rPr>
        <w:commentReference w:id="367"/>
      </w:r>
      <w:r>
        <w:rPr>
          <w:rFonts w:ascii="Calibri" w:eastAsia="Calibri" w:hAnsi="Calibri" w:cs="Calibri"/>
        </w:rPr>
        <w:t>[</w:t>
      </w:r>
      <w:hyperlink r:id="rId29">
        <w:r>
          <w:rPr>
            <w:rFonts w:ascii="Calibri" w:eastAsia="Calibri" w:hAnsi="Calibri" w:cs="Calibri"/>
            <w:color w:val="1155CC"/>
            <w:u w:val="single"/>
          </w:rPr>
          <w:t>“Ready to Work: Job-Driven Training and American Opportunity”</w:t>
        </w:r>
      </w:hyperlink>
      <w:r>
        <w:rPr>
          <w:rFonts w:ascii="Calibri" w:eastAsia="Calibri" w:hAnsi="Calibri" w:cs="Calibri"/>
        </w:rPr>
        <w:t xml:space="preserve">, The White House, July 2014] Other Departments have also used </w:t>
      </w:r>
      <w:proofErr w:type="spellStart"/>
      <w:r>
        <w:rPr>
          <w:rFonts w:ascii="Calibri" w:eastAsia="Calibri" w:hAnsi="Calibri" w:cs="Calibri"/>
        </w:rPr>
        <w:t>convenings</w:t>
      </w:r>
      <w:proofErr w:type="spellEnd"/>
      <w:r>
        <w:rPr>
          <w:rFonts w:ascii="Calibri" w:eastAsia="Calibri" w:hAnsi="Calibri" w:cs="Calibri"/>
        </w:rPr>
        <w:t xml:space="preserve"> to leverage commitments from the private sector, as well as each other, in order to increase their impact towards a specific</w:t>
      </w:r>
      <w:commentRangeStart w:id="368"/>
      <w:del w:id="369" w:author="Pena, Vanessa I" w:date="2017-02-27T12:12:00Z">
        <w:r w:rsidDel="005B5AD8">
          <w:rPr>
            <w:rFonts w:ascii="Calibri" w:eastAsia="Calibri" w:hAnsi="Calibri" w:cs="Calibri"/>
          </w:rPr>
          <w:delText xml:space="preserve"> challenge </w:delText>
        </w:r>
        <w:r w:rsidDel="005B5AD8">
          <w:rPr>
            <w:rFonts w:ascii="Calibri" w:eastAsia="Calibri" w:hAnsi="Calibri" w:cs="Calibri"/>
            <w:highlight w:val="lightGray"/>
          </w:rPr>
          <w:delText>[crosslink to individual cases studies in V4 (PPPs) for each of the following cited</w:delText>
        </w:r>
      </w:del>
      <w:commentRangeEnd w:id="368"/>
      <w:r w:rsidR="005B5AD8">
        <w:rPr>
          <w:rStyle w:val="CommentReference"/>
          <w:rFonts w:ascii="Arial" w:hAnsi="Arial"/>
        </w:rPr>
        <w:commentReference w:id="368"/>
      </w:r>
      <w:del w:id="370" w:author="Pena, Vanessa I" w:date="2017-02-27T12:12:00Z">
        <w:r w:rsidDel="005B5AD8">
          <w:rPr>
            <w:rFonts w:ascii="Calibri" w:eastAsia="Calibri" w:hAnsi="Calibri" w:cs="Calibri"/>
            <w:highlight w:val="lightGray"/>
          </w:rPr>
          <w:delText>:</w:delText>
        </w:r>
        <w:r w:rsidDel="005B5AD8">
          <w:rPr>
            <w:rFonts w:ascii="Calibri" w:eastAsia="Calibri" w:hAnsi="Calibri" w:cs="Calibri"/>
          </w:rPr>
          <w:delText>]</w:delText>
        </w:r>
      </w:del>
      <w:r>
        <w:rPr>
          <w:rFonts w:ascii="Calibri" w:eastAsia="Calibri" w:hAnsi="Calibri" w:cs="Calibri"/>
        </w:rPr>
        <w:t xml:space="preserve">. </w:t>
      </w:r>
      <w:commentRangeStart w:id="371"/>
      <w:r>
        <w:rPr>
          <w:rFonts w:ascii="Calibri" w:eastAsia="Calibri" w:hAnsi="Calibri" w:cs="Calibri"/>
        </w:rPr>
        <w:t xml:space="preserve">For example, </w:t>
      </w:r>
      <w:commentRangeEnd w:id="371"/>
      <w:r w:rsidR="0046365C">
        <w:rPr>
          <w:rStyle w:val="CommentReference"/>
        </w:rPr>
        <w:commentReference w:id="371"/>
      </w:r>
      <w:r>
        <w:rPr>
          <w:rFonts w:ascii="Calibri" w:eastAsia="Calibri" w:hAnsi="Calibri" w:cs="Calibri"/>
        </w:rPr>
        <w:t xml:space="preserve">the Global Alliance for Clean </w:t>
      </w:r>
      <w:proofErr w:type="spellStart"/>
      <w:r>
        <w:rPr>
          <w:rFonts w:ascii="Calibri" w:eastAsia="Calibri" w:hAnsi="Calibri" w:cs="Calibri"/>
        </w:rPr>
        <w:t>Cookstoves</w:t>
      </w:r>
      <w:proofErr w:type="spellEnd"/>
      <w:r>
        <w:rPr>
          <w:rFonts w:ascii="Calibri" w:eastAsia="Calibri" w:hAnsi="Calibri" w:cs="Calibri"/>
        </w:rPr>
        <w:t xml:space="preserve">, Feed the Future, </w:t>
      </w:r>
      <w:commentRangeStart w:id="372"/>
      <w:r>
        <w:rPr>
          <w:rFonts w:ascii="Calibri" w:eastAsia="Calibri" w:hAnsi="Calibri" w:cs="Calibri"/>
        </w:rPr>
        <w:t xml:space="preserve">FNIH, and PEPFAR </w:t>
      </w:r>
      <w:commentRangeEnd w:id="372"/>
      <w:r w:rsidR="0046365C">
        <w:rPr>
          <w:rStyle w:val="CommentReference"/>
        </w:rPr>
        <w:commentReference w:id="372"/>
      </w:r>
      <w:r>
        <w:rPr>
          <w:rFonts w:ascii="Calibri" w:eastAsia="Calibri" w:hAnsi="Calibri" w:cs="Calibri"/>
        </w:rPr>
        <w:t xml:space="preserve">show that while one </w:t>
      </w:r>
      <w:commentRangeStart w:id="373"/>
      <w:del w:id="374" w:author="McKittrick, Alexis MW" w:date="2017-01-19T10:55:00Z">
        <w:r w:rsidDel="0046365C">
          <w:rPr>
            <w:rFonts w:ascii="Calibri" w:eastAsia="Calibri" w:hAnsi="Calibri" w:cs="Calibri"/>
          </w:rPr>
          <w:delText xml:space="preserve">agency </w:delText>
        </w:r>
      </w:del>
      <w:ins w:id="375" w:author="McKittrick, Alexis MW" w:date="2017-01-19T10:55:00Z">
        <w:r w:rsidR="0046365C">
          <w:rPr>
            <w:rFonts w:ascii="Calibri" w:eastAsia="Calibri" w:hAnsi="Calibri" w:cs="Calibri"/>
          </w:rPr>
          <w:t xml:space="preserve">organization </w:t>
        </w:r>
      </w:ins>
      <w:r>
        <w:rPr>
          <w:rFonts w:ascii="Calibri" w:eastAsia="Calibri" w:hAnsi="Calibri" w:cs="Calibri"/>
        </w:rPr>
        <w:t>may take</w:t>
      </w:r>
      <w:ins w:id="376" w:author="McKittrick, Alexis MW" w:date="2017-01-19T10:55:00Z">
        <w:r w:rsidR="0046365C">
          <w:rPr>
            <w:rFonts w:ascii="Calibri" w:eastAsia="Calibri" w:hAnsi="Calibri" w:cs="Calibri"/>
          </w:rPr>
          <w:t xml:space="preserve"> the</w:t>
        </w:r>
      </w:ins>
      <w:r>
        <w:rPr>
          <w:rFonts w:ascii="Calibri" w:eastAsia="Calibri" w:hAnsi="Calibri" w:cs="Calibri"/>
        </w:rPr>
        <w:t xml:space="preserve"> lead, other </w:t>
      </w:r>
      <w:del w:id="377" w:author="McKittrick, Alexis MW" w:date="2017-01-19T10:55:00Z">
        <w:r w:rsidDel="0046365C">
          <w:rPr>
            <w:rFonts w:ascii="Calibri" w:eastAsia="Calibri" w:hAnsi="Calibri" w:cs="Calibri"/>
          </w:rPr>
          <w:delText xml:space="preserve">agencies </w:delText>
        </w:r>
      </w:del>
      <w:proofErr w:type="spellStart"/>
      <w:ins w:id="378" w:author="McKittrick, Alexis MW" w:date="2017-01-19T10:55:00Z">
        <w:r w:rsidR="0046365C">
          <w:rPr>
            <w:rFonts w:ascii="Calibri" w:eastAsia="Calibri" w:hAnsi="Calibri" w:cs="Calibri"/>
          </w:rPr>
          <w:t>agroups</w:t>
        </w:r>
        <w:proofErr w:type="spellEnd"/>
        <w:r w:rsidR="0046365C">
          <w:rPr>
            <w:rFonts w:ascii="Calibri" w:eastAsia="Calibri" w:hAnsi="Calibri" w:cs="Calibri"/>
          </w:rPr>
          <w:t xml:space="preserve"> </w:t>
        </w:r>
        <w:commentRangeEnd w:id="373"/>
        <w:r w:rsidR="0046365C">
          <w:rPr>
            <w:rStyle w:val="CommentReference"/>
          </w:rPr>
          <w:commentReference w:id="373"/>
        </w:r>
      </w:ins>
      <w:r>
        <w:rPr>
          <w:rFonts w:ascii="Calibri" w:eastAsia="Calibri" w:hAnsi="Calibri" w:cs="Calibri"/>
        </w:rPr>
        <w:t xml:space="preserve">can also participate and leverage their own funds and private sector relationships. </w:t>
      </w:r>
    </w:p>
    <w:p w14:paraId="6A1863A1" w14:textId="46B1C5BD" w:rsidR="005271E6" w:rsidDel="005B5AD8" w:rsidRDefault="005271E6">
      <w:pPr>
        <w:spacing w:line="240" w:lineRule="auto"/>
        <w:rPr>
          <w:del w:id="379" w:author="Pena, Vanessa I" w:date="2017-02-27T12:12:00Z"/>
        </w:rPr>
      </w:pPr>
    </w:p>
    <w:p w14:paraId="44B2F8BF" w14:textId="77777777" w:rsidR="005271E6" w:rsidRDefault="00DD6533">
      <w:pPr>
        <w:spacing w:line="240" w:lineRule="auto"/>
      </w:pPr>
      <w:r>
        <w:rPr>
          <w:noProof/>
        </w:rPr>
        <mc:AlternateContent>
          <mc:Choice Requires="wpg">
            <w:drawing>
              <wp:inline distT="0" distB="0" distL="0" distR="0" wp14:anchorId="4CB8C024" wp14:editId="66AFF314">
                <wp:extent cx="4991100" cy="3543300"/>
                <wp:effectExtent l="0" t="0" r="0" b="0"/>
                <wp:docPr id="15" name="Group 15"/>
                <wp:cNvGraphicFramePr/>
                <a:graphic xmlns:a="http://schemas.openxmlformats.org/drawingml/2006/main">
                  <a:graphicData uri="http://schemas.microsoft.com/office/word/2010/wordprocessingGroup">
                    <wpg:wgp>
                      <wpg:cNvGrpSpPr/>
                      <wpg:grpSpPr>
                        <a:xfrm>
                          <a:off x="0" y="0"/>
                          <a:ext cx="4991100" cy="3543300"/>
                          <a:chOff x="2850450" y="2008350"/>
                          <a:chExt cx="4991100" cy="3543300"/>
                        </a:xfrm>
                      </wpg:grpSpPr>
                      <wpg:grpSp>
                        <wpg:cNvPr id="2" name="Group 2"/>
                        <wpg:cNvGrpSpPr/>
                        <wpg:grpSpPr>
                          <a:xfrm>
                            <a:off x="2850450" y="2008350"/>
                            <a:ext cx="4991100" cy="3543300"/>
                            <a:chOff x="0" y="-9740"/>
                            <a:chExt cx="4994900" cy="3567859"/>
                          </a:xfrm>
                        </wpg:grpSpPr>
                        <wps:wsp>
                          <wps:cNvPr id="4" name="Rectangle 4"/>
                          <wps:cNvSpPr/>
                          <wps:spPr>
                            <a:xfrm>
                              <a:off x="0" y="-9740"/>
                              <a:ext cx="4994900" cy="3567850"/>
                            </a:xfrm>
                            <a:prstGeom prst="rect">
                              <a:avLst/>
                            </a:prstGeom>
                            <a:noFill/>
                            <a:ln>
                              <a:noFill/>
                            </a:ln>
                          </wps:spPr>
                          <wps:txbx>
                            <w:txbxContent>
                              <w:p w14:paraId="0F878AD3" w14:textId="77777777" w:rsidR="00777DBA" w:rsidRDefault="00777DBA">
                                <w:pPr>
                                  <w:spacing w:line="240" w:lineRule="auto"/>
                                  <w:textDirection w:val="btLr"/>
                                </w:pPr>
                              </w:p>
                            </w:txbxContent>
                          </wps:txbx>
                          <wps:bodyPr lIns="91425" tIns="91425" rIns="91425" bIns="91425" anchor="ctr" anchorCtr="0"/>
                        </wps:wsp>
                        <wpg:grpSp>
                          <wpg:cNvPr id="5" name="Group 5"/>
                          <wpg:cNvGrpSpPr/>
                          <wpg:grpSpPr>
                            <a:xfrm>
                              <a:off x="0" y="-9740"/>
                              <a:ext cx="4994900" cy="3567859"/>
                              <a:chOff x="0" y="-9740"/>
                              <a:chExt cx="4994900" cy="3567859"/>
                            </a:xfrm>
                          </wpg:grpSpPr>
                          <wps:wsp>
                            <wps:cNvPr id="6" name="Rectangle 6"/>
                            <wps:cNvSpPr/>
                            <wps:spPr>
                              <a:xfrm>
                                <a:off x="0" y="0"/>
                                <a:ext cx="4994900" cy="3548375"/>
                              </a:xfrm>
                              <a:prstGeom prst="rect">
                                <a:avLst/>
                              </a:prstGeom>
                              <a:noFill/>
                              <a:ln>
                                <a:noFill/>
                              </a:ln>
                            </wps:spPr>
                            <wps:txbx>
                              <w:txbxContent>
                                <w:p w14:paraId="44CD7CDF" w14:textId="77777777" w:rsidR="00777DBA" w:rsidRDefault="00777DBA">
                                  <w:pPr>
                                    <w:spacing w:line="240" w:lineRule="auto"/>
                                    <w:textDirection w:val="btLr"/>
                                  </w:pPr>
                                </w:p>
                              </w:txbxContent>
                            </wps:txbx>
                            <wps:bodyPr lIns="91425" tIns="91425" rIns="91425" bIns="91425" anchor="ctr" anchorCtr="0"/>
                          </wps:wsp>
                          <wps:wsp>
                            <wps:cNvPr id="7" name="Oval 7"/>
                            <wps:cNvSpPr/>
                            <wps:spPr>
                              <a:xfrm>
                                <a:off x="2226301" y="1472149"/>
                                <a:ext cx="641434" cy="641434"/>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14B1E6FE" w14:textId="77777777" w:rsidR="00777DBA" w:rsidRDefault="00777DBA">
                                  <w:pPr>
                                    <w:spacing w:line="240" w:lineRule="auto"/>
                                    <w:textDirection w:val="btLr"/>
                                  </w:pPr>
                                </w:p>
                              </w:txbxContent>
                            </wps:txbx>
                            <wps:bodyPr lIns="91425" tIns="91425" rIns="91425" bIns="91425" anchor="ctr" anchorCtr="0"/>
                          </wps:wsp>
                          <wps:wsp>
                            <wps:cNvPr id="8" name="Rectangle 8"/>
                            <wps:cNvSpPr/>
                            <wps:spPr>
                              <a:xfrm>
                                <a:off x="2320239" y="1566083"/>
                                <a:ext cx="453564" cy="453564"/>
                              </a:xfrm>
                              <a:prstGeom prst="rect">
                                <a:avLst/>
                              </a:prstGeom>
                              <a:noFill/>
                              <a:ln>
                                <a:noFill/>
                              </a:ln>
                            </wps:spPr>
                            <wps:txbx>
                              <w:txbxContent>
                                <w:p w14:paraId="39FBD6E6" w14:textId="77777777" w:rsidR="00777DBA" w:rsidRDefault="00777DBA">
                                  <w:pPr>
                                    <w:spacing w:line="215" w:lineRule="auto"/>
                                    <w:jc w:val="center"/>
                                    <w:textDirection w:val="btLr"/>
                                  </w:pPr>
                                  <w:r>
                                    <w:rPr>
                                      <w:rFonts w:ascii="Source Sans Pro" w:eastAsia="Source Sans Pro" w:hAnsi="Source Sans Pro" w:cs="Source Sans Pro"/>
                                      <w:b/>
                                      <w:color w:val="FFFFFF"/>
                                      <w:sz w:val="36"/>
                                    </w:rPr>
                                    <w:t>USG</w:t>
                                  </w:r>
                                </w:p>
                              </w:txbxContent>
                            </wps:txbx>
                            <wps:bodyPr lIns="11425" tIns="11425" rIns="11425" bIns="11425" anchor="ctr" anchorCtr="0"/>
                          </wps:wsp>
                          <wps:wsp>
                            <wps:cNvPr id="9" name="Freeform 9"/>
                            <wps:cNvSpPr/>
                            <wps:spPr>
                              <a:xfrm rot="-5400000">
                                <a:off x="2128532" y="1042103"/>
                                <a:ext cx="836975" cy="23115"/>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200E1BBA" w14:textId="77777777" w:rsidR="00777DBA" w:rsidRDefault="00777DBA">
                                  <w:pPr>
                                    <w:spacing w:line="240" w:lineRule="auto"/>
                                    <w:textDirection w:val="btLr"/>
                                  </w:pPr>
                                </w:p>
                              </w:txbxContent>
                            </wps:txbx>
                            <wps:bodyPr lIns="91425" tIns="91425" rIns="91425" bIns="91425" anchor="ctr" anchorCtr="0"/>
                          </wps:wsp>
                          <wps:wsp>
                            <wps:cNvPr id="10" name="Rectangle 10"/>
                            <wps:cNvSpPr/>
                            <wps:spPr>
                              <a:xfrm rot="-5400000">
                                <a:off x="2526097" y="1032735"/>
                                <a:ext cx="41848" cy="41848"/>
                              </a:xfrm>
                              <a:prstGeom prst="rect">
                                <a:avLst/>
                              </a:prstGeom>
                              <a:noFill/>
                              <a:ln>
                                <a:noFill/>
                              </a:ln>
                            </wps:spPr>
                            <wps:txbx>
                              <w:txbxContent>
                                <w:p w14:paraId="3A77A2D3" w14:textId="77777777" w:rsidR="00777DBA" w:rsidRDefault="00777DBA">
                                  <w:pPr>
                                    <w:spacing w:line="215" w:lineRule="auto"/>
                                    <w:jc w:val="center"/>
                                    <w:textDirection w:val="btLr"/>
                                  </w:pPr>
                                </w:p>
                              </w:txbxContent>
                            </wps:txbx>
                            <wps:bodyPr lIns="12700" tIns="0" rIns="12700" bIns="0" anchor="ctr" anchorCtr="0"/>
                          </wps:wsp>
                          <wps:wsp>
                            <wps:cNvPr id="11" name="Oval 11"/>
                            <wps:cNvSpPr/>
                            <wps:spPr>
                              <a:xfrm>
                                <a:off x="2157383" y="-9740"/>
                                <a:ext cx="779273" cy="644911"/>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2901E717" w14:textId="77777777" w:rsidR="00777DBA" w:rsidRDefault="00777DBA">
                                  <w:pPr>
                                    <w:spacing w:line="240" w:lineRule="auto"/>
                                    <w:textDirection w:val="btLr"/>
                                  </w:pPr>
                                </w:p>
                              </w:txbxContent>
                            </wps:txbx>
                            <wps:bodyPr lIns="91425" tIns="91425" rIns="91425" bIns="91425" anchor="ctr" anchorCtr="0"/>
                          </wps:wsp>
                          <wps:wsp>
                            <wps:cNvPr id="12" name="Rectangle 12"/>
                            <wps:cNvSpPr/>
                            <wps:spPr>
                              <a:xfrm>
                                <a:off x="2271506" y="84703"/>
                                <a:ext cx="551028" cy="456020"/>
                              </a:xfrm>
                              <a:prstGeom prst="rect">
                                <a:avLst/>
                              </a:prstGeom>
                              <a:noFill/>
                              <a:ln>
                                <a:noFill/>
                              </a:ln>
                            </wps:spPr>
                            <wps:txbx>
                              <w:txbxContent>
                                <w:p w14:paraId="4BE466C5"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Universities</w:t>
                                  </w:r>
                                </w:p>
                              </w:txbxContent>
                            </wps:txbx>
                            <wps:bodyPr lIns="5075" tIns="5075" rIns="5075" bIns="5075" anchor="ctr" anchorCtr="0"/>
                          </wps:wsp>
                          <wps:wsp>
                            <wps:cNvPr id="13" name="Freeform 13"/>
                            <wps:cNvSpPr/>
                            <wps:spPr>
                              <a:xfrm rot="-3436364">
                                <a:off x="2539153" y="1179548"/>
                                <a:ext cx="789193" cy="23115"/>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1456B3C8" w14:textId="77777777" w:rsidR="00777DBA" w:rsidRDefault="00777DBA">
                                  <w:pPr>
                                    <w:spacing w:line="240" w:lineRule="auto"/>
                                    <w:textDirection w:val="btLr"/>
                                  </w:pPr>
                                </w:p>
                              </w:txbxContent>
                            </wps:txbx>
                            <wps:bodyPr lIns="91425" tIns="91425" rIns="91425" bIns="91425" anchor="ctr" anchorCtr="0"/>
                          </wps:wsp>
                          <wps:wsp>
                            <wps:cNvPr id="14" name="Rectangle 14"/>
                            <wps:cNvSpPr/>
                            <wps:spPr>
                              <a:xfrm rot="-3436364">
                                <a:off x="2914018" y="1171374"/>
                                <a:ext cx="39457" cy="39457"/>
                              </a:xfrm>
                              <a:prstGeom prst="rect">
                                <a:avLst/>
                              </a:prstGeom>
                              <a:noFill/>
                              <a:ln>
                                <a:noFill/>
                              </a:ln>
                            </wps:spPr>
                            <wps:txbx>
                              <w:txbxContent>
                                <w:p w14:paraId="58FA5280" w14:textId="77777777" w:rsidR="00777DBA" w:rsidRDefault="00777DBA">
                                  <w:pPr>
                                    <w:spacing w:line="215" w:lineRule="auto"/>
                                    <w:jc w:val="center"/>
                                    <w:textDirection w:val="btLr"/>
                                  </w:pPr>
                                </w:p>
                              </w:txbxContent>
                            </wps:txbx>
                            <wps:bodyPr lIns="12700" tIns="0" rIns="12700" bIns="0" anchor="ctr" anchorCtr="0"/>
                          </wps:wsp>
                          <wps:wsp>
                            <wps:cNvPr id="16" name="Oval 16"/>
                            <wps:cNvSpPr/>
                            <wps:spPr>
                              <a:xfrm>
                                <a:off x="2943099" y="189156"/>
                                <a:ext cx="808303" cy="717055"/>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13AA3B1F" w14:textId="77777777" w:rsidR="00777DBA" w:rsidRDefault="00777DBA">
                                  <w:pPr>
                                    <w:spacing w:line="240" w:lineRule="auto"/>
                                    <w:textDirection w:val="btLr"/>
                                  </w:pPr>
                                </w:p>
                              </w:txbxContent>
                            </wps:txbx>
                            <wps:bodyPr lIns="91425" tIns="91425" rIns="91425" bIns="91425" anchor="ctr" anchorCtr="0"/>
                          </wps:wsp>
                          <wps:wsp>
                            <wps:cNvPr id="17" name="Rectangle 17"/>
                            <wps:cNvSpPr/>
                            <wps:spPr>
                              <a:xfrm>
                                <a:off x="3061473" y="294165"/>
                                <a:ext cx="571557" cy="507035"/>
                              </a:xfrm>
                              <a:prstGeom prst="rect">
                                <a:avLst/>
                              </a:prstGeom>
                              <a:noFill/>
                              <a:ln>
                                <a:noFill/>
                              </a:ln>
                            </wps:spPr>
                            <wps:txbx>
                              <w:txbxContent>
                                <w:p w14:paraId="268F7167" w14:textId="77777777" w:rsidR="00777DBA" w:rsidRDefault="00777DBA">
                                  <w:pPr>
                                    <w:spacing w:line="215" w:lineRule="auto"/>
                                    <w:jc w:val="center"/>
                                    <w:textDirection w:val="btLr"/>
                                  </w:pPr>
                                  <w:r>
                                    <w:rPr>
                                      <w:rFonts w:ascii="Source Sans Pro" w:eastAsia="Source Sans Pro" w:hAnsi="Source Sans Pro" w:cs="Source Sans Pro"/>
                                      <w:b/>
                                      <w:color w:val="FFFFFF"/>
                                      <w:sz w:val="20"/>
                                    </w:rPr>
                                    <w:t>Donors</w:t>
                                  </w:r>
                                </w:p>
                              </w:txbxContent>
                            </wps:txbx>
                            <wps:bodyPr lIns="6350" tIns="6350" rIns="6350" bIns="6350" anchor="ctr" anchorCtr="0"/>
                          </wps:wsp>
                          <wps:wsp>
                            <wps:cNvPr id="18" name="Freeform 18"/>
                            <wps:cNvSpPr/>
                            <wps:spPr>
                              <a:xfrm rot="-1472727">
                                <a:off x="2803333" y="1485245"/>
                                <a:ext cx="783952" cy="23113"/>
                              </a:xfrm>
                              <a:custGeom>
                                <a:avLst/>
                                <a:gdLst/>
                                <a:ahLst/>
                                <a:cxnLst/>
                                <a:rect l="0" t="0" r="0" b="0"/>
                                <a:pathLst>
                                  <a:path w="120000" h="120000" extrusionOk="0">
                                    <a:moveTo>
                                      <a:pt x="0" y="59997"/>
                                    </a:moveTo>
                                    <a:lnTo>
                                      <a:pt x="119999" y="59997"/>
                                    </a:lnTo>
                                  </a:path>
                                </a:pathLst>
                              </a:custGeom>
                              <a:noFill/>
                              <a:ln w="25400" cap="flat" cmpd="sng">
                                <a:solidFill>
                                  <a:srgbClr val="3B6495"/>
                                </a:solidFill>
                                <a:prstDash val="solid"/>
                                <a:round/>
                                <a:headEnd type="none" w="med" len="med"/>
                                <a:tailEnd type="none" w="med" len="med"/>
                              </a:ln>
                            </wps:spPr>
                            <wps:txbx>
                              <w:txbxContent>
                                <w:p w14:paraId="2190C70D" w14:textId="77777777" w:rsidR="00777DBA" w:rsidRDefault="00777DBA">
                                  <w:pPr>
                                    <w:spacing w:line="240" w:lineRule="auto"/>
                                    <w:textDirection w:val="btLr"/>
                                  </w:pPr>
                                </w:p>
                              </w:txbxContent>
                            </wps:txbx>
                            <wps:bodyPr lIns="91425" tIns="91425" rIns="91425" bIns="91425" anchor="ctr" anchorCtr="0"/>
                          </wps:wsp>
                          <wps:wsp>
                            <wps:cNvPr id="19" name="Rectangle 19"/>
                            <wps:cNvSpPr/>
                            <wps:spPr>
                              <a:xfrm rot="-1472727">
                                <a:off x="3175712" y="1477204"/>
                                <a:ext cx="39197" cy="39197"/>
                              </a:xfrm>
                              <a:prstGeom prst="rect">
                                <a:avLst/>
                              </a:prstGeom>
                              <a:noFill/>
                              <a:ln>
                                <a:noFill/>
                              </a:ln>
                            </wps:spPr>
                            <wps:txbx>
                              <w:txbxContent>
                                <w:p w14:paraId="53377C79" w14:textId="77777777" w:rsidR="00777DBA" w:rsidRDefault="00777DBA">
                                  <w:pPr>
                                    <w:spacing w:line="215" w:lineRule="auto"/>
                                    <w:jc w:val="center"/>
                                    <w:textDirection w:val="btLr"/>
                                  </w:pPr>
                                </w:p>
                              </w:txbxContent>
                            </wps:txbx>
                            <wps:bodyPr lIns="12700" tIns="0" rIns="12700" bIns="0" anchor="ctr" anchorCtr="0"/>
                          </wps:wsp>
                          <wps:wsp>
                            <wps:cNvPr id="20" name="Oval 20"/>
                            <wps:cNvSpPr/>
                            <wps:spPr>
                              <a:xfrm>
                                <a:off x="3507710" y="842258"/>
                                <a:ext cx="771410" cy="671460"/>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621B1423" w14:textId="77777777" w:rsidR="00777DBA" w:rsidRDefault="00777DBA">
                                  <w:pPr>
                                    <w:spacing w:line="240" w:lineRule="auto"/>
                                    <w:textDirection w:val="btLr"/>
                                  </w:pPr>
                                </w:p>
                              </w:txbxContent>
                            </wps:txbx>
                            <wps:bodyPr lIns="91425" tIns="91425" rIns="91425" bIns="91425" anchor="ctr" anchorCtr="0"/>
                          </wps:wsp>
                          <wps:wsp>
                            <wps:cNvPr id="21" name="Rectangle 21"/>
                            <wps:cNvSpPr/>
                            <wps:spPr>
                              <a:xfrm>
                                <a:off x="3620680" y="940591"/>
                                <a:ext cx="545469" cy="474794"/>
                              </a:xfrm>
                              <a:prstGeom prst="rect">
                                <a:avLst/>
                              </a:prstGeom>
                              <a:noFill/>
                              <a:ln>
                                <a:noFill/>
                              </a:ln>
                            </wps:spPr>
                            <wps:txbx>
                              <w:txbxContent>
                                <w:p w14:paraId="163C4C5B" w14:textId="77777777" w:rsidR="00777DBA" w:rsidRDefault="00777DBA">
                                  <w:pPr>
                                    <w:spacing w:line="215" w:lineRule="auto"/>
                                    <w:jc w:val="center"/>
                                    <w:textDirection w:val="btLr"/>
                                  </w:pPr>
                                  <w:r>
                                    <w:rPr>
                                      <w:rFonts w:ascii="Source Sans Pro" w:eastAsia="Source Sans Pro" w:hAnsi="Source Sans Pro" w:cs="Source Sans Pro"/>
                                      <w:b/>
                                      <w:color w:val="FFFFFF"/>
                                      <w:sz w:val="20"/>
                                    </w:rPr>
                                    <w:t>Investors</w:t>
                                  </w:r>
                                </w:p>
                              </w:txbxContent>
                            </wps:txbx>
                            <wps:bodyPr lIns="6350" tIns="6350" rIns="6350" bIns="6350" anchor="ctr" anchorCtr="0"/>
                          </wps:wsp>
                          <wps:wsp>
                            <wps:cNvPr id="22" name="Freeform 22"/>
                            <wps:cNvSpPr/>
                            <wps:spPr>
                              <a:xfrm rot="490909">
                                <a:off x="2860731" y="1879283"/>
                                <a:ext cx="735429" cy="23114"/>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0E11D398" w14:textId="77777777" w:rsidR="00777DBA" w:rsidRDefault="00777DBA">
                                  <w:pPr>
                                    <w:spacing w:line="240" w:lineRule="auto"/>
                                    <w:textDirection w:val="btLr"/>
                                  </w:pPr>
                                </w:p>
                              </w:txbxContent>
                            </wps:txbx>
                            <wps:bodyPr lIns="91425" tIns="91425" rIns="91425" bIns="91425" anchor="ctr" anchorCtr="0"/>
                          </wps:wsp>
                          <wps:wsp>
                            <wps:cNvPr id="23" name="Rectangle 23"/>
                            <wps:cNvSpPr/>
                            <wps:spPr>
                              <a:xfrm rot="490909">
                                <a:off x="3210061" y="1872454"/>
                                <a:ext cx="36770" cy="36770"/>
                              </a:xfrm>
                              <a:prstGeom prst="rect">
                                <a:avLst/>
                              </a:prstGeom>
                              <a:noFill/>
                              <a:ln>
                                <a:noFill/>
                              </a:ln>
                            </wps:spPr>
                            <wps:txbx>
                              <w:txbxContent>
                                <w:p w14:paraId="5E50EB4C" w14:textId="77777777" w:rsidR="00777DBA" w:rsidRDefault="00777DBA">
                                  <w:pPr>
                                    <w:spacing w:line="215" w:lineRule="auto"/>
                                    <w:jc w:val="center"/>
                                    <w:textDirection w:val="btLr"/>
                                  </w:pPr>
                                </w:p>
                              </w:txbxContent>
                            </wps:txbx>
                            <wps:bodyPr lIns="12700" tIns="0" rIns="12700" bIns="0" anchor="ctr" anchorCtr="0"/>
                          </wps:wsp>
                          <wps:wsp>
                            <wps:cNvPr id="24" name="Oval 24"/>
                            <wps:cNvSpPr/>
                            <wps:spPr>
                              <a:xfrm>
                                <a:off x="3586726" y="1633515"/>
                                <a:ext cx="850762" cy="739997"/>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2FD8CD39" w14:textId="77777777" w:rsidR="00777DBA" w:rsidRDefault="00777DBA">
                                  <w:pPr>
                                    <w:spacing w:line="240" w:lineRule="auto"/>
                                    <w:textDirection w:val="btLr"/>
                                  </w:pPr>
                                </w:p>
                              </w:txbxContent>
                            </wps:txbx>
                            <wps:bodyPr lIns="91425" tIns="91425" rIns="91425" bIns="91425" anchor="ctr" anchorCtr="0"/>
                          </wps:wsp>
                          <wps:wsp>
                            <wps:cNvPr id="25" name="Rectangle 25"/>
                            <wps:cNvSpPr/>
                            <wps:spPr>
                              <a:xfrm>
                                <a:off x="3711317" y="1741883"/>
                                <a:ext cx="601580" cy="523259"/>
                              </a:xfrm>
                              <a:prstGeom prst="rect">
                                <a:avLst/>
                              </a:prstGeom>
                              <a:noFill/>
                              <a:ln>
                                <a:noFill/>
                              </a:ln>
                            </wps:spPr>
                            <wps:txbx>
                              <w:txbxContent>
                                <w:p w14:paraId="2E014732"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National</w:t>
                                  </w:r>
                                </w:p>
                                <w:p w14:paraId="021505C9" w14:textId="77777777" w:rsidR="00777DBA" w:rsidRDefault="00777DBA">
                                  <w:pPr>
                                    <w:spacing w:before="55" w:line="215" w:lineRule="auto"/>
                                    <w:jc w:val="center"/>
                                    <w:textDirection w:val="btLr"/>
                                  </w:pPr>
                                  <w:r>
                                    <w:rPr>
                                      <w:rFonts w:ascii="Source Sans Pro" w:eastAsia="Source Sans Pro" w:hAnsi="Source Sans Pro" w:cs="Source Sans Pro"/>
                                      <w:b/>
                                      <w:color w:val="FFFFFF"/>
                                      <w:sz w:val="16"/>
                                    </w:rPr>
                                    <w:t>Governments</w:t>
                                  </w:r>
                                </w:p>
                              </w:txbxContent>
                            </wps:txbx>
                            <wps:bodyPr lIns="5075" tIns="5075" rIns="5075" bIns="5075" anchor="ctr" anchorCtr="0"/>
                          </wps:wsp>
                          <wps:wsp>
                            <wps:cNvPr id="26" name="Freeform 26"/>
                            <wps:cNvSpPr/>
                            <wps:spPr>
                              <a:xfrm rot="2454545">
                                <a:off x="2686976" y="2265955"/>
                                <a:ext cx="838713" cy="23115"/>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36BE744E" w14:textId="77777777" w:rsidR="00777DBA" w:rsidRDefault="00777DBA">
                                  <w:pPr>
                                    <w:spacing w:line="240" w:lineRule="auto"/>
                                    <w:textDirection w:val="btLr"/>
                                  </w:pPr>
                                </w:p>
                              </w:txbxContent>
                            </wps:txbx>
                            <wps:bodyPr lIns="91425" tIns="91425" rIns="91425" bIns="91425" anchor="ctr" anchorCtr="0"/>
                          </wps:wsp>
                          <wps:wsp>
                            <wps:cNvPr id="27" name="Rectangle 27"/>
                            <wps:cNvSpPr/>
                            <wps:spPr>
                              <a:xfrm rot="2454545">
                                <a:off x="3085366" y="2256545"/>
                                <a:ext cx="41935" cy="41935"/>
                              </a:xfrm>
                              <a:prstGeom prst="rect">
                                <a:avLst/>
                              </a:prstGeom>
                              <a:noFill/>
                              <a:ln>
                                <a:noFill/>
                              </a:ln>
                            </wps:spPr>
                            <wps:txbx>
                              <w:txbxContent>
                                <w:p w14:paraId="37B5A7E7" w14:textId="77777777" w:rsidR="00777DBA" w:rsidRDefault="00777DBA">
                                  <w:pPr>
                                    <w:spacing w:line="215" w:lineRule="auto"/>
                                    <w:jc w:val="center"/>
                                    <w:textDirection w:val="btLr"/>
                                  </w:pPr>
                                </w:p>
                              </w:txbxContent>
                            </wps:txbx>
                            <wps:bodyPr lIns="12700" tIns="0" rIns="12700" bIns="0" anchor="ctr" anchorCtr="0"/>
                          </wps:wsp>
                          <wps:wsp>
                            <wps:cNvPr id="28" name="Oval 28"/>
                            <wps:cNvSpPr/>
                            <wps:spPr>
                              <a:xfrm>
                                <a:off x="3344926" y="2441441"/>
                                <a:ext cx="641434" cy="641434"/>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7AC0B55A" w14:textId="77777777" w:rsidR="00777DBA" w:rsidRDefault="00777DBA">
                                  <w:pPr>
                                    <w:spacing w:line="240" w:lineRule="auto"/>
                                    <w:textDirection w:val="btLr"/>
                                  </w:pPr>
                                </w:p>
                              </w:txbxContent>
                            </wps:txbx>
                            <wps:bodyPr lIns="91425" tIns="91425" rIns="91425" bIns="91425" anchor="ctr" anchorCtr="0"/>
                          </wps:wsp>
                          <wps:wsp>
                            <wps:cNvPr id="29" name="Rectangle 29"/>
                            <wps:cNvSpPr/>
                            <wps:spPr>
                              <a:xfrm>
                                <a:off x="3438862" y="2535376"/>
                                <a:ext cx="453564" cy="453564"/>
                              </a:xfrm>
                              <a:prstGeom prst="rect">
                                <a:avLst/>
                              </a:prstGeom>
                              <a:noFill/>
                              <a:ln>
                                <a:noFill/>
                              </a:ln>
                            </wps:spPr>
                            <wps:txbx>
                              <w:txbxContent>
                                <w:p w14:paraId="1253C741" w14:textId="77777777" w:rsidR="00777DBA" w:rsidRDefault="00777DBA">
                                  <w:pPr>
                                    <w:spacing w:line="215" w:lineRule="auto"/>
                                    <w:jc w:val="center"/>
                                    <w:textDirection w:val="btLr"/>
                                  </w:pPr>
                                  <w:r>
                                    <w:rPr>
                                      <w:rFonts w:ascii="Source Sans Pro" w:eastAsia="Source Sans Pro" w:hAnsi="Source Sans Pro" w:cs="Source Sans Pro"/>
                                      <w:b/>
                                      <w:color w:val="FFFFFF"/>
                                      <w:sz w:val="20"/>
                                    </w:rPr>
                                    <w:t>NGOs</w:t>
                                  </w:r>
                                </w:p>
                              </w:txbxContent>
                            </wps:txbx>
                            <wps:bodyPr lIns="6350" tIns="6350" rIns="6350" bIns="6350" anchor="ctr" anchorCtr="0"/>
                          </wps:wsp>
                          <wps:wsp>
                            <wps:cNvPr id="30" name="Freeform 30"/>
                            <wps:cNvSpPr/>
                            <wps:spPr>
                              <a:xfrm rot="4297055">
                                <a:off x="2372148" y="2468239"/>
                                <a:ext cx="806295" cy="23115"/>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00F9CA24" w14:textId="77777777" w:rsidR="00777DBA" w:rsidRDefault="00777DBA">
                                  <w:pPr>
                                    <w:spacing w:line="240" w:lineRule="auto"/>
                                    <w:textDirection w:val="btLr"/>
                                  </w:pPr>
                                </w:p>
                              </w:txbxContent>
                            </wps:txbx>
                            <wps:bodyPr lIns="91425" tIns="91425" rIns="91425" bIns="91425" anchor="ctr" anchorCtr="0"/>
                          </wps:wsp>
                          <wps:wsp>
                            <wps:cNvPr id="31" name="Rectangle 31"/>
                            <wps:cNvSpPr/>
                            <wps:spPr>
                              <a:xfrm rot="4297055">
                                <a:off x="2755139" y="2459639"/>
                                <a:ext cx="40314" cy="40314"/>
                              </a:xfrm>
                              <a:prstGeom prst="rect">
                                <a:avLst/>
                              </a:prstGeom>
                              <a:noFill/>
                              <a:ln>
                                <a:noFill/>
                              </a:ln>
                            </wps:spPr>
                            <wps:txbx>
                              <w:txbxContent>
                                <w:p w14:paraId="01BAAB77" w14:textId="77777777" w:rsidR="00777DBA" w:rsidRDefault="00777DBA">
                                  <w:pPr>
                                    <w:spacing w:line="215" w:lineRule="auto"/>
                                    <w:jc w:val="center"/>
                                    <w:textDirection w:val="btLr"/>
                                  </w:pPr>
                                </w:p>
                              </w:txbxContent>
                            </wps:txbx>
                            <wps:bodyPr lIns="12700" tIns="0" rIns="12700" bIns="0" anchor="ctr" anchorCtr="0"/>
                          </wps:wsp>
                          <wps:wsp>
                            <wps:cNvPr id="32" name="Oval 32"/>
                            <wps:cNvSpPr/>
                            <wps:spPr>
                              <a:xfrm>
                                <a:off x="2572916" y="2852050"/>
                                <a:ext cx="874570" cy="669247"/>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3E73CA09" w14:textId="77777777" w:rsidR="00777DBA" w:rsidRDefault="00777DBA">
                                  <w:pPr>
                                    <w:spacing w:line="240" w:lineRule="auto"/>
                                    <w:textDirection w:val="btLr"/>
                                  </w:pPr>
                                </w:p>
                              </w:txbxContent>
                            </wps:txbx>
                            <wps:bodyPr lIns="91425" tIns="91425" rIns="91425" bIns="91425" anchor="ctr" anchorCtr="0"/>
                          </wps:wsp>
                          <wps:wsp>
                            <wps:cNvPr id="33" name="Rectangle 33"/>
                            <wps:cNvSpPr/>
                            <wps:spPr>
                              <a:xfrm>
                                <a:off x="2700996" y="2950058"/>
                                <a:ext cx="618416" cy="473230"/>
                              </a:xfrm>
                              <a:prstGeom prst="rect">
                                <a:avLst/>
                              </a:prstGeom>
                              <a:noFill/>
                              <a:ln>
                                <a:noFill/>
                              </a:ln>
                            </wps:spPr>
                            <wps:txbx>
                              <w:txbxContent>
                                <w:p w14:paraId="466C9E1E"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Implementers</w:t>
                                  </w:r>
                                </w:p>
                              </w:txbxContent>
                            </wps:txbx>
                            <wps:bodyPr lIns="5075" tIns="5075" rIns="5075" bIns="5075" anchor="ctr" anchorCtr="0"/>
                          </wps:wsp>
                          <wps:wsp>
                            <wps:cNvPr id="34" name="Freeform 34"/>
                            <wps:cNvSpPr/>
                            <wps:spPr>
                              <a:xfrm rot="6381818">
                                <a:off x="1938170" y="2477175"/>
                                <a:ext cx="809049" cy="23115"/>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63CA0F6E" w14:textId="77777777" w:rsidR="00777DBA" w:rsidRDefault="00777DBA">
                                  <w:pPr>
                                    <w:spacing w:line="240" w:lineRule="auto"/>
                                    <w:textDirection w:val="btLr"/>
                                  </w:pPr>
                                </w:p>
                              </w:txbxContent>
                            </wps:txbx>
                            <wps:bodyPr lIns="91425" tIns="91425" rIns="91425" bIns="91425" anchor="ctr" anchorCtr="0"/>
                          </wps:wsp>
                          <wps:wsp>
                            <wps:cNvPr id="35" name="Rectangle 35"/>
                            <wps:cNvSpPr/>
                            <wps:spPr>
                              <a:xfrm rot="-4418182">
                                <a:off x="2322471" y="2468507"/>
                                <a:ext cx="40452" cy="40452"/>
                              </a:xfrm>
                              <a:prstGeom prst="rect">
                                <a:avLst/>
                              </a:prstGeom>
                              <a:noFill/>
                              <a:ln>
                                <a:noFill/>
                              </a:ln>
                            </wps:spPr>
                            <wps:txbx>
                              <w:txbxContent>
                                <w:p w14:paraId="0ADEC778" w14:textId="77777777" w:rsidR="00777DBA" w:rsidRDefault="00777DBA">
                                  <w:pPr>
                                    <w:spacing w:line="215" w:lineRule="auto"/>
                                    <w:jc w:val="center"/>
                                    <w:textDirection w:val="btLr"/>
                                  </w:pPr>
                                </w:p>
                              </w:txbxContent>
                            </wps:txbx>
                            <wps:bodyPr lIns="12700" tIns="0" rIns="12700" bIns="0" anchor="ctr" anchorCtr="0"/>
                          </wps:wsp>
                          <wps:wsp>
                            <wps:cNvPr id="36" name="Oval 36"/>
                            <wps:cNvSpPr/>
                            <wps:spPr>
                              <a:xfrm>
                                <a:off x="1691751" y="2868005"/>
                                <a:ext cx="876522" cy="690114"/>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011DB285" w14:textId="77777777" w:rsidR="00777DBA" w:rsidRDefault="00777DBA">
                                  <w:pPr>
                                    <w:spacing w:line="240" w:lineRule="auto"/>
                                    <w:textDirection w:val="btLr"/>
                                  </w:pPr>
                                </w:p>
                              </w:txbxContent>
                            </wps:txbx>
                            <wps:bodyPr lIns="91425" tIns="91425" rIns="91425" bIns="91425" anchor="ctr" anchorCtr="0"/>
                          </wps:wsp>
                          <wps:wsp>
                            <wps:cNvPr id="37" name="Rectangle 37"/>
                            <wps:cNvSpPr/>
                            <wps:spPr>
                              <a:xfrm>
                                <a:off x="1820116" y="2969068"/>
                                <a:ext cx="619793" cy="487983"/>
                              </a:xfrm>
                              <a:prstGeom prst="rect">
                                <a:avLst/>
                              </a:prstGeom>
                              <a:noFill/>
                              <a:ln>
                                <a:noFill/>
                              </a:ln>
                            </wps:spPr>
                            <wps:txbx>
                              <w:txbxContent>
                                <w:p w14:paraId="6A9AA5EA"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 xml:space="preserve">Religious </w:t>
                                  </w:r>
                                </w:p>
                                <w:p w14:paraId="49DBF2C6" w14:textId="77777777" w:rsidR="00777DBA" w:rsidRDefault="00777DBA">
                                  <w:pPr>
                                    <w:spacing w:before="55" w:line="215" w:lineRule="auto"/>
                                    <w:jc w:val="center"/>
                                    <w:textDirection w:val="btLr"/>
                                  </w:pPr>
                                  <w:r>
                                    <w:rPr>
                                      <w:rFonts w:ascii="Source Sans Pro" w:eastAsia="Source Sans Pro" w:hAnsi="Source Sans Pro" w:cs="Source Sans Pro"/>
                                      <w:b/>
                                      <w:color w:val="FFFFFF"/>
                                      <w:sz w:val="16"/>
                                    </w:rPr>
                                    <w:t>Organizations</w:t>
                                  </w:r>
                                </w:p>
                              </w:txbxContent>
                            </wps:txbx>
                            <wps:bodyPr lIns="5075" tIns="5075" rIns="5075" bIns="5075" anchor="ctr" anchorCtr="0"/>
                          </wps:wsp>
                          <wps:wsp>
                            <wps:cNvPr id="38" name="Freeform 38"/>
                            <wps:cNvSpPr/>
                            <wps:spPr>
                              <a:xfrm rot="8345455">
                                <a:off x="1632105" y="2242177"/>
                                <a:ext cx="766092" cy="23115"/>
                              </a:xfrm>
                              <a:custGeom>
                                <a:avLst/>
                                <a:gdLst/>
                                <a:ahLst/>
                                <a:cxnLst/>
                                <a:rect l="0" t="0" r="0" b="0"/>
                                <a:pathLst>
                                  <a:path w="120000" h="120000" extrusionOk="0">
                                    <a:moveTo>
                                      <a:pt x="0" y="59997"/>
                                    </a:moveTo>
                                    <a:lnTo>
                                      <a:pt x="119999" y="59997"/>
                                    </a:lnTo>
                                  </a:path>
                                </a:pathLst>
                              </a:custGeom>
                              <a:noFill/>
                              <a:ln w="25400" cap="flat" cmpd="sng">
                                <a:solidFill>
                                  <a:srgbClr val="3B6495"/>
                                </a:solidFill>
                                <a:prstDash val="solid"/>
                                <a:round/>
                                <a:headEnd type="none" w="med" len="med"/>
                                <a:tailEnd type="none" w="med" len="med"/>
                              </a:ln>
                            </wps:spPr>
                            <wps:txbx>
                              <w:txbxContent>
                                <w:p w14:paraId="38D4F1CC" w14:textId="77777777" w:rsidR="00777DBA" w:rsidRDefault="00777DBA">
                                  <w:pPr>
                                    <w:spacing w:line="240" w:lineRule="auto"/>
                                    <w:textDirection w:val="btLr"/>
                                  </w:pPr>
                                </w:p>
                              </w:txbxContent>
                            </wps:txbx>
                            <wps:bodyPr lIns="91425" tIns="91425" rIns="91425" bIns="91425" anchor="ctr" anchorCtr="0"/>
                          </wps:wsp>
                          <wps:wsp>
                            <wps:cNvPr id="39" name="Rectangle 39"/>
                            <wps:cNvSpPr/>
                            <wps:spPr>
                              <a:xfrm rot="-2454545">
                                <a:off x="1995998" y="2234581"/>
                                <a:ext cx="38302" cy="38302"/>
                              </a:xfrm>
                              <a:prstGeom prst="rect">
                                <a:avLst/>
                              </a:prstGeom>
                              <a:noFill/>
                              <a:ln>
                                <a:noFill/>
                              </a:ln>
                            </wps:spPr>
                            <wps:txbx>
                              <w:txbxContent>
                                <w:p w14:paraId="0E2888C6" w14:textId="77777777" w:rsidR="00777DBA" w:rsidRDefault="00777DBA">
                                  <w:pPr>
                                    <w:spacing w:line="215" w:lineRule="auto"/>
                                    <w:jc w:val="center"/>
                                    <w:textDirection w:val="btLr"/>
                                  </w:pPr>
                                </w:p>
                              </w:txbxContent>
                            </wps:txbx>
                            <wps:bodyPr lIns="12700" tIns="0" rIns="12700" bIns="0" anchor="ctr" anchorCtr="0"/>
                          </wps:wsp>
                          <wps:wsp>
                            <wps:cNvPr id="40" name="Oval 40"/>
                            <wps:cNvSpPr/>
                            <wps:spPr>
                              <a:xfrm>
                                <a:off x="1005712" y="2399827"/>
                                <a:ext cx="845367" cy="724662"/>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47767FB3" w14:textId="77777777" w:rsidR="00777DBA" w:rsidRDefault="00777DBA">
                                  <w:pPr>
                                    <w:spacing w:line="240" w:lineRule="auto"/>
                                    <w:textDirection w:val="btLr"/>
                                  </w:pPr>
                                </w:p>
                              </w:txbxContent>
                            </wps:txbx>
                            <wps:bodyPr lIns="91425" tIns="91425" rIns="91425" bIns="91425" anchor="ctr" anchorCtr="0"/>
                          </wps:wsp>
                          <wps:wsp>
                            <wps:cNvPr id="41" name="Rectangle 41"/>
                            <wps:cNvSpPr/>
                            <wps:spPr>
                              <a:xfrm>
                                <a:off x="1129512" y="2505951"/>
                                <a:ext cx="597765" cy="512413"/>
                              </a:xfrm>
                              <a:prstGeom prst="rect">
                                <a:avLst/>
                              </a:prstGeom>
                              <a:noFill/>
                              <a:ln>
                                <a:noFill/>
                              </a:ln>
                            </wps:spPr>
                            <wps:txbx>
                              <w:txbxContent>
                                <w:p w14:paraId="374ACE09"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Multinational</w:t>
                                  </w:r>
                                </w:p>
                                <w:p w14:paraId="4BCEEF1C" w14:textId="77777777" w:rsidR="00777DBA" w:rsidRDefault="00777DBA">
                                  <w:pPr>
                                    <w:spacing w:before="55" w:line="215" w:lineRule="auto"/>
                                    <w:jc w:val="center"/>
                                    <w:textDirection w:val="btLr"/>
                                  </w:pPr>
                                  <w:r>
                                    <w:rPr>
                                      <w:rFonts w:ascii="Source Sans Pro" w:eastAsia="Source Sans Pro" w:hAnsi="Source Sans Pro" w:cs="Source Sans Pro"/>
                                      <w:b/>
                                      <w:color w:val="FFFFFF"/>
                                      <w:sz w:val="16"/>
                                    </w:rPr>
                                    <w:t>Businesses</w:t>
                                  </w:r>
                                </w:p>
                              </w:txbxContent>
                            </wps:txbx>
                            <wps:bodyPr lIns="5075" tIns="5075" rIns="5075" bIns="5075" anchor="ctr" anchorCtr="0"/>
                          </wps:wsp>
                          <wps:wsp>
                            <wps:cNvPr id="42" name="Freeform 42"/>
                            <wps:cNvSpPr/>
                            <wps:spPr>
                              <a:xfrm rot="10309091">
                                <a:off x="1595497" y="1872301"/>
                                <a:ext cx="637310" cy="23114"/>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138ED7CD" w14:textId="77777777" w:rsidR="00777DBA" w:rsidRDefault="00777DBA">
                                  <w:pPr>
                                    <w:spacing w:line="240" w:lineRule="auto"/>
                                    <w:textDirection w:val="btLr"/>
                                  </w:pPr>
                                </w:p>
                              </w:txbxContent>
                            </wps:txbx>
                            <wps:bodyPr lIns="91425" tIns="91425" rIns="91425" bIns="91425" anchor="ctr" anchorCtr="0"/>
                          </wps:wsp>
                          <wps:wsp>
                            <wps:cNvPr id="43" name="Rectangle 43"/>
                            <wps:cNvSpPr/>
                            <wps:spPr>
                              <a:xfrm rot="-490909">
                                <a:off x="1898221" y="1867926"/>
                                <a:ext cx="31864" cy="31864"/>
                              </a:xfrm>
                              <a:prstGeom prst="rect">
                                <a:avLst/>
                              </a:prstGeom>
                              <a:noFill/>
                              <a:ln>
                                <a:noFill/>
                              </a:ln>
                            </wps:spPr>
                            <wps:txbx>
                              <w:txbxContent>
                                <w:p w14:paraId="26811584" w14:textId="77777777" w:rsidR="00777DBA" w:rsidRDefault="00777DBA">
                                  <w:pPr>
                                    <w:spacing w:line="215" w:lineRule="auto"/>
                                    <w:jc w:val="center"/>
                                    <w:textDirection w:val="btLr"/>
                                  </w:pPr>
                                </w:p>
                              </w:txbxContent>
                            </wps:txbx>
                            <wps:bodyPr lIns="12700" tIns="0" rIns="12700" bIns="0" anchor="ctr" anchorCtr="0"/>
                          </wps:wsp>
                          <wps:wsp>
                            <wps:cNvPr id="44" name="Oval 44"/>
                            <wps:cNvSpPr/>
                            <wps:spPr>
                              <a:xfrm>
                                <a:off x="557420" y="1568512"/>
                                <a:ext cx="1049030" cy="870003"/>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00DD3663" w14:textId="77777777" w:rsidR="00777DBA" w:rsidRDefault="00777DBA">
                                  <w:pPr>
                                    <w:spacing w:line="240" w:lineRule="auto"/>
                                    <w:textDirection w:val="btLr"/>
                                  </w:pPr>
                                </w:p>
                              </w:txbxContent>
                            </wps:txbx>
                            <wps:bodyPr lIns="91425" tIns="91425" rIns="91425" bIns="91425" anchor="ctr" anchorCtr="0"/>
                          </wps:wsp>
                          <wps:wsp>
                            <wps:cNvPr id="45" name="Rectangle 45"/>
                            <wps:cNvSpPr/>
                            <wps:spPr>
                              <a:xfrm>
                                <a:off x="711047" y="1695921"/>
                                <a:ext cx="741775" cy="615186"/>
                              </a:xfrm>
                              <a:prstGeom prst="rect">
                                <a:avLst/>
                              </a:prstGeom>
                              <a:noFill/>
                              <a:ln>
                                <a:noFill/>
                              </a:ln>
                            </wps:spPr>
                            <wps:txbx>
                              <w:txbxContent>
                                <w:p w14:paraId="53BFA330"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Local/Regional</w:t>
                                  </w:r>
                                </w:p>
                                <w:p w14:paraId="79E449D7" w14:textId="77777777" w:rsidR="00777DBA" w:rsidRDefault="00777DBA">
                                  <w:pPr>
                                    <w:spacing w:before="55" w:line="215" w:lineRule="auto"/>
                                    <w:jc w:val="center"/>
                                    <w:textDirection w:val="btLr"/>
                                  </w:pPr>
                                  <w:r>
                                    <w:rPr>
                                      <w:rFonts w:ascii="Source Sans Pro" w:eastAsia="Source Sans Pro" w:hAnsi="Source Sans Pro" w:cs="Source Sans Pro"/>
                                      <w:b/>
                                      <w:color w:val="FFFFFF"/>
                                      <w:sz w:val="16"/>
                                    </w:rPr>
                                    <w:t>Businesses</w:t>
                                  </w:r>
                                </w:p>
                              </w:txbxContent>
                            </wps:txbx>
                            <wps:bodyPr lIns="5075" tIns="5075" rIns="5075" bIns="5075" anchor="ctr" anchorCtr="0"/>
                          </wps:wsp>
                          <wps:wsp>
                            <wps:cNvPr id="46" name="Freeform 46"/>
                            <wps:cNvSpPr/>
                            <wps:spPr>
                              <a:xfrm rot="-9327273">
                                <a:off x="1507157" y="1485333"/>
                                <a:ext cx="783530" cy="23113"/>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66BBC8A6" w14:textId="77777777" w:rsidR="00777DBA" w:rsidRDefault="00777DBA">
                                  <w:pPr>
                                    <w:spacing w:line="240" w:lineRule="auto"/>
                                    <w:textDirection w:val="btLr"/>
                                  </w:pPr>
                                </w:p>
                              </w:txbxContent>
                            </wps:txbx>
                            <wps:bodyPr lIns="91425" tIns="91425" rIns="91425" bIns="91425" anchor="ctr" anchorCtr="0"/>
                          </wps:wsp>
                          <wps:wsp>
                            <wps:cNvPr id="47" name="Rectangle 47"/>
                            <wps:cNvSpPr/>
                            <wps:spPr>
                              <a:xfrm rot="1472727">
                                <a:off x="1879336" y="1477301"/>
                                <a:ext cx="39176" cy="39176"/>
                              </a:xfrm>
                              <a:prstGeom prst="rect">
                                <a:avLst/>
                              </a:prstGeom>
                              <a:noFill/>
                              <a:ln>
                                <a:noFill/>
                              </a:ln>
                            </wps:spPr>
                            <wps:txbx>
                              <w:txbxContent>
                                <w:p w14:paraId="1A745DD3" w14:textId="77777777" w:rsidR="00777DBA" w:rsidRDefault="00777DBA">
                                  <w:pPr>
                                    <w:spacing w:line="215" w:lineRule="auto"/>
                                    <w:jc w:val="center"/>
                                    <w:textDirection w:val="btLr"/>
                                  </w:pPr>
                                </w:p>
                              </w:txbxContent>
                            </wps:txbx>
                            <wps:bodyPr lIns="12700" tIns="0" rIns="12700" bIns="0" anchor="ctr" anchorCtr="0"/>
                          </wps:wsp>
                          <wps:wsp>
                            <wps:cNvPr id="48" name="Oval 48"/>
                            <wps:cNvSpPr/>
                            <wps:spPr>
                              <a:xfrm>
                                <a:off x="824825" y="801595"/>
                                <a:ext cx="751601" cy="752787"/>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21AAD827" w14:textId="77777777" w:rsidR="00777DBA" w:rsidRDefault="00777DBA">
                                  <w:pPr>
                                    <w:spacing w:line="240" w:lineRule="auto"/>
                                    <w:textDirection w:val="btLr"/>
                                  </w:pPr>
                                </w:p>
                              </w:txbxContent>
                            </wps:txbx>
                            <wps:bodyPr lIns="91425" tIns="91425" rIns="91425" bIns="91425" anchor="ctr" anchorCtr="0"/>
                          </wps:wsp>
                          <wps:wsp>
                            <wps:cNvPr id="49" name="Rectangle 49"/>
                            <wps:cNvSpPr/>
                            <wps:spPr>
                              <a:xfrm>
                                <a:off x="934895" y="911837"/>
                                <a:ext cx="531462" cy="532303"/>
                              </a:xfrm>
                              <a:prstGeom prst="rect">
                                <a:avLst/>
                              </a:prstGeom>
                              <a:noFill/>
                              <a:ln>
                                <a:noFill/>
                              </a:ln>
                            </wps:spPr>
                            <wps:txbx>
                              <w:txbxContent>
                                <w:p w14:paraId="69F1A4AE"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Financial</w:t>
                                  </w:r>
                                </w:p>
                                <w:p w14:paraId="76479C2C" w14:textId="77777777" w:rsidR="00777DBA" w:rsidRDefault="00777DBA">
                                  <w:pPr>
                                    <w:spacing w:before="55" w:line="215" w:lineRule="auto"/>
                                    <w:jc w:val="center"/>
                                    <w:textDirection w:val="btLr"/>
                                  </w:pPr>
                                  <w:r>
                                    <w:rPr>
                                      <w:rFonts w:ascii="Source Sans Pro" w:eastAsia="Source Sans Pro" w:hAnsi="Source Sans Pro" w:cs="Source Sans Pro"/>
                                      <w:b/>
                                      <w:color w:val="FFFFFF"/>
                                      <w:sz w:val="16"/>
                                    </w:rPr>
                                    <w:t>Institutions</w:t>
                                  </w:r>
                                </w:p>
                              </w:txbxContent>
                            </wps:txbx>
                            <wps:bodyPr lIns="5075" tIns="5075" rIns="5075" bIns="5075" anchor="ctr" anchorCtr="0"/>
                          </wps:wsp>
                          <wps:wsp>
                            <wps:cNvPr id="50" name="Freeform 50"/>
                            <wps:cNvSpPr/>
                            <wps:spPr>
                              <a:xfrm rot="-7363636">
                                <a:off x="1759229" y="1176017"/>
                                <a:ext cx="797585" cy="23115"/>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7784357F" w14:textId="77777777" w:rsidR="00777DBA" w:rsidRDefault="00777DBA">
                                  <w:pPr>
                                    <w:spacing w:line="240" w:lineRule="auto"/>
                                    <w:textDirection w:val="btLr"/>
                                  </w:pPr>
                                </w:p>
                              </w:txbxContent>
                            </wps:txbx>
                            <wps:bodyPr lIns="91425" tIns="91425" rIns="91425" bIns="91425" anchor="ctr" anchorCtr="0"/>
                          </wps:wsp>
                          <wps:wsp>
                            <wps:cNvPr id="51" name="Rectangle 51"/>
                            <wps:cNvSpPr/>
                            <wps:spPr>
                              <a:xfrm rot="3436364">
                                <a:off x="2138084" y="1167634"/>
                                <a:ext cx="39879" cy="39879"/>
                              </a:xfrm>
                              <a:prstGeom prst="rect">
                                <a:avLst/>
                              </a:prstGeom>
                              <a:noFill/>
                              <a:ln>
                                <a:noFill/>
                              </a:ln>
                            </wps:spPr>
                            <wps:txbx>
                              <w:txbxContent>
                                <w:p w14:paraId="3531710A" w14:textId="77777777" w:rsidR="00777DBA" w:rsidRDefault="00777DBA">
                                  <w:pPr>
                                    <w:spacing w:line="215" w:lineRule="auto"/>
                                    <w:jc w:val="center"/>
                                    <w:textDirection w:val="btLr"/>
                                  </w:pPr>
                                </w:p>
                              </w:txbxContent>
                            </wps:txbx>
                            <wps:bodyPr lIns="12700" tIns="0" rIns="12700" bIns="0" anchor="ctr" anchorCtr="0"/>
                          </wps:wsp>
                          <wps:wsp>
                            <wps:cNvPr id="52" name="Oval 52"/>
                            <wps:cNvSpPr/>
                            <wps:spPr>
                              <a:xfrm>
                                <a:off x="1306312" y="207932"/>
                                <a:ext cx="880954" cy="679505"/>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214EBE36" w14:textId="77777777" w:rsidR="00777DBA" w:rsidRDefault="00777DBA">
                                  <w:pPr>
                                    <w:spacing w:line="240" w:lineRule="auto"/>
                                    <w:textDirection w:val="btLr"/>
                                  </w:pPr>
                                </w:p>
                              </w:txbxContent>
                            </wps:txbx>
                            <wps:bodyPr lIns="91425" tIns="91425" rIns="91425" bIns="91425" anchor="ctr" anchorCtr="0"/>
                          </wps:wsp>
                          <wps:wsp>
                            <wps:cNvPr id="53" name="Rectangle 53"/>
                            <wps:cNvSpPr/>
                            <wps:spPr>
                              <a:xfrm>
                                <a:off x="1435325" y="307441"/>
                                <a:ext cx="622926" cy="480483"/>
                              </a:xfrm>
                              <a:prstGeom prst="rect">
                                <a:avLst/>
                              </a:prstGeom>
                              <a:noFill/>
                              <a:ln>
                                <a:noFill/>
                              </a:ln>
                            </wps:spPr>
                            <wps:txbx>
                              <w:txbxContent>
                                <w:p w14:paraId="17098728"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Foundations</w:t>
                                  </w:r>
                                </w:p>
                              </w:txbxContent>
                            </wps:txbx>
                            <wps:bodyPr lIns="5075" tIns="5075" rIns="5075" bIns="5075" anchor="ctr" anchorCtr="0"/>
                          </wps:wsp>
                        </wpg:grpSp>
                      </wpg:grpSp>
                    </wpg:wgp>
                  </a:graphicData>
                </a:graphic>
              </wp:inline>
            </w:drawing>
          </mc:Choice>
          <mc:Fallback>
            <w:pict>
              <v:group w14:anchorId="4CB8C024" id="Group 15" o:spid="_x0000_s1026" style="width:393pt;height:279pt;mso-position-horizontal-relative:char;mso-position-vertical-relative:line" coordorigin="28504,20083" coordsize="49911,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">
                <v:group id="Group 2" o:spid="_x0000_s1027" style="position:absolute;left:28504;top:20083;width:49911;height:35433" coordorigin=",-97" coordsize="49949,35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8" style="position:absolute;top:-97;width:49949;height:35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0F878AD3" w14:textId="77777777" w:rsidR="00777DBA" w:rsidRDefault="00777DBA">
                          <w:pPr>
                            <w:spacing w:line="240" w:lineRule="auto"/>
                            <w:textDirection w:val="btLr"/>
                          </w:pPr>
                        </w:p>
                      </w:txbxContent>
                    </v:textbox>
                  </v:rect>
                  <v:group id="Group 5" o:spid="_x0000_s1029" style="position:absolute;top:-97;width:49949;height:35678" coordorigin=",-97" coordsize="49949,35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0" style="position:absolute;width:49949;height:35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14:paraId="44CD7CDF" w14:textId="77777777" w:rsidR="00777DBA" w:rsidRDefault="00777DBA">
                            <w:pPr>
                              <w:spacing w:line="240" w:lineRule="auto"/>
                              <w:textDirection w:val="btLr"/>
                            </w:pPr>
                          </w:p>
                        </w:txbxContent>
                      </v:textbox>
                    </v:rect>
                    <v:oval id="Oval 7" o:spid="_x0000_s1031" style="position:absolute;left:22263;top:14721;width:6414;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PUMEA&#10;AADaAAAADwAAAGRycy9kb3ducmV2LnhtbESP3WrCQBSE7wu+w3IEb0rdaKGW6CpSUHIn/jzAIXvM&#10;BrNn0+wxxrfvFgq9HGbmG2a1GXyjeupiHdjAbJqBIi6DrbkycDnv3j5BRUG22AQmA0+KsFmPXlaY&#10;2/DgI/UnqVSCcMzRgBNpc61j6chjnIaWOHnX0HmUJLtK2w4fCe4bPc+yD+2x5rTgsKUvR+XtdPcG&#10;pGA+Hr5feynK+7vbH7Z4zSpjJuNhuwQlNMh/+K9dWAML+L2SboB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qD1DBAAAA2gAAAA8AAAAAAAAAAAAAAAAAmAIAAGRycy9kb3du&#10;cmV2LnhtbFBLBQYAAAAABAAEAPUAAACGAwAAAAA=&#10;" fillcolor="#4472c4 [3204]" strokecolor="white [3201]" strokeweight="2pt">
                      <v:textbox inset="2.53958mm,2.53958mm,2.53958mm,2.53958mm">
                        <w:txbxContent>
                          <w:p w14:paraId="14B1E6FE" w14:textId="77777777" w:rsidR="00777DBA" w:rsidRDefault="00777DBA">
                            <w:pPr>
                              <w:spacing w:line="240" w:lineRule="auto"/>
                              <w:textDirection w:val="btLr"/>
                            </w:pPr>
                          </w:p>
                        </w:txbxContent>
                      </v:textbox>
                    </v:oval>
                    <v:rect id="Rectangle 8" o:spid="_x0000_s1032" style="position:absolute;left:23202;top:15660;width:4536;height:4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GcUrwA&#10;AADaAAAADwAAAGRycy9kb3ducmV2LnhtbERPSwrCMBDdC94hjOBGNFVBpBpFBIsrxS+4G5qxLTaT&#10;0kSttzcLweXj/efLxpTiRbUrLCsYDiIQxKnVBWcKzqdNfwrCeWSNpWVS8CEHy0W7NcdY2zcf6HX0&#10;mQgh7GJUkHtfxVK6NCeDbmAr4sDdbW3QB1hnUtf4DuGmlKMomkiDBYeGHCta55Q+jk+jYGPN7jJM&#10;9snNTR9jm1zpknBPqW6nWc1AeGr8X/xzb7WCsDVcCTdAL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R0ZxSvAAAANoAAAAPAAAAAAAAAAAAAAAAAJgCAABkcnMvZG93bnJldi54&#10;bWxQSwUGAAAAAAQABAD1AAAAgQMAAAAA&#10;" filled="f" stroked="f">
                      <v:textbox inset=".31736mm,.31736mm,.31736mm,.31736mm">
                        <w:txbxContent>
                          <w:p w14:paraId="39FBD6E6" w14:textId="77777777" w:rsidR="00777DBA" w:rsidRDefault="00777DBA">
                            <w:pPr>
                              <w:spacing w:line="215" w:lineRule="auto"/>
                              <w:jc w:val="center"/>
                              <w:textDirection w:val="btLr"/>
                            </w:pPr>
                            <w:r>
                              <w:rPr>
                                <w:rFonts w:ascii="Source Sans Pro" w:eastAsia="Source Sans Pro" w:hAnsi="Source Sans Pro" w:cs="Source Sans Pro"/>
                                <w:b/>
                                <w:color w:val="FFFFFF"/>
                                <w:sz w:val="36"/>
                              </w:rPr>
                              <w:t>USG</w:t>
                            </w:r>
                          </w:p>
                        </w:txbxContent>
                      </v:textbox>
                    </v:rect>
                    <v:shape id="Freeform 9" o:spid="_x0000_s1033" style="position:absolute;left:21285;top:10420;width:8370;height:231;rotation:-90;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QG8MA&#10;AADaAAAADwAAAGRycy9kb3ducmV2LnhtbESPT4vCMBTE7wt+h/AW9rKsqR5Eu0YpguBlD/4BPT6b&#10;t22xeSlJtPHbG0HwOMzMb5j5MppW3Mj5xrKC0TADQVxa3XCl4LBf/0xB+ICssbVMCu7kYbkYfMwx&#10;17bnLd12oRIJwj5HBXUIXS6lL2sy6Ie2I07ev3UGQ5Kuktphn+CmleMsm0iDDaeFGjta1VRedlej&#10;oDh/x9n1z8fjyI2nxWW/6bP1Samvz1j8gggUwzv8am+0ghk8r6Qb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oQG8MAAADaAAAADwAAAAAAAAAAAAAAAACYAgAAZHJzL2Rv&#10;d25yZXYueG1sUEsFBgAAAAAEAAQA9QAAAIgDAAAAAA==&#10;" adj="-11796480,,5400" path="m,59997r120000,e" filled="f" strokecolor="#3b6495" strokeweight="2pt">
                      <v:stroke joinstyle="round"/>
                      <v:formulas/>
                      <v:path arrowok="t" o:extrusionok="f" o:connecttype="custom" textboxrect="0,0,120000,120000"/>
                      <v:textbox inset="2.53958mm,2.53958mm,2.53958mm,2.53958mm">
                        <w:txbxContent>
                          <w:p w14:paraId="200E1BBA" w14:textId="77777777" w:rsidR="00777DBA" w:rsidRDefault="00777DBA">
                            <w:pPr>
                              <w:spacing w:line="240" w:lineRule="auto"/>
                              <w:textDirection w:val="btLr"/>
                            </w:pPr>
                          </w:p>
                        </w:txbxContent>
                      </v:textbox>
                    </v:shape>
                    <v:rect id="Rectangle 10" o:spid="_x0000_s1034" style="position:absolute;left:25261;top:10326;width:418;height:41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0JdMMA&#10;AADbAAAADwAAAGRycy9kb3ducmV2LnhtbESPQWsCMRCF7wX/QxjBW81apbRbo5RSoZcKtaXnYTPd&#10;Td1M1iS66793DoK3Gd6b975ZrgffqhPF5AIbmE0LUMRVsI5rAz/fm/snUCkjW2wDk4EzJVivRndL&#10;LG3o+YtOu1wrCeFUooEm567UOlUNeUzT0BGL9heixyxrrLWN2Eu4b/VDUTxqj46locGO3hqq9ruj&#10;N/BO3fP2N+Jhcejni8/BxfO/i8ZMxsPrC6hMQ76Zr9cfVvCFXn6RAf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0JdMMAAADbAAAADwAAAAAAAAAAAAAAAACYAgAAZHJzL2Rv&#10;d25yZXYueG1sUEsFBgAAAAAEAAQA9QAAAIgDAAAAAA==&#10;" filled="f" stroked="f">
                      <v:textbox inset="1pt,0,1pt,0">
                        <w:txbxContent>
                          <w:p w14:paraId="3A77A2D3" w14:textId="77777777" w:rsidR="00777DBA" w:rsidRDefault="00777DBA">
                            <w:pPr>
                              <w:spacing w:line="215" w:lineRule="auto"/>
                              <w:jc w:val="center"/>
                              <w:textDirection w:val="btLr"/>
                            </w:pPr>
                          </w:p>
                        </w:txbxContent>
                      </v:textbox>
                    </v:rect>
                    <v:oval id="Oval 11" o:spid="_x0000_s1035" style="position:absolute;left:21573;top:-97;width:7793;height:6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1JRL8A&#10;AADbAAAADwAAAGRycy9kb3ducmV2LnhtbERP22rCQBB9L/QflhH6UnSjgkjqKlJQ8iZePmDIjtnQ&#10;7GzMjjH+fbdQ8G0O5zqrzeAb1VMX68AGppMMFHEZbM2Vgct5N16CioJssQlMBp4UYbN+f1thbsOD&#10;j9SfpFIphGOOBpxIm2sdS0ce4yS0xIm7hs6jJNhV2nb4SOG+0bMsW2iPNacGhy19Oyp/TndvQArm&#10;4+H22UtR3uduf9jiNauM+RgN2y9QQoO8xP/uwqb5U/j7JR2g1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UlEvwAAANsAAAAPAAAAAAAAAAAAAAAAAJgCAABkcnMvZG93bnJl&#10;di54bWxQSwUGAAAAAAQABAD1AAAAhAMAAAAA&#10;" fillcolor="#4472c4 [3204]" strokecolor="white [3201]" strokeweight="2pt">
                      <v:textbox inset="2.53958mm,2.53958mm,2.53958mm,2.53958mm">
                        <w:txbxContent>
                          <w:p w14:paraId="2901E717" w14:textId="77777777" w:rsidR="00777DBA" w:rsidRDefault="00777DBA">
                            <w:pPr>
                              <w:spacing w:line="240" w:lineRule="auto"/>
                              <w:textDirection w:val="btLr"/>
                            </w:pPr>
                          </w:p>
                        </w:txbxContent>
                      </v:textbox>
                    </v:oval>
                    <v:rect id="Rectangle 12" o:spid="_x0000_s1036" style="position:absolute;left:22715;top:847;width:5510;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zRSsEA&#10;AADbAAAADwAAAGRycy9kb3ducmV2LnhtbERPTWsCMRC9C/0PYQreNFsPolujtKIgCIXq2vOwGbNL&#10;N5Mlievqr2+Egrd5vM9ZrHrbiI58qB0reBtnIIhLp2s2CorjdjQDESKyxsYxKbhRgNXyZbDAXLsr&#10;f1N3iEakEA45KqhibHMpQ1mRxTB2LXHizs5bjAl6I7XHawq3jZxk2VRarDk1VNjSuqLy93CxCu6b&#10;Pd7p7H++9q4pTt3FzD/XRqnha//xDiJSH5/if/dOp/kTePySDp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c0UrBAAAA2wAAAA8AAAAAAAAAAAAAAAAAmAIAAGRycy9kb3du&#10;cmV2LnhtbFBLBQYAAAAABAAEAPUAAACGAwAAAAA=&#10;" filled="f" stroked="f">
                      <v:textbox inset=".14097mm,.14097mm,.14097mm,.14097mm">
                        <w:txbxContent>
                          <w:p w14:paraId="4BE466C5"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Universities</w:t>
                            </w:r>
                          </w:p>
                        </w:txbxContent>
                      </v:textbox>
                    </v:rect>
                    <v:shape id="Freeform 13" o:spid="_x0000_s1037" style="position:absolute;left:25391;top:11795;width:7892;height:232;rotation:-3753426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BJb8A&#10;AADbAAAADwAAAGRycy9kb3ducmV2LnhtbERPTWsCMRC9F/ofwhR6q9lWKLIapUgFr7v14m3cjNml&#10;m8mSTHXtrzeC4G0e73MWq9H36kQxdYENvE8KUMRNsB07A7ufzdsMVBJki31gMnChBKvl89MCSxvO&#10;XNGpFqdyCKcSDbQiQ6l1alrymCZhIM7cMUSPkmF02kY853Df64+i+NQeO84NLQ60bqn5rf+8gXV0&#10;bneUPU1Jviuq/zdddeiNeX0Zv+aghEZ5iO/urc3zp3D7JR+gl1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UMElvwAAANsAAAAPAAAAAAAAAAAAAAAAAJgCAABkcnMvZG93bnJl&#10;di54bWxQSwUGAAAAAAQABAD1AAAAhAMAAAAA&#10;" adj="-11796480,,5400" path="m,59997r120000,e" filled="f" strokecolor="#3b6495" strokeweight="2pt">
                      <v:stroke joinstyle="round"/>
                      <v:formulas/>
                      <v:path arrowok="t" o:extrusionok="f" o:connecttype="custom" textboxrect="0,0,120000,120000"/>
                      <v:textbox inset="2.53958mm,2.53958mm,2.53958mm,2.53958mm">
                        <w:txbxContent>
                          <w:p w14:paraId="1456B3C8" w14:textId="77777777" w:rsidR="00777DBA" w:rsidRDefault="00777DBA">
                            <w:pPr>
                              <w:spacing w:line="240" w:lineRule="auto"/>
                              <w:textDirection w:val="btLr"/>
                            </w:pPr>
                          </w:p>
                        </w:txbxContent>
                      </v:textbox>
                    </v:shape>
                    <v:rect id="Rectangle 14" o:spid="_x0000_s1038" style="position:absolute;left:29139;top:11714;width:395;height:394;rotation:-37534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35tMMA&#10;AADbAAAADwAAAGRycy9kb3ducmV2LnhtbESPQWsCMRCF7wX/QxjBS9FsRUpZjbJIix68aPU+bMbN&#10;ajJZNunu+u9NodDbDO+9b96sNoOzoqM21J4VvM0yEMSl1zVXCs7fX9MPECEia7SeScGDAmzWo5cV&#10;5tr3fKTuFCuRIBxyVGBibHIpQ2nIYZj5hjhpV986jGltK6lb7BPcWTnPsnfpsOZ0wWBDW0Pl/fTj&#10;EmV//7zZQ38sdl2lC3e4vJqzVWoyHooliEhD/Df/pfc61V/A7y9p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35tMMAAADbAAAADwAAAAAAAAAAAAAAAACYAgAAZHJzL2Rv&#10;d25yZXYueG1sUEsFBgAAAAAEAAQA9QAAAIgDAAAAAA==&#10;" filled="f" stroked="f">
                      <v:textbox inset="1pt,0,1pt,0">
                        <w:txbxContent>
                          <w:p w14:paraId="58FA5280" w14:textId="77777777" w:rsidR="00777DBA" w:rsidRDefault="00777DBA">
                            <w:pPr>
                              <w:spacing w:line="215" w:lineRule="auto"/>
                              <w:jc w:val="center"/>
                              <w:textDirection w:val="btLr"/>
                            </w:pPr>
                          </w:p>
                        </w:txbxContent>
                      </v:textbox>
                    </v:rect>
                    <v:oval id="Oval 16" o:spid="_x0000_s1039" style="position:absolute;left:29430;top:1891;width:8084;height:7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RML8A&#10;AADbAAAADwAAAGRycy9kb3ducmV2LnhtbERPzWrCQBC+C77DMoVeRDetIBJdRYRKbqL1AYbsmA1m&#10;Z9PsGOPbdwtCb/Px/c56O/hG9dTFOrCBj1kGirgMtubKwOX7a7oEFQXZYhOYDDwpwnYzHq0xt+HB&#10;J+rPUqkUwjFHA06kzbWOpSOPcRZa4sRdQ+dREuwqbTt8pHDf6M8sW2iPNacGhy3tHZW3890bkIL5&#10;dPyZ9FKU97k7HHd4zSpj3t+G3QqU0CD/4pe7sGn+Av5+SQfoz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FNEwvwAAANsAAAAPAAAAAAAAAAAAAAAAAJgCAABkcnMvZG93bnJl&#10;di54bWxQSwUGAAAAAAQABAD1AAAAhAMAAAAA&#10;" fillcolor="#4472c4 [3204]" strokecolor="white [3201]" strokeweight="2pt">
                      <v:textbox inset="2.53958mm,2.53958mm,2.53958mm,2.53958mm">
                        <w:txbxContent>
                          <w:p w14:paraId="13AA3B1F" w14:textId="77777777" w:rsidR="00777DBA" w:rsidRDefault="00777DBA">
                            <w:pPr>
                              <w:spacing w:line="240" w:lineRule="auto"/>
                              <w:textDirection w:val="btLr"/>
                            </w:pPr>
                          </w:p>
                        </w:txbxContent>
                      </v:textbox>
                    </v:oval>
                    <v:rect id="Rectangle 17" o:spid="_x0000_s1040" style="position:absolute;left:30614;top:2941;width:5716;height:5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RqsMA&#10;AADbAAAADwAAAGRycy9kb3ducmV2LnhtbERPTUsDMRC9F/wPYQQvxWb1oLI2LWWx0B5ErQult3Ez&#10;boKbyZKk3fXfG6HQ2zze58yXo+vEiUK0nhXczQoQxI3XllsF9ef69glETMgaO8+k4JciLBdXkzmW&#10;2g/8QaddakUO4ViiApNSX0oZG0MO48z3xJn79sFhyjC0Ugcccrjr5H1RPEiHlnODwZ4qQ83P7ugU&#10;vB/e6u1XNX0x9euqqPaDDdpWSt1cj6tnEInGdBGf3Rud5z/C/y/5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RqsMAAADbAAAADwAAAAAAAAAAAAAAAACYAgAAZHJzL2Rv&#10;d25yZXYueG1sUEsFBgAAAAAEAAQA9QAAAIgDAAAAAA==&#10;" filled="f" stroked="f">
                      <v:textbox inset=".5pt,.5pt,.5pt,.5pt">
                        <w:txbxContent>
                          <w:p w14:paraId="268F7167" w14:textId="77777777" w:rsidR="00777DBA" w:rsidRDefault="00777DBA">
                            <w:pPr>
                              <w:spacing w:line="215" w:lineRule="auto"/>
                              <w:jc w:val="center"/>
                              <w:textDirection w:val="btLr"/>
                            </w:pPr>
                            <w:r>
                              <w:rPr>
                                <w:rFonts w:ascii="Source Sans Pro" w:eastAsia="Source Sans Pro" w:hAnsi="Source Sans Pro" w:cs="Source Sans Pro"/>
                                <w:b/>
                                <w:color w:val="FFFFFF"/>
                                <w:sz w:val="20"/>
                              </w:rPr>
                              <w:t>Donors</w:t>
                            </w:r>
                          </w:p>
                        </w:txbxContent>
                      </v:textbox>
                    </v:rect>
                    <v:shape id="Freeform 18" o:spid="_x0000_s1041" style="position:absolute;left:28033;top:14852;width:7839;height:231;rotation:-1608611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DsMUA&#10;AADbAAAADwAAAGRycy9kb3ducmV2LnhtbESPQWvCQBCF74L/YZmCN91UoUjqKq0gihdrbAu9Ddlp&#10;kjY7G7Orxn/vHARvM7w3730zW3SuVmdqQ+XZwPMoAUWce1txYeDzsBpOQYWIbLH2TAauFGAx7/dm&#10;mFp/4T2ds1goCeGQooEyxibVOuQlOQwj3xCL9utbh1HWttC2xYuEu1qPk+RFO6xYGkpsaFlS/p+d&#10;nIH34/fuQ2/HP9nK/12XXzumuJ4YM3jq3l5BReriw3y/3ljBF1j5RQ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4OwxQAAANsAAAAPAAAAAAAAAAAAAAAAAJgCAABkcnMv&#10;ZG93bnJldi54bWxQSwUGAAAAAAQABAD1AAAAigMAAAAA&#10;" adj="-11796480,,5400" path="m,59997r119999,e" filled="f" strokecolor="#3b6495" strokeweight="2pt">
                      <v:stroke joinstyle="round"/>
                      <v:formulas/>
                      <v:path arrowok="t" o:extrusionok="f" o:connecttype="custom" textboxrect="0,0,120000,120000"/>
                      <v:textbox inset="2.53958mm,2.53958mm,2.53958mm,2.53958mm">
                        <w:txbxContent>
                          <w:p w14:paraId="2190C70D" w14:textId="77777777" w:rsidR="00777DBA" w:rsidRDefault="00777DBA">
                            <w:pPr>
                              <w:spacing w:line="240" w:lineRule="auto"/>
                              <w:textDirection w:val="btLr"/>
                            </w:pPr>
                          </w:p>
                        </w:txbxContent>
                      </v:textbox>
                    </v:shape>
                    <v:rect id="Rectangle 19" o:spid="_x0000_s1042" style="position:absolute;left:31757;top:14772;width:392;height:392;rotation:-160861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7JOMEA&#10;AADbAAAADwAAAGRycy9kb3ducmV2LnhtbERPS2sCMRC+C/6HMEIvolk9tLo1K7bSohdBt/Q83cw+&#10;cDNZklS3/94IBW/z8T1nte5NKy7kfGNZwWyagCAurG64UvCVf0wWIHxA1thaJgV/5GGdDQcrTLW9&#10;8pEup1CJGMI+RQV1CF0qpS9qMuintiOOXGmdwRChq6R2eI3hppXzJHmWBhuODTV29F5TcT79GgXt&#10;S3Uo99vcutm3+5F5cvgcv5FST6N+8woiUB8e4n/3Tsf5S7j/Eg+Q2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eyTjBAAAA2wAAAA8AAAAAAAAAAAAAAAAAmAIAAGRycy9kb3du&#10;cmV2LnhtbFBLBQYAAAAABAAEAPUAAACGAwAAAAA=&#10;" filled="f" stroked="f">
                      <v:textbox inset="1pt,0,1pt,0">
                        <w:txbxContent>
                          <w:p w14:paraId="53377C79" w14:textId="77777777" w:rsidR="00777DBA" w:rsidRDefault="00777DBA">
                            <w:pPr>
                              <w:spacing w:line="215" w:lineRule="auto"/>
                              <w:jc w:val="center"/>
                              <w:textDirection w:val="btLr"/>
                            </w:pPr>
                          </w:p>
                        </w:txbxContent>
                      </v:textbox>
                    </v:rect>
                    <v:oval id="Oval 20" o:spid="_x0000_s1043" style="position:absolute;left:35077;top:8422;width:7714;height:6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0mYr4A&#10;AADbAAAADwAAAGRycy9kb3ducmV2LnhtbERPzYrCMBC+C75DGMGLaLouyFKNIoJLb6LuAwzN2BSb&#10;SW3GWt9+c1jY48f3v9kNvlE9dbEObOBjkYEiLoOtuTLwcz3Ov0BFQbbYBCYDb4qw245HG8xtePGZ&#10;+otUKoVwzNGAE2lzrWPpyGNchJY4cbfQeZQEu0rbDl8p3Dd6mWUr7bHm1OCwpYOj8n55egNSMJ9P&#10;j1kvRfn8dN+nPd6yypjpZNivQQkN8i/+cxfWwDKtT1/SD9D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dJmK+AAAA2wAAAA8AAAAAAAAAAAAAAAAAmAIAAGRycy9kb3ducmV2&#10;LnhtbFBLBQYAAAAABAAEAPUAAACDAwAAAAA=&#10;" fillcolor="#4472c4 [3204]" strokecolor="white [3201]" strokeweight="2pt">
                      <v:textbox inset="2.53958mm,2.53958mm,2.53958mm,2.53958mm">
                        <w:txbxContent>
                          <w:p w14:paraId="621B1423" w14:textId="77777777" w:rsidR="00777DBA" w:rsidRDefault="00777DBA">
                            <w:pPr>
                              <w:spacing w:line="240" w:lineRule="auto"/>
                              <w:textDirection w:val="btLr"/>
                            </w:pPr>
                          </w:p>
                        </w:txbxContent>
                      </v:textbox>
                    </v:oval>
                    <v:rect id="Rectangle 21" o:spid="_x0000_s1044" style="position:absolute;left:36206;top:9405;width:5455;height:4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om+MUA&#10;AADbAAAADwAAAGRycy9kb3ducmV2LnhtbESPQUsDMRSE74L/ITyhF7HZ9iCyNi1lUbCHotYF6e11&#10;87oJ3bwsSexu/70RhB6HmfmGWaxG14kzhWg9K5hNCxDEjdeWWwX11+vDE4iYkDV2nknBhSKslrc3&#10;Cyy1H/iTzrvUigzhWKICk1JfShkbQw7j1PfE2Tv64DBlGVqpAw4Z7jo5L4pH6dByXjDYU2WoOe1+&#10;nIKP/Xu9OVT3L6berovqe7BB20qpyd24fgaRaEzX8H/7TSuYz+DvS/4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ib4xQAAANsAAAAPAAAAAAAAAAAAAAAAAJgCAABkcnMv&#10;ZG93bnJldi54bWxQSwUGAAAAAAQABAD1AAAAigMAAAAA&#10;" filled="f" stroked="f">
                      <v:textbox inset=".5pt,.5pt,.5pt,.5pt">
                        <w:txbxContent>
                          <w:p w14:paraId="163C4C5B" w14:textId="77777777" w:rsidR="00777DBA" w:rsidRDefault="00777DBA">
                            <w:pPr>
                              <w:spacing w:line="215" w:lineRule="auto"/>
                              <w:jc w:val="center"/>
                              <w:textDirection w:val="btLr"/>
                            </w:pPr>
                            <w:r>
                              <w:rPr>
                                <w:rFonts w:ascii="Source Sans Pro" w:eastAsia="Source Sans Pro" w:hAnsi="Source Sans Pro" w:cs="Source Sans Pro"/>
                                <w:b/>
                                <w:color w:val="FFFFFF"/>
                                <w:sz w:val="20"/>
                              </w:rPr>
                              <w:t>Investors</w:t>
                            </w:r>
                          </w:p>
                        </w:txbxContent>
                      </v:textbox>
                    </v:rect>
                    <v:shape id="Freeform 22" o:spid="_x0000_s1045" style="position:absolute;left:28607;top:18792;width:7354;height:231;rotation:536204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7gcEA&#10;AADbAAAADwAAAGRycy9kb3ducmV2LnhtbESPwarCMBRE9w/8h3AFd8/ULESqUUQQXYj61A+4NNe2&#10;2NzUJmr1640gvOUwM2eYyay1lbhT40vHGgb9BARx5kzJuYbTcfk7AuEDssHKMWl4kofZtPMzwdS4&#10;B//R/RByESHsU9RQhFCnUvqsIIu+72ri6J1dYzFE2eTSNPiIcFtJlSRDabHkuFBgTYuCssvhZjXc&#10;tis7XF5OK/WiWuW762Z/NCOte912PgYRqA3/4W97bTQoBZ8v8QfI6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I+4HBAAAA2wAAAA8AAAAAAAAAAAAAAAAAmAIAAGRycy9kb3du&#10;cmV2LnhtbFBLBQYAAAAABAAEAPUAAACGAwAAAAA=&#10;" adj="-11796480,,5400" path="m,59997r120000,e" filled="f" strokecolor="#3b6495" strokeweight="2pt">
                      <v:stroke joinstyle="round"/>
                      <v:formulas/>
                      <v:path arrowok="t" o:extrusionok="f" o:connecttype="custom" textboxrect="0,0,120000,120000"/>
                      <v:textbox inset="2.53958mm,2.53958mm,2.53958mm,2.53958mm">
                        <w:txbxContent>
                          <w:p w14:paraId="0E11D398" w14:textId="77777777" w:rsidR="00777DBA" w:rsidRDefault="00777DBA">
                            <w:pPr>
                              <w:spacing w:line="240" w:lineRule="auto"/>
                              <w:textDirection w:val="btLr"/>
                            </w:pPr>
                          </w:p>
                        </w:txbxContent>
                      </v:textbox>
                    </v:shape>
                    <v:rect id="Rectangle 23" o:spid="_x0000_s1046" style="position:absolute;left:32100;top:18724;width:368;height:368;rotation:53620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EqMUA&#10;AADbAAAADwAAAGRycy9kb3ducmV2LnhtbESPT2vCQBTE7wW/w/IKvRSz0YJKmk2QgrQXkdqg12f2&#10;5U+bfRuyW43f3hUKPQ4z8xsmzUfTiTMNrrWsYBbFIIhLq1uuFRRfm+kKhPPIGjvLpOBKDvJs8pBi&#10;ou2FP+m897UIEHYJKmi87xMpXdmQQRfZnjh4lR0M+iCHWuoBLwFuOjmP44U02HJYaLCnt4bKn/2v&#10;UcCncVGVxax+3m03h275rd+PdqvU0+O4fgXhafT/4b/2h1Ywf4H7l/AD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mESoxQAAANsAAAAPAAAAAAAAAAAAAAAAAJgCAABkcnMv&#10;ZG93bnJldi54bWxQSwUGAAAAAAQABAD1AAAAigMAAAAA&#10;" filled="f" stroked="f">
                      <v:textbox inset="1pt,0,1pt,0">
                        <w:txbxContent>
                          <w:p w14:paraId="5E50EB4C" w14:textId="77777777" w:rsidR="00777DBA" w:rsidRDefault="00777DBA">
                            <w:pPr>
                              <w:spacing w:line="215" w:lineRule="auto"/>
                              <w:jc w:val="center"/>
                              <w:textDirection w:val="btLr"/>
                            </w:pPr>
                          </w:p>
                        </w:txbxContent>
                      </v:textbox>
                    </v:rect>
                    <v:oval id="Oval 24" o:spid="_x0000_s1047" style="position:absolute;left:35867;top:16335;width:8507;height:7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YcEA&#10;AADbAAAADwAAAGRycy9kb3ducmV2LnhtbESPUWvCQBCE3wv+h2MFX0q91EopqadIQcmbaPsDltya&#10;C+b2Ym6N8d97QsHHYWa+YRarwTeqpy7WgQ28TzNQxGWwNVcG/n43b1+goiBbbAKTgRtFWC1HLwvM&#10;bbjynvqDVCpBOOZowIm0udaxdOQxTkNLnLxj6DxKkl2lbYfXBPeNnmXZp/ZYc1pw2NKPo/J0uHgD&#10;UjDvd+fXXory8uG2uzUes8qYyXhYf4MSGuQZ/m8X1sBsDo8v6Qfo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IGHBAAAA2wAAAA8AAAAAAAAAAAAAAAAAmAIAAGRycy9kb3du&#10;cmV2LnhtbFBLBQYAAAAABAAEAPUAAACGAwAAAAA=&#10;" fillcolor="#4472c4 [3204]" strokecolor="white [3201]" strokeweight="2pt">
                      <v:textbox inset="2.53958mm,2.53958mm,2.53958mm,2.53958mm">
                        <w:txbxContent>
                          <w:p w14:paraId="2FD8CD39" w14:textId="77777777" w:rsidR="00777DBA" w:rsidRDefault="00777DBA">
                            <w:pPr>
                              <w:spacing w:line="240" w:lineRule="auto"/>
                              <w:textDirection w:val="btLr"/>
                            </w:pPr>
                          </w:p>
                        </w:txbxContent>
                      </v:textbox>
                    </v:oval>
                    <v:rect id="Rectangle 25" o:spid="_x0000_s1048" style="position:absolute;left:37113;top:17418;width:6015;height:5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Dg8MA&#10;AADbAAAADwAAAGRycy9kb3ducmV2LnhtbESPQWsCMRSE7wX/Q3iCt5qtoLSrUaooCEKhVj0/Ns/s&#10;4uZlSeK6+uubQsHjMDPfMLNFZ2vRkg+VYwVvwwwEceF0xUbB4Wfz+g4iRGSNtWNScKcAi3nvZYa5&#10;djf+pnYfjUgQDjkqKGNscilDUZLFMHQNcfLOzluMSXojtcdbgttajrJsIi1WnBZKbGhVUnHZX62C&#10;x3qHDzr709fO1YdjezUfy5VRatDvPqcgInXxGf5vb7WC0Rj+vqQf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Dg8MAAADbAAAADwAAAAAAAAAAAAAAAACYAgAAZHJzL2Rv&#10;d25yZXYueG1sUEsFBgAAAAAEAAQA9QAAAIgDAAAAAA==&#10;" filled="f" stroked="f">
                      <v:textbox inset=".14097mm,.14097mm,.14097mm,.14097mm">
                        <w:txbxContent>
                          <w:p w14:paraId="2E014732"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National</w:t>
                            </w:r>
                          </w:p>
                          <w:p w14:paraId="021505C9" w14:textId="77777777" w:rsidR="00777DBA" w:rsidRDefault="00777DBA">
                            <w:pPr>
                              <w:spacing w:before="55" w:line="215" w:lineRule="auto"/>
                              <w:jc w:val="center"/>
                              <w:textDirection w:val="btLr"/>
                            </w:pPr>
                            <w:r>
                              <w:rPr>
                                <w:rFonts w:ascii="Source Sans Pro" w:eastAsia="Source Sans Pro" w:hAnsi="Source Sans Pro" w:cs="Source Sans Pro"/>
                                <w:b/>
                                <w:color w:val="FFFFFF"/>
                                <w:sz w:val="16"/>
                              </w:rPr>
                              <w:t>Governments</w:t>
                            </w:r>
                          </w:p>
                        </w:txbxContent>
                      </v:textbox>
                    </v:rect>
                    <v:shape id="Freeform 26" o:spid="_x0000_s1049" style="position:absolute;left:26869;top:22659;width:8387;height:231;rotation:2681018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wnA8EA&#10;AADbAAAADwAAAGRycy9kb3ducmV2LnhtbESPwWrDMBBE74X+g9hCbrXsQExwrYQQiNtr3ea+tTa2&#10;ibUykmq7+fqoUOhxmJk3TLlfzCAmcr63rCBLUhDEjdU9two+P07PWxA+IGscLJOCH/Kw3z0+lFho&#10;O/M7TXVoRYSwL1BBF8JYSOmbjgz6xI7E0btYZzBE6VqpHc4Rbga5TtNcGuw5LnQ40rGj5lp/GwX5&#10;V4XZ7ZwxU1Wdhqnx7nWzVWr1tBxeQARawn/4r/2mFaxz+P0Sf4D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8JwPBAAAA2wAAAA8AAAAAAAAAAAAAAAAAmAIAAGRycy9kb3du&#10;cmV2LnhtbFBLBQYAAAAABAAEAPUAAACGAwAAAAA=&#10;" adj="-11796480,,5400" path="m,59997r120000,e" filled="f" strokecolor="#3b6495" strokeweight="2pt">
                      <v:stroke joinstyle="round"/>
                      <v:formulas/>
                      <v:path arrowok="t" o:extrusionok="f" o:connecttype="custom" textboxrect="0,0,120000,120000"/>
                      <v:textbox inset="2.53958mm,2.53958mm,2.53958mm,2.53958mm">
                        <w:txbxContent>
                          <w:p w14:paraId="36BE744E" w14:textId="77777777" w:rsidR="00777DBA" w:rsidRDefault="00777DBA">
                            <w:pPr>
                              <w:spacing w:line="240" w:lineRule="auto"/>
                              <w:textDirection w:val="btLr"/>
                            </w:pPr>
                          </w:p>
                        </w:txbxContent>
                      </v:textbox>
                    </v:shape>
                    <v:rect id="Rectangle 27" o:spid="_x0000_s1050" style="position:absolute;left:30853;top:22565;width:420;height:419;rotation:268101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5/8UA&#10;AADbAAAADwAAAGRycy9kb3ducmV2LnhtbESPT2sCMRTE70K/Q3iF3jSrUv9sjSKFwh7qQat4fW5e&#10;N4ubl3WT6uqnN4LQ4zAzv2Fmi9ZW4kyNLx0r6PcSEMS50yUXCrY/X90JCB+QNVaOScGVPCzmL50Z&#10;ptpdeE3nTShEhLBPUYEJoU6l9Lkhi77nauLo/brGYoiyKaRu8BLhtpKDJBlJiyXHBYM1fRrKj5s/&#10;qyA7DK/GvWd1cbrtxzTd5cOV+1bq7bVdfoAI1Ib/8LOdaQWDM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Tn/xQAAANsAAAAPAAAAAAAAAAAAAAAAAJgCAABkcnMv&#10;ZG93bnJldi54bWxQSwUGAAAAAAQABAD1AAAAigMAAAAA&#10;" filled="f" stroked="f">
                      <v:textbox inset="1pt,0,1pt,0">
                        <w:txbxContent>
                          <w:p w14:paraId="37B5A7E7" w14:textId="77777777" w:rsidR="00777DBA" w:rsidRDefault="00777DBA">
                            <w:pPr>
                              <w:spacing w:line="215" w:lineRule="auto"/>
                              <w:jc w:val="center"/>
                              <w:textDirection w:val="btLr"/>
                            </w:pPr>
                          </w:p>
                        </w:txbxContent>
                      </v:textbox>
                    </v:rect>
                    <v:oval id="Oval 28" o:spid="_x0000_s1051" style="position:absolute;left:33449;top:24414;width:6414;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sqZL4A&#10;AADbAAAADwAAAGRycy9kb3ducmV2LnhtbERPzYrCMBC+C75DGMGLaLouyFKNIoJLb6LuAwzN2BSb&#10;SW3GWt9+c1jY48f3v9kNvlE9dbEObOBjkYEiLoOtuTLwcz3Ov0BFQbbYBCYDb4qw245HG8xtePGZ&#10;+otUKoVwzNGAE2lzrWPpyGNchJY4cbfQeZQEu0rbDl8p3Dd6mWUr7bHm1OCwpYOj8n55egNSMJ9P&#10;j1kvRfn8dN+nPd6yypjpZNivQQkN8i/+cxfWwDKNTV/SD9D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6rKmS+AAAA2wAAAA8AAAAAAAAAAAAAAAAAmAIAAGRycy9kb3ducmV2&#10;LnhtbFBLBQYAAAAABAAEAPUAAACDAwAAAAA=&#10;" fillcolor="#4472c4 [3204]" strokecolor="white [3201]" strokeweight="2pt">
                      <v:textbox inset="2.53958mm,2.53958mm,2.53958mm,2.53958mm">
                        <w:txbxContent>
                          <w:p w14:paraId="7AC0B55A" w14:textId="77777777" w:rsidR="00777DBA" w:rsidRDefault="00777DBA">
                            <w:pPr>
                              <w:spacing w:line="240" w:lineRule="auto"/>
                              <w:textDirection w:val="btLr"/>
                            </w:pPr>
                          </w:p>
                        </w:txbxContent>
                      </v:textbox>
                    </v:oval>
                    <v:rect id="Rectangle 29" o:spid="_x0000_s1052" style="position:absolute;left:34388;top:25353;width:4536;height:4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q/sUA&#10;AADbAAAADwAAAGRycy9kb3ducmV2LnhtbESPQUsDMRSE7wX/Q3iCF7HZ9iB1bVrKYkEPYrsuiLfn&#10;5rkJbl6WJHbXf28EocdhZr5h1tvJ9eJEIVrPChbzAgRx67XlTkHzur9ZgYgJWWPvmRT8UITt5mK2&#10;xlL7kY90qlMnMoRjiQpMSkMpZWwNOYxzPxBn79MHhynL0EkdcMxw18tlUdxKh5bzgsGBKkPtV/3t&#10;FBzeX5qnj+r6wTTPu6J6G23QtlLq6nLa3YNINKVz+L/9qBUs7+DvS/4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vCr+xQAAANsAAAAPAAAAAAAAAAAAAAAAAJgCAABkcnMv&#10;ZG93bnJldi54bWxQSwUGAAAAAAQABAD1AAAAigMAAAAA&#10;" filled="f" stroked="f">
                      <v:textbox inset=".5pt,.5pt,.5pt,.5pt">
                        <w:txbxContent>
                          <w:p w14:paraId="1253C741" w14:textId="77777777" w:rsidR="00777DBA" w:rsidRDefault="00777DBA">
                            <w:pPr>
                              <w:spacing w:line="215" w:lineRule="auto"/>
                              <w:jc w:val="center"/>
                              <w:textDirection w:val="btLr"/>
                            </w:pPr>
                            <w:r>
                              <w:rPr>
                                <w:rFonts w:ascii="Source Sans Pro" w:eastAsia="Source Sans Pro" w:hAnsi="Source Sans Pro" w:cs="Source Sans Pro"/>
                                <w:b/>
                                <w:color w:val="FFFFFF"/>
                                <w:sz w:val="20"/>
                              </w:rPr>
                              <w:t>NGOs</w:t>
                            </w:r>
                          </w:p>
                        </w:txbxContent>
                      </v:textbox>
                    </v:rect>
                    <v:shape id="Freeform 30" o:spid="_x0000_s1053" style="position:absolute;left:23721;top:24682;width:8063;height:231;rotation:4693530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HlTMEA&#10;AADbAAAADwAAAGRycy9kb3ducmV2LnhtbERPy4rCMBTdC/5DuMLsNNUBkU5TGZUZdONrFLd3mmtb&#10;bG5KE7X+vVkILg/nnUxbU4kbNa60rGA4iEAQZ1aXnCs4/P30JyCcR9ZYWSYFD3IwTbudBGNt77yj&#10;297nIoSwi1FB4X0dS+myggy6ga2JA3e2jUEfYJNL3eA9hJtKjqJoLA2WHBoKrGleUHbZX42C5ez3&#10;+r/aHnZrudhOyvPiuPGnoVIfvfb7C4Sn1r/FL/dSK/gM68OX8AN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B5UzBAAAA2wAAAA8AAAAAAAAAAAAAAAAAmAIAAGRycy9kb3du&#10;cmV2LnhtbFBLBQYAAAAABAAEAPUAAACGAwAAAAA=&#10;" adj="-11796480,,5400" path="m,59997r120000,e" filled="f" strokecolor="#3b6495" strokeweight="2pt">
                      <v:stroke joinstyle="round"/>
                      <v:formulas/>
                      <v:path arrowok="t" o:extrusionok="f" o:connecttype="custom" textboxrect="0,0,120000,120000"/>
                      <v:textbox inset="2.53958mm,2.53958mm,2.53958mm,2.53958mm">
                        <w:txbxContent>
                          <w:p w14:paraId="00F9CA24" w14:textId="77777777" w:rsidR="00777DBA" w:rsidRDefault="00777DBA">
                            <w:pPr>
                              <w:spacing w:line="240" w:lineRule="auto"/>
                              <w:textDirection w:val="btLr"/>
                            </w:pPr>
                          </w:p>
                        </w:txbxContent>
                      </v:textbox>
                    </v:shape>
                    <v:rect id="Rectangle 31" o:spid="_x0000_s1054" style="position:absolute;left:27551;top:24596;width:403;height:403;rotation:46935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GL+MQA&#10;AADbAAAADwAAAGRycy9kb3ducmV2LnhtbESPT2vCQBTE7wW/w/IEb3UT/1FSVym1hZ4KRiken9mX&#10;bGj2bchuNfrp3YLgcZiZ3zDLdW8bcaLO144VpOMEBHHhdM2Vgv3u8/kFhA/IGhvHpOBCHtarwdMS&#10;M+3OvKVTHioRIewzVGBCaDMpfWHIoh+7ljh6pesshii7SuoOzxFuGzlJkoW0WHNcMNjSu6HiN/+z&#10;Cuazn7yszXZRfqT83V4v7ro5HpQaDfu3VxCB+vAI39tfWsE0hf8v8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hi/jEAAAA2wAAAA8AAAAAAAAAAAAAAAAAmAIAAGRycy9k&#10;b3ducmV2LnhtbFBLBQYAAAAABAAEAPUAAACJAwAAAAA=&#10;" filled="f" stroked="f">
                      <v:textbox inset="1pt,0,1pt,0">
                        <w:txbxContent>
                          <w:p w14:paraId="01BAAB77" w14:textId="77777777" w:rsidR="00777DBA" w:rsidRDefault="00777DBA">
                            <w:pPr>
                              <w:spacing w:line="215" w:lineRule="auto"/>
                              <w:jc w:val="center"/>
                              <w:textDirection w:val="btLr"/>
                            </w:pPr>
                          </w:p>
                        </w:txbxContent>
                      </v:textbox>
                    </v:rect>
                    <v:oval id="Oval 32" o:spid="_x0000_s1055" style="position:absolute;left:25729;top:28520;width:8745;height:6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LU8EA&#10;AADbAAAADwAAAGRycy9kb3ducmV2LnhtbESP3WrCQBSE7wXfYTmCN1I3VRBJXUUES+7Enwc4ZI/Z&#10;0OzZNHuM8e27hUIvh5n5htnsBt+onrpYBzbwPs9AEZfB1lwZuF2Pb2tQUZAtNoHJwIsi7Lbj0QZz&#10;G558pv4ilUoQjjkacCJtrnUsHXmM89ASJ+8eOo+SZFdp2+EzwX2jF1m20h5rTgsOWzo4Kr8uD29A&#10;Cubz6XvWS1E+lu7ztMd7VhkznQz7D1BCg/yH/9qFNbBcwO+X9AP0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ai1PBAAAA2wAAAA8AAAAAAAAAAAAAAAAAmAIAAGRycy9kb3du&#10;cmV2LnhtbFBLBQYAAAAABAAEAPUAAACGAwAAAAA=&#10;" fillcolor="#4472c4 [3204]" strokecolor="white [3201]" strokeweight="2pt">
                      <v:textbox inset="2.53958mm,2.53958mm,2.53958mm,2.53958mm">
                        <w:txbxContent>
                          <w:p w14:paraId="3E73CA09" w14:textId="77777777" w:rsidR="00777DBA" w:rsidRDefault="00777DBA">
                            <w:pPr>
                              <w:spacing w:line="240" w:lineRule="auto"/>
                              <w:textDirection w:val="btLr"/>
                            </w:pPr>
                          </w:p>
                        </w:txbxContent>
                      </v:textbox>
                    </v:oval>
                    <v:rect id="Rectangle 33" o:spid="_x0000_s1056" style="position:absolute;left:27009;top:29500;width:6185;height:4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oscMA&#10;AADbAAAADwAAAGRycy9kb3ducmV2LnhtbESPQWsCMRSE74L/ITyhN81WodjVKFVaKAgFrXp+bJ7Z&#10;xc3LksR1669vBMHjMDPfMPNlZ2vRkg+VYwWvowwEceF0xUbB/vdrOAURIrLG2jEp+KMAy0W/N8dc&#10;uytvqd1FIxKEQ44KyhibXMpQlGQxjFxDnLyT8xZjkt5I7fGa4LaW4yx7kxYrTgslNrQuqTjvLlbB&#10;7XODNzr548/G1ftDezHvq7VR6mXQfcxAROriM/xof2sFkwncv6Qf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UoscMAAADbAAAADwAAAAAAAAAAAAAAAACYAgAAZHJzL2Rv&#10;d25yZXYueG1sUEsFBgAAAAAEAAQA9QAAAIgDAAAAAA==&#10;" filled="f" stroked="f">
                      <v:textbox inset=".14097mm,.14097mm,.14097mm,.14097mm">
                        <w:txbxContent>
                          <w:p w14:paraId="466C9E1E"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Implementers</w:t>
                            </w:r>
                          </w:p>
                        </w:txbxContent>
                      </v:textbox>
                    </v:rect>
                    <v:shape id="Freeform 34" o:spid="_x0000_s1057" style="position:absolute;left:19382;top:24771;width:8090;height:231;rotation:6970647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PNB8YA&#10;AADbAAAADwAAAGRycy9kb3ducmV2LnhtbESP3WrCQBSE74W+w3IKvdONrUiI2Yj0BxSK0Ch6e8we&#10;k2D2bMhuTerTdwsFL4eZ+YZJl4NpxJU6V1tWMJ1EIIgLq2suFex3H+MYhPPIGhvLpOCHHCyzh1GK&#10;ibY9f9E196UIEHYJKqi8bxMpXVGRQTexLXHwzrYz6IPsSqk77APcNPI5iubSYM1hocKWXisqLvm3&#10;UfD5djvM+vJW5LvjaXOJh8hs3/dKPT0OqwUIT4O/h//ba63gZQZ/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6PNB8YAAADbAAAADwAAAAAAAAAAAAAAAACYAgAAZHJz&#10;L2Rvd25yZXYueG1sUEsFBgAAAAAEAAQA9QAAAIsDAAAAAA==&#10;" adj="-11796480,,5400" path="m,59997r120000,e" filled="f" strokecolor="#3b6495" strokeweight="2pt">
                      <v:stroke joinstyle="round"/>
                      <v:formulas/>
                      <v:path arrowok="t" o:extrusionok="f" o:connecttype="custom" textboxrect="0,0,120000,120000"/>
                      <v:textbox inset="2.53958mm,2.53958mm,2.53958mm,2.53958mm">
                        <w:txbxContent>
                          <w:p w14:paraId="63CA0F6E" w14:textId="77777777" w:rsidR="00777DBA" w:rsidRDefault="00777DBA">
                            <w:pPr>
                              <w:spacing w:line="240" w:lineRule="auto"/>
                              <w:textDirection w:val="btLr"/>
                            </w:pPr>
                          </w:p>
                        </w:txbxContent>
                      </v:textbox>
                    </v:shape>
                    <v:rect id="Rectangle 35" o:spid="_x0000_s1058" style="position:absolute;left:23225;top:24684;width:404;height:405;rotation:-482583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e5sIA&#10;AADbAAAADwAAAGRycy9kb3ducmV2LnhtbESPQYvCMBCF74L/IYzgTVNXFKlGEVHQi2AV8Tg0Y1tt&#10;JqXJtt1/vxEW9vh48743b7XpTCkaql1hWcFkHIEgTq0uOFNwux5GCxDOI2ssLZOCH3KwWfd7K4y1&#10;bflCTeIzESDsYlSQe1/FUro0J4NubCvi4D1tbdAHWWdS19gGuCnlVxTNpcGCQ0OOFe1ySt/Jtwlv&#10;3C+Ta3rYz9vHmV+N0/vTLLkpNRx02yUIT53/P/5LH7WC6Qw+WwIA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N7mwgAAANsAAAAPAAAAAAAAAAAAAAAAAJgCAABkcnMvZG93&#10;bnJldi54bWxQSwUGAAAAAAQABAD1AAAAhwMAAAAA&#10;" filled="f" stroked="f">
                      <v:textbox inset="1pt,0,1pt,0">
                        <w:txbxContent>
                          <w:p w14:paraId="0ADEC778" w14:textId="77777777" w:rsidR="00777DBA" w:rsidRDefault="00777DBA">
                            <w:pPr>
                              <w:spacing w:line="215" w:lineRule="auto"/>
                              <w:jc w:val="center"/>
                              <w:textDirection w:val="btLr"/>
                            </w:pPr>
                          </w:p>
                        </w:txbxContent>
                      </v:textbox>
                    </v:rect>
                    <v:oval id="Oval 36" o:spid="_x0000_s1059" style="position:absolute;left:16917;top:28680;width:8765;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GNUMEA&#10;AADbAAAADwAAAGRycy9kb3ducmV2LnhtbESPUWvCQBCE3wX/w7FCX6ReVBBJPUUEJW+i9QcsuTUX&#10;mttLc2uM/75XKPRxmJlvmM1u8I3qqYt1YAPzWQaKuAy25srA7fP4vgYVBdliE5gMvCjCbjsebTC3&#10;4ckX6q9SqQThmKMBJ9LmWsfSkcc4Cy1x8u6h8yhJdpW2HT4T3Dd6kWUr7bHmtOCwpYOj8uv68Aak&#10;YL6cv6e9FOVj6U7nPd6zypi3ybD/ACU0yH/4r11YA8sV/H5JP0Bv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hjVDBAAAA2wAAAA8AAAAAAAAAAAAAAAAAmAIAAGRycy9kb3du&#10;cmV2LnhtbFBLBQYAAAAABAAEAPUAAACGAwAAAAA=&#10;" fillcolor="#4472c4 [3204]" strokecolor="white [3201]" strokeweight="2pt">
                      <v:textbox inset="2.53958mm,2.53958mm,2.53958mm,2.53958mm">
                        <w:txbxContent>
                          <w:p w14:paraId="011DB285" w14:textId="77777777" w:rsidR="00777DBA" w:rsidRDefault="00777DBA">
                            <w:pPr>
                              <w:spacing w:line="240" w:lineRule="auto"/>
                              <w:textDirection w:val="btLr"/>
                            </w:pPr>
                          </w:p>
                        </w:txbxContent>
                      </v:textbox>
                    </v:oval>
                    <v:rect id="Rectangle 37" o:spid="_x0000_s1060" style="position:absolute;left:18201;top:29690;width:6198;height:4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ussQA&#10;AADbAAAADwAAAGRycy9kb3ducmV2LnhtbESPQWsCMRSE74L/ITyht5ptC7ZdjaLSgiAU3FrPj80z&#10;u3TzsiRx3frrjVDwOMzMN8xs0dtGdORD7VjB0zgDQVw6XbNRsP/+fHwDESKyxsYxKfijAIv5cDDD&#10;XLsz76grohEJwiFHBVWMbS5lKCuyGMauJU7e0XmLMUlvpPZ4TnDbyOcsm0iLNaeFCltaV1T+Fier&#10;4PKxxQsd/eFr65r9T3cy76u1Ueph1C+nICL18R7+b2+0gpdXuH1JP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eLrLEAAAA2wAAAA8AAAAAAAAAAAAAAAAAmAIAAGRycy9k&#10;b3ducmV2LnhtbFBLBQYAAAAABAAEAPUAAACJAwAAAAA=&#10;" filled="f" stroked="f">
                      <v:textbox inset=".14097mm,.14097mm,.14097mm,.14097mm">
                        <w:txbxContent>
                          <w:p w14:paraId="6A9AA5EA"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 xml:space="preserve">Religious </w:t>
                            </w:r>
                          </w:p>
                          <w:p w14:paraId="49DBF2C6" w14:textId="77777777" w:rsidR="00777DBA" w:rsidRDefault="00777DBA">
                            <w:pPr>
                              <w:spacing w:before="55" w:line="215" w:lineRule="auto"/>
                              <w:jc w:val="center"/>
                              <w:textDirection w:val="btLr"/>
                            </w:pPr>
                            <w:r>
                              <w:rPr>
                                <w:rFonts w:ascii="Source Sans Pro" w:eastAsia="Source Sans Pro" w:hAnsi="Source Sans Pro" w:cs="Source Sans Pro"/>
                                <w:b/>
                                <w:color w:val="FFFFFF"/>
                                <w:sz w:val="16"/>
                              </w:rPr>
                              <w:t>Organizations</w:t>
                            </w:r>
                          </w:p>
                        </w:txbxContent>
                      </v:textbox>
                    </v:rect>
                    <v:shape id="Freeform 38" o:spid="_x0000_s1061" style="position:absolute;left:16321;top:22421;width:7660;height:231;rotation:9115462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cAGrwA&#10;AADbAAAADwAAAGRycy9kb3ducmV2LnhtbERPSwrCMBDdC94hjOBO0yp+qEYRoSDixs8BxmZsi82k&#10;NlHr7c1CcPl4/+W6NZV4UeNKywriYQSCOLO65FzB5ZwO5iCcR9ZYWSYFH3KwXnU7S0y0ffORXief&#10;ixDCLkEFhfd1IqXLCjLohrYmDtzNNgZ9gE0udYPvEG4qOYqiqTRYcmgosKZtQdn99DQKyri6TmYp&#10;7nkrz7fUPx6HfTxVqt9rNwsQnlr/F//cO61gHMaGL+EH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idwAavAAAANsAAAAPAAAAAAAAAAAAAAAAAJgCAABkcnMvZG93bnJldi54&#10;bWxQSwUGAAAAAAQABAD1AAAAgQMAAAAA&#10;" adj="-11796480,,5400" path="m,59997r119999,e" filled="f" strokecolor="#3b6495" strokeweight="2pt">
                      <v:stroke joinstyle="round"/>
                      <v:formulas/>
                      <v:path arrowok="t" o:extrusionok="f" o:connecttype="custom" textboxrect="0,0,120000,120000"/>
                      <v:textbox inset="2.53958mm,2.53958mm,2.53958mm,2.53958mm">
                        <w:txbxContent>
                          <w:p w14:paraId="38D4F1CC" w14:textId="77777777" w:rsidR="00777DBA" w:rsidRDefault="00777DBA">
                            <w:pPr>
                              <w:spacing w:line="240" w:lineRule="auto"/>
                              <w:textDirection w:val="btLr"/>
                            </w:pPr>
                          </w:p>
                        </w:txbxContent>
                      </v:textbox>
                    </v:shape>
                    <v:rect id="Rectangle 39" o:spid="_x0000_s1062" style="position:absolute;left:19959;top:22345;width:384;height:383;rotation:-268101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6H9cQA&#10;AADbAAAADwAAAGRycy9kb3ducmV2LnhtbESPQWvCQBSE74L/YXlCb3VjhNqmrhKEglTEmgr2+Mg+&#10;k2D2bdjdavrvXaHgcZiZb5j5sjetuJDzjWUFk3ECgri0uuFKweH74/kVhA/IGlvLpOCPPCwXw8Ec&#10;M22vvKdLESoRIewzVFCH0GVS+rImg35sO+LonawzGKJ0ldQOrxFuWpkmyYs02HBcqLGjVU3lufg1&#10;CtbWpdtZ2H+57SbvdtOfZvN5LJR6GvX5O4hAfXiE/9trrWD6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eh/XEAAAA2wAAAA8AAAAAAAAAAAAAAAAAmAIAAGRycy9k&#10;b3ducmV2LnhtbFBLBQYAAAAABAAEAPUAAACJAwAAAAA=&#10;" filled="f" stroked="f">
                      <v:textbox inset="1pt,0,1pt,0">
                        <w:txbxContent>
                          <w:p w14:paraId="0E2888C6" w14:textId="77777777" w:rsidR="00777DBA" w:rsidRDefault="00777DBA">
                            <w:pPr>
                              <w:spacing w:line="215" w:lineRule="auto"/>
                              <w:jc w:val="center"/>
                              <w:textDirection w:val="btLr"/>
                            </w:pPr>
                          </w:p>
                        </w:txbxContent>
                      </v:textbox>
                    </v:rect>
                    <v:oval id="Oval 40" o:spid="_x0000_s1063" style="position:absolute;left:10057;top:23998;width:8453;height:7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Dwr4A&#10;AADbAAAADwAAAGRycy9kb3ducmV2LnhtbERPzWrCQBC+C77DMkIvopu2IhJdRQpKbqLtAwzZMRvM&#10;zsbsGNO37x4KHj++/81u8I3qqYt1YAPv8wwUcRlszZWBn+/DbAUqCrLFJjAZ+KUIu+14tMHchief&#10;qb9IpVIIxxwNOJE21zqWjjzGeWiJE3cNnUdJsKu07fCZwn2jP7JsqT3WnBoctvTlqLxdHt6AFMzn&#10;033aS1E+Pt3xtMdrVhnzNhn2a1BCg7zE/+7CGlik9elL+gF6+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0Cw8K+AAAA2wAAAA8AAAAAAAAAAAAAAAAAmAIAAGRycy9kb3ducmV2&#10;LnhtbFBLBQYAAAAABAAEAPUAAACDAwAAAAA=&#10;" fillcolor="#4472c4 [3204]" strokecolor="white [3201]" strokeweight="2pt">
                      <v:textbox inset="2.53958mm,2.53958mm,2.53958mm,2.53958mm">
                        <w:txbxContent>
                          <w:p w14:paraId="47767FB3" w14:textId="77777777" w:rsidR="00777DBA" w:rsidRDefault="00777DBA">
                            <w:pPr>
                              <w:spacing w:line="240" w:lineRule="auto"/>
                              <w:textDirection w:val="btLr"/>
                            </w:pPr>
                          </w:p>
                        </w:txbxContent>
                      </v:textbox>
                    </v:oval>
                    <v:rect id="Rectangle 41" o:spid="_x0000_s1064" style="position:absolute;left:11295;top:25059;width:5977;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1gIMMA&#10;AADbAAAADwAAAGRycy9kb3ducmV2LnhtbESP3WoCMRSE7wu+QzhC72rWIqWuRlGpUBCE+nd92Byz&#10;i5uTJYnr1qc3hYKXw8x8w0znna1FSz5UjhUMBxkI4sLpio2Cw3799gkiRGSNtWNS8EsB5rPeyxRz&#10;7W78Q+0uGpEgHHJUUMbY5FKGoiSLYeAa4uSdnbcYk/RGao+3BLe1fM+yD2mx4rRQYkOrkorL7moV&#10;3L82eKezP203rj4c26sZL1dGqdd+t5iAiNTFZ/i//a0VjIbw9yX9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1gIMMAAADbAAAADwAAAAAAAAAAAAAAAACYAgAAZHJzL2Rv&#10;d25yZXYueG1sUEsFBgAAAAAEAAQA9QAAAIgDAAAAAA==&#10;" filled="f" stroked="f">
                      <v:textbox inset=".14097mm,.14097mm,.14097mm,.14097mm">
                        <w:txbxContent>
                          <w:p w14:paraId="374ACE09"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Multinational</w:t>
                            </w:r>
                          </w:p>
                          <w:p w14:paraId="4BCEEF1C" w14:textId="77777777" w:rsidR="00777DBA" w:rsidRDefault="00777DBA">
                            <w:pPr>
                              <w:spacing w:before="55" w:line="215" w:lineRule="auto"/>
                              <w:jc w:val="center"/>
                              <w:textDirection w:val="btLr"/>
                            </w:pPr>
                            <w:r>
                              <w:rPr>
                                <w:rFonts w:ascii="Source Sans Pro" w:eastAsia="Source Sans Pro" w:hAnsi="Source Sans Pro" w:cs="Source Sans Pro"/>
                                <w:b/>
                                <w:color w:val="FFFFFF"/>
                                <w:sz w:val="16"/>
                              </w:rPr>
                              <w:t>Businesses</w:t>
                            </w:r>
                          </w:p>
                        </w:txbxContent>
                      </v:textbox>
                    </v:rect>
                    <v:shape id="Freeform 42" o:spid="_x0000_s1065" style="position:absolute;left:15954;top:18723;width:6374;height:231;rotation:11260276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L18IA&#10;AADbAAAADwAAAGRycy9kb3ducmV2LnhtbESP3YrCMBSE74V9h3AE7zRVRKRrLLKwILuwaK33h+b0&#10;hzYnpYm2vr1ZELwcZuYbZpeMphV36l1tWcFyEYEgzq2uuVSQXb7nWxDOI2tsLZOCBzlI9h+THcba&#10;Dnyme+pLESDsYlRQed/FUrq8IoNuYTvi4BW2N+iD7EupexwC3LRyFUUbabDmsFBhR18V5U16MwqG&#10;Az5ORfHXdNe0vWbb9Xn4+R2Vmk3HwycIT6N/h1/to1awXsH/l/AD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MvXwgAAANsAAAAPAAAAAAAAAAAAAAAAAJgCAABkcnMvZG93&#10;bnJldi54bWxQSwUGAAAAAAQABAD1AAAAhwMAAAAA&#10;" adj="-11796480,,5400" path="m,59997r120000,e" filled="f" strokecolor="#3b6495" strokeweight="2pt">
                      <v:stroke joinstyle="round"/>
                      <v:formulas/>
                      <v:path arrowok="t" o:extrusionok="f" o:connecttype="custom" textboxrect="0,0,120000,120000"/>
                      <v:textbox inset="2.53958mm,2.53958mm,2.53958mm,2.53958mm">
                        <w:txbxContent>
                          <w:p w14:paraId="138ED7CD" w14:textId="77777777" w:rsidR="00777DBA" w:rsidRDefault="00777DBA">
                            <w:pPr>
                              <w:spacing w:line="240" w:lineRule="auto"/>
                              <w:textDirection w:val="btLr"/>
                            </w:pPr>
                          </w:p>
                        </w:txbxContent>
                      </v:textbox>
                    </v:shape>
                    <v:rect id="Rectangle 43" o:spid="_x0000_s1066" style="position:absolute;left:18982;top:18679;width:318;height:318;rotation:-53620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kRDsAA&#10;AADbAAAADwAAAGRycy9kb3ducmV2LnhtbESP3YrCMBCF7xd8hzCCd2vqD6tU0yKCILg3uvsAQzM2&#10;xWRSm6j17c2CsJeH8/Nx1mXvrLhTFxrPCibjDARx5XXDtYLfn93nEkSIyBqtZ1LwpABlMfhYY679&#10;g490P8VapBEOOSowMba5lKEy5DCMfUucvLPvHMYku1rqDh9p3Fk5zbIv6bDhRDDY0tZQdTndXIK0&#10;MZNHDPXhcO03129tzWJmlRoN+80KRKQ+/off7b1WMJ/B35f0A2T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kRDsAAAADbAAAADwAAAAAAAAAAAAAAAACYAgAAZHJzL2Rvd25y&#10;ZXYueG1sUEsFBgAAAAAEAAQA9QAAAIUDAAAAAA==&#10;" filled="f" stroked="f">
                      <v:textbox inset="1pt,0,1pt,0">
                        <w:txbxContent>
                          <w:p w14:paraId="26811584" w14:textId="77777777" w:rsidR="00777DBA" w:rsidRDefault="00777DBA">
                            <w:pPr>
                              <w:spacing w:line="215" w:lineRule="auto"/>
                              <w:jc w:val="center"/>
                              <w:textDirection w:val="btLr"/>
                            </w:pPr>
                          </w:p>
                        </w:txbxContent>
                      </v:textbox>
                    </v:rect>
                    <v:oval id="Oval 44" o:spid="_x0000_s1067" style="position:absolute;left:5574;top:15685;width:10490;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nFwcIA&#10;AADbAAAADwAAAGRycy9kb3ducmV2LnhtbESP3WrCQBSE7wXfYTkFb6RuakUkdRUpKLkTfx7gkD1m&#10;Q7NnY/YY07fvFgq9HGbmG2a9HXyjeupiHdjA2ywDRVwGW3Nl4HrZv65ARUG22AQmA98UYbsZj9aY&#10;2/DkE/VnqVSCcMzRgBNpc61j6chjnIWWOHm30HmUJLtK2w6fCe4bPc+ypfZYc1pw2NKno/Lr/PAG&#10;pGA+He/TXory8e4Oxx3essqYycuw+wAlNMh/+K9dWAOLBfx+ST9A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cXBwgAAANsAAAAPAAAAAAAAAAAAAAAAAJgCAABkcnMvZG93&#10;bnJldi54bWxQSwUGAAAAAAQABAD1AAAAhwMAAAAA&#10;" fillcolor="#4472c4 [3204]" strokecolor="white [3201]" strokeweight="2pt">
                      <v:textbox inset="2.53958mm,2.53958mm,2.53958mm,2.53958mm">
                        <w:txbxContent>
                          <w:p w14:paraId="00DD3663" w14:textId="77777777" w:rsidR="00777DBA" w:rsidRDefault="00777DBA">
                            <w:pPr>
                              <w:spacing w:line="240" w:lineRule="auto"/>
                              <w:textDirection w:val="btLr"/>
                            </w:pPr>
                          </w:p>
                        </w:txbxContent>
                      </v:textbox>
                    </v:oval>
                    <v:rect id="Rectangle 45" o:spid="_x0000_s1068" style="position:absolute;left:7110;top:16959;width:7418;height:6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ZmI8QA&#10;AADbAAAADwAAAGRycy9kb3ducmV2LnhtbESPQWsCMRSE74L/ITyht5ptqaVdjaLSgiAU3FrPj80z&#10;u3TzsiRx3frrjVDwOMzMN8xs0dtGdORD7VjB0zgDQVw6XbNRsP/+fHwDESKyxsYxKfijAIv5cDDD&#10;XLsz76grohEJwiFHBVWMbS5lKCuyGMauJU7e0XmLMUlvpPZ4TnDbyOcse5UWa04LFba0rqj8LU5W&#10;weVjixc6+sPX1jX7n+5k3ldro9TDqF9OQUTq4z38395oBS8TuH1JP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ZiPEAAAA2wAAAA8AAAAAAAAAAAAAAAAAmAIAAGRycy9k&#10;b3ducmV2LnhtbFBLBQYAAAAABAAEAPUAAACJAwAAAAA=&#10;" filled="f" stroked="f">
                      <v:textbox inset=".14097mm,.14097mm,.14097mm,.14097mm">
                        <w:txbxContent>
                          <w:p w14:paraId="53BFA330"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Local/Regional</w:t>
                            </w:r>
                          </w:p>
                          <w:p w14:paraId="79E449D7" w14:textId="77777777" w:rsidR="00777DBA" w:rsidRDefault="00777DBA">
                            <w:pPr>
                              <w:spacing w:before="55" w:line="215" w:lineRule="auto"/>
                              <w:jc w:val="center"/>
                              <w:textDirection w:val="btLr"/>
                            </w:pPr>
                            <w:r>
                              <w:rPr>
                                <w:rFonts w:ascii="Source Sans Pro" w:eastAsia="Source Sans Pro" w:hAnsi="Source Sans Pro" w:cs="Source Sans Pro"/>
                                <w:b/>
                                <w:color w:val="FFFFFF"/>
                                <w:sz w:val="16"/>
                              </w:rPr>
                              <w:t>Businesses</w:t>
                            </w:r>
                          </w:p>
                        </w:txbxContent>
                      </v:textbox>
                    </v:rect>
                    <v:shape id="Freeform 46" o:spid="_x0000_s1069" style="position:absolute;left:15071;top:14853;width:7835;height:231;rotation:-10187869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j/dsQA&#10;AADbAAAADwAAAGRycy9kb3ducmV2LnhtbESP0WrCQBRE3wX/YblC35pNS9SaukoRNPapNfUDrtnb&#10;JDR7N2S3Sfx7t1DwcZiZM8x6O5pG9NS52rKCpygGQVxYXXOp4Py1f3wB4TyyxsYyKbiSg+1mOllj&#10;qu3AJ+pzX4oAYZeigsr7NpXSFRUZdJFtiYP3bTuDPsiulLrDIcBNI5/jeCEN1hwWKmxpV1Hxk/8a&#10;BY6GuVl9Dsn1nLy3l+Uhkx8uU+phNr69gvA0+nv4v33UCpIF/H0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3bEAAAA2wAAAA8AAAAAAAAAAAAAAAAAmAIAAGRycy9k&#10;b3ducmV2LnhtbFBLBQYAAAAABAAEAPUAAACJAwAAAAA=&#10;" adj="-11796480,,5400" path="m,59997r120000,e" filled="f" strokecolor="#3b6495" strokeweight="2pt">
                      <v:stroke joinstyle="round"/>
                      <v:formulas/>
                      <v:path arrowok="t" o:extrusionok="f" o:connecttype="custom" textboxrect="0,0,120000,120000"/>
                      <v:textbox inset="2.53958mm,2.53958mm,2.53958mm,2.53958mm">
                        <w:txbxContent>
                          <w:p w14:paraId="66BBC8A6" w14:textId="77777777" w:rsidR="00777DBA" w:rsidRDefault="00777DBA">
                            <w:pPr>
                              <w:spacing w:line="240" w:lineRule="auto"/>
                              <w:textDirection w:val="btLr"/>
                            </w:pPr>
                          </w:p>
                        </w:txbxContent>
                      </v:textbox>
                    </v:shape>
                    <v:rect id="Rectangle 47" o:spid="_x0000_s1070" style="position:absolute;left:18793;top:14773;width:392;height:391;rotation:160861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sH9sMA&#10;AADbAAAADwAAAGRycy9kb3ducmV2LnhtbESPQYvCMBSE74L/ITzBm6aKq6UaxV0QhD24Vr0/mmdb&#10;bF5qE7X6683Cwh6HmfmGWaxaU4k7Na60rGA0jEAQZ1aXnCs4HjaDGITzyBory6TgSQ5Wy25ngYm2&#10;D97TPfW5CBB2CSoovK8TKV1WkEE3tDVx8M62MeiDbHKpG3wEuKnkOIqm0mDJYaHAmr4Kyi7pzSj4&#10;iM+z/Ss+Hb7X6aepp3I3/rnulOr32vUchKfW/4f/2lutYDKD3y/hB8jl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sH9sMAAADbAAAADwAAAAAAAAAAAAAAAACYAgAAZHJzL2Rv&#10;d25yZXYueG1sUEsFBgAAAAAEAAQA9QAAAIgDAAAAAA==&#10;" filled="f" stroked="f">
                      <v:textbox inset="1pt,0,1pt,0">
                        <w:txbxContent>
                          <w:p w14:paraId="1A745DD3" w14:textId="77777777" w:rsidR="00777DBA" w:rsidRDefault="00777DBA">
                            <w:pPr>
                              <w:spacing w:line="215" w:lineRule="auto"/>
                              <w:jc w:val="center"/>
                              <w:textDirection w:val="btLr"/>
                            </w:pPr>
                          </w:p>
                        </w:txbxContent>
                      </v:textbox>
                    </v:rect>
                    <v:oval id="Oval 48" o:spid="_x0000_s1071" style="position:absolute;left:8248;top:8015;width:7516;height:7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TPxL4A&#10;AADbAAAADwAAAGRycy9kb3ducmV2LnhtbERPzWrCQBC+C77DMkIvopu2IhJdRQpKbqLtAwzZMRvM&#10;zsbsGNO37x4KHj++/81u8I3qqYt1YAPv8wwUcRlszZWBn+/DbAUqCrLFJjAZ+KUIu+14tMHchief&#10;qb9IpVIIxxwNOJE21zqWjjzGeWiJE3cNnUdJsKu07fCZwn2jP7JsqT3WnBoctvTlqLxdHt6AFMzn&#10;033aS1E+Pt3xtMdrVhnzNhn2a1BCg7zE/+7CGlikselL+gF6+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0z8S+AAAA2wAAAA8AAAAAAAAAAAAAAAAAmAIAAGRycy9kb3ducmV2&#10;LnhtbFBLBQYAAAAABAAEAPUAAACDAwAAAAA=&#10;" fillcolor="#4472c4 [3204]" strokecolor="white [3201]" strokeweight="2pt">
                      <v:textbox inset="2.53958mm,2.53958mm,2.53958mm,2.53958mm">
                        <w:txbxContent>
                          <w:p w14:paraId="21AAD827" w14:textId="77777777" w:rsidR="00777DBA" w:rsidRDefault="00777DBA">
                            <w:pPr>
                              <w:spacing w:line="240" w:lineRule="auto"/>
                              <w:textDirection w:val="btLr"/>
                            </w:pPr>
                          </w:p>
                        </w:txbxContent>
                      </v:textbox>
                    </v:oval>
                    <v:rect id="Rectangle 49" o:spid="_x0000_s1072" style="position:absolute;left:9348;top:9118;width:5315;height:5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tsJsMA&#10;AADbAAAADwAAAGRycy9kb3ducmV2LnhtbESP3WoCMRSE7wu+QzhC72rWIqWuRlGpUBCE+nd92Byz&#10;i5uTJYnr1qc3hYKXw8x8w0znna1FSz5UjhUMBxkI4sLpio2Cw3799gkiRGSNtWNS8EsB5rPeyxRz&#10;7W78Q+0uGpEgHHJUUMbY5FKGoiSLYeAa4uSdnbcYk/RGao+3BLe1fM+yD2mx4rRQYkOrkorL7moV&#10;3L82eKezP203rj4c26sZL1dGqdd+t5iAiNTFZ/i//a0VjMbw9yX9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tsJsMAAADbAAAADwAAAAAAAAAAAAAAAACYAgAAZHJzL2Rv&#10;d25yZXYueG1sUEsFBgAAAAAEAAQA9QAAAIgDAAAAAA==&#10;" filled="f" stroked="f">
                      <v:textbox inset=".14097mm,.14097mm,.14097mm,.14097mm">
                        <w:txbxContent>
                          <w:p w14:paraId="69F1A4AE"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Financial</w:t>
                            </w:r>
                          </w:p>
                          <w:p w14:paraId="76479C2C" w14:textId="77777777" w:rsidR="00777DBA" w:rsidRDefault="00777DBA">
                            <w:pPr>
                              <w:spacing w:before="55" w:line="215" w:lineRule="auto"/>
                              <w:jc w:val="center"/>
                              <w:textDirection w:val="btLr"/>
                            </w:pPr>
                            <w:r>
                              <w:rPr>
                                <w:rFonts w:ascii="Source Sans Pro" w:eastAsia="Source Sans Pro" w:hAnsi="Source Sans Pro" w:cs="Source Sans Pro"/>
                                <w:b/>
                                <w:color w:val="FFFFFF"/>
                                <w:sz w:val="16"/>
                              </w:rPr>
                              <w:t>Institutions</w:t>
                            </w:r>
                          </w:p>
                        </w:txbxContent>
                      </v:textbox>
                    </v:rect>
                    <v:shape id="Freeform 50" o:spid="_x0000_s1073" style="position:absolute;left:17592;top:11759;width:7976;height:231;rotation:-8043054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jNMIA&#10;AADbAAAADwAAAGRycy9kb3ducmV2LnhtbERPTWuDQBC9F/oflgnk1qwR0gaTVUoh6CWHmlLS29Sd&#10;qNSdFXc1Jr++eyj0+Hjf+2w2nZhocK1lBetVBIK4srrlWsHH6fC0BeE8ssbOMim4kYMsfXzYY6Lt&#10;ld9pKn0tQgi7BBU03veJlK5qyKBb2Z44cBc7GPQBDrXUA15DuOlkHEXP0mDLoaHBnt4aqn7K0Si4&#10;67j4Oo7d8bM8bV6+aczdeM6VWi7m1x0IT7P/F/+5C61gE9aHL+EH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iM0wgAAANsAAAAPAAAAAAAAAAAAAAAAAJgCAABkcnMvZG93&#10;bnJldi54bWxQSwUGAAAAAAQABAD1AAAAhwMAAAAA&#10;" adj="-11796480,,5400" path="m,59997r120000,e" filled="f" strokecolor="#3b6495" strokeweight="2pt">
                      <v:stroke joinstyle="round"/>
                      <v:formulas/>
                      <v:path arrowok="t" o:extrusionok="f" o:connecttype="custom" textboxrect="0,0,120000,120000"/>
                      <v:textbox inset="2.53958mm,2.53958mm,2.53958mm,2.53958mm">
                        <w:txbxContent>
                          <w:p w14:paraId="7784357F" w14:textId="77777777" w:rsidR="00777DBA" w:rsidRDefault="00777DBA">
                            <w:pPr>
                              <w:spacing w:line="240" w:lineRule="auto"/>
                              <w:textDirection w:val="btLr"/>
                            </w:pPr>
                          </w:p>
                        </w:txbxContent>
                      </v:textbox>
                    </v:shape>
                    <v:rect id="Rectangle 51" o:spid="_x0000_s1074" style="position:absolute;left:21380;top:11676;width:399;height:399;rotation:37534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e28MA&#10;AADbAAAADwAAAGRycy9kb3ducmV2LnhtbESPQYvCMBSE74L/ITxhb5oq7CrVKKLIugcR3QXx9mie&#10;TbF5KU3Urr/eCILHYWa+YSazxpbiSrUvHCvo9xIQxJnTBecK/n5X3REIH5A1lo5JwT95mE3brQmm&#10;2t14R9d9yEWEsE9RgQmhSqX0mSGLvucq4uidXG0xRFnnUtd4i3BbykGSfEmLBccFgxUtDGXn/cUq&#10;WLn1zn7TMFluN/fD8OcoD8adlProNPMxiEBNeIdf7bVW8NmH55f4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e28MAAADbAAAADwAAAAAAAAAAAAAAAACYAgAAZHJzL2Rv&#10;d25yZXYueG1sUEsFBgAAAAAEAAQA9QAAAIgDAAAAAA==&#10;" filled="f" stroked="f">
                      <v:textbox inset="1pt,0,1pt,0">
                        <w:txbxContent>
                          <w:p w14:paraId="3531710A" w14:textId="77777777" w:rsidR="00777DBA" w:rsidRDefault="00777DBA">
                            <w:pPr>
                              <w:spacing w:line="215" w:lineRule="auto"/>
                              <w:jc w:val="center"/>
                              <w:textDirection w:val="btLr"/>
                            </w:pPr>
                          </w:p>
                        </w:txbxContent>
                      </v:textbox>
                    </v:rect>
                    <v:oval id="Oval 52" o:spid="_x0000_s1075" style="position:absolute;left:13063;top:2079;width:8809;height:6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Vu88EA&#10;AADbAAAADwAAAGRycy9kb3ducmV2LnhtbESPUWvCQBCE3wv+h2MFX0q91GIpqadIQcmbaPsDltya&#10;C+b2Ym6N8d97QsHHYWa+YRarwTeqpy7WgQ28TzNQxGWwNVcG/n43b1+goiBbbAKTgRtFWC1HLwvM&#10;bbjynvqDVCpBOOZowIm0udaxdOQxTkNLnLxj6DxKkl2lbYfXBPeNnmXZp/ZYc1pw2NKPo/J0uHgD&#10;UjDvd+fXXory8uG2uzUes8qYyXhYf4MSGuQZ/m8X1sB8Bo8v6Qfo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FbvPBAAAA2wAAAA8AAAAAAAAAAAAAAAAAmAIAAGRycy9kb3du&#10;cmV2LnhtbFBLBQYAAAAABAAEAPUAAACGAwAAAAA=&#10;" fillcolor="#4472c4 [3204]" strokecolor="white [3201]" strokeweight="2pt">
                      <v:textbox inset="2.53958mm,2.53958mm,2.53958mm,2.53958mm">
                        <w:txbxContent>
                          <w:p w14:paraId="214EBE36" w14:textId="77777777" w:rsidR="00777DBA" w:rsidRDefault="00777DBA">
                            <w:pPr>
                              <w:spacing w:line="240" w:lineRule="auto"/>
                              <w:textDirection w:val="btLr"/>
                            </w:pPr>
                          </w:p>
                        </w:txbxContent>
                      </v:textbox>
                    </v:oval>
                    <v:rect id="Rectangle 53" o:spid="_x0000_s1076" style="position:absolute;left:14353;top:3074;width:6229;height:4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NEcQA&#10;AADbAAAADwAAAGRycy9kb3ducmV2LnhtbESPQWsCMRSE74L/ITyht5pti6VdjaLSgiAU3FrPj80z&#10;u3TzsiRx3frrjVDwOMzMN8xs0dtGdORD7VjB0zgDQVw6XbNRsP/+fHwDESKyxsYxKfijAIv5cDDD&#10;XLsz76grohEJwiFHBVWMbS5lKCuyGMauJU7e0XmLMUlvpPZ4TnDbyOcse5UWa04LFba0rqj8LU5W&#10;weVjixc6+sPX1jX7n+5k3ldro9TDqF9OQUTq4z38395oBZMXuH1JP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6zRHEAAAA2wAAAA8AAAAAAAAAAAAAAAAAmAIAAGRycy9k&#10;b3ducmV2LnhtbFBLBQYAAAAABAAEAPUAAACJAwAAAAA=&#10;" filled="f" stroked="f">
                      <v:textbox inset=".14097mm,.14097mm,.14097mm,.14097mm">
                        <w:txbxContent>
                          <w:p w14:paraId="17098728" w14:textId="77777777" w:rsidR="00777DBA" w:rsidRDefault="00777DBA">
                            <w:pPr>
                              <w:spacing w:line="215" w:lineRule="auto"/>
                              <w:jc w:val="center"/>
                              <w:textDirection w:val="btLr"/>
                            </w:pPr>
                            <w:r>
                              <w:rPr>
                                <w:rFonts w:ascii="Source Sans Pro" w:eastAsia="Source Sans Pro" w:hAnsi="Source Sans Pro" w:cs="Source Sans Pro"/>
                                <w:b/>
                                <w:color w:val="FFFFFF"/>
                                <w:sz w:val="16"/>
                              </w:rPr>
                              <w:t>Foundations</w:t>
                            </w:r>
                          </w:p>
                        </w:txbxContent>
                      </v:textbox>
                    </v:rect>
                  </v:group>
                </v:group>
                <w10:anchorlock/>
              </v:group>
            </w:pict>
          </mc:Fallback>
        </mc:AlternateContent>
      </w:r>
    </w:p>
    <w:p w14:paraId="20FD8863" w14:textId="77777777" w:rsidR="00DD6533" w:rsidRDefault="00DD6533">
      <w:pPr>
        <w:spacing w:line="240" w:lineRule="auto"/>
        <w:rPr>
          <w:rFonts w:ascii="Calibri" w:eastAsia="Calibri" w:hAnsi="Calibri" w:cs="Calibri"/>
        </w:rPr>
      </w:pPr>
    </w:p>
    <w:p w14:paraId="3965FF01" w14:textId="77777777" w:rsidR="005271E6" w:rsidRDefault="00DD6533">
      <w:pPr>
        <w:spacing w:line="240" w:lineRule="auto"/>
      </w:pPr>
      <w:r>
        <w:rPr>
          <w:rFonts w:ascii="Calibri" w:eastAsia="Calibri" w:hAnsi="Calibri" w:cs="Calibri"/>
        </w:rPr>
        <w:t>[</w:t>
      </w:r>
      <w:commentRangeStart w:id="380"/>
      <w:commentRangeStart w:id="381"/>
      <w:r w:rsidRPr="00DD6533">
        <w:rPr>
          <w:rFonts w:ascii="Calibri" w:eastAsia="Calibri" w:hAnsi="Calibri" w:cs="Calibri"/>
        </w:rPr>
        <w:t>Gupta</w:t>
      </w:r>
      <w:commentRangeEnd w:id="380"/>
      <w:r w:rsidR="00042D6E">
        <w:rPr>
          <w:rStyle w:val="CommentReference"/>
        </w:rPr>
        <w:commentReference w:id="380"/>
      </w:r>
      <w:r w:rsidRPr="00DD6533">
        <w:rPr>
          <w:rFonts w:ascii="Calibri" w:eastAsia="Calibri" w:hAnsi="Calibri" w:cs="Calibri"/>
        </w:rPr>
        <w:t xml:space="preserve">, B. Personal </w:t>
      </w:r>
      <w:proofErr w:type="gramStart"/>
      <w:r w:rsidRPr="00DD6533">
        <w:rPr>
          <w:rFonts w:ascii="Calibri" w:eastAsia="Calibri" w:hAnsi="Calibri" w:cs="Calibri"/>
        </w:rPr>
        <w:t xml:space="preserve">communications </w:t>
      </w:r>
      <w:proofErr w:type="gramEnd"/>
      <w:del w:id="382" w:author="Abrahams, Leslie S" w:date="2017-02-22T13:34:00Z">
        <w:r w:rsidRPr="00DD6533" w:rsidDel="0071236F">
          <w:rPr>
            <w:rFonts w:ascii="Calibri" w:eastAsia="Calibri" w:hAnsi="Calibri" w:cs="Calibri"/>
          </w:rPr>
          <w:delText>with Policy Design Lab</w:delText>
        </w:r>
      </w:del>
      <w:r w:rsidRPr="00DD6533">
        <w:rPr>
          <w:rFonts w:ascii="Calibri" w:eastAsia="Calibri" w:hAnsi="Calibri" w:cs="Calibri"/>
        </w:rPr>
        <w:t>, December 2016</w:t>
      </w:r>
      <w:r>
        <w:rPr>
          <w:rFonts w:ascii="Calibri" w:eastAsia="Calibri" w:hAnsi="Calibri" w:cs="Calibri"/>
        </w:rPr>
        <w:t>]</w:t>
      </w:r>
      <w:commentRangeEnd w:id="381"/>
      <w:r w:rsidR="0046365C">
        <w:rPr>
          <w:rStyle w:val="CommentReference"/>
        </w:rPr>
        <w:commentReference w:id="381"/>
      </w:r>
    </w:p>
    <w:p w14:paraId="18F49651" w14:textId="2CFBC824" w:rsidR="005271E6" w:rsidDel="005B5AD8" w:rsidRDefault="005271E6">
      <w:pPr>
        <w:rPr>
          <w:del w:id="383" w:author="Pena, Vanessa I" w:date="2017-02-27T12:12:00Z"/>
        </w:rPr>
      </w:pPr>
      <w:bookmarkStart w:id="384" w:name="_Toc475961273"/>
      <w:bookmarkEnd w:id="384"/>
    </w:p>
    <w:p w14:paraId="7A3769CE" w14:textId="5239D6CF" w:rsidR="005271E6" w:rsidDel="005B5AD8" w:rsidRDefault="005271E6">
      <w:pPr>
        <w:rPr>
          <w:del w:id="385" w:author="Pena, Vanessa I" w:date="2017-02-27T12:12:00Z"/>
        </w:rPr>
      </w:pPr>
      <w:bookmarkStart w:id="386" w:name="_Toc475961274"/>
      <w:bookmarkEnd w:id="386"/>
    </w:p>
    <w:p w14:paraId="3AE2EF82" w14:textId="77777777" w:rsidR="005271E6" w:rsidRDefault="00DD6533">
      <w:pPr>
        <w:pStyle w:val="Heading3"/>
        <w:pPrChange w:id="387" w:author="Abrahams, Leslie S" w:date="2017-02-24T10:15:00Z">
          <w:pPr/>
        </w:pPrChange>
      </w:pPr>
      <w:bookmarkStart w:id="388" w:name="_Toc475961275"/>
      <w:r>
        <w:rPr>
          <w:rFonts w:eastAsia="Calibri"/>
        </w:rPr>
        <w:t>Attributes of a well-designed commitment</w:t>
      </w:r>
      <w:bookmarkEnd w:id="388"/>
    </w:p>
    <w:p w14:paraId="2F0B28D1" w14:textId="77777777" w:rsidR="005271E6" w:rsidRDefault="00DD6533">
      <w:pPr>
        <w:numPr>
          <w:ilvl w:val="0"/>
          <w:numId w:val="18"/>
        </w:numPr>
        <w:spacing w:line="259" w:lineRule="auto"/>
        <w:ind w:hanging="360"/>
        <w:contextualSpacing/>
      </w:pPr>
      <w:r>
        <w:rPr>
          <w:rFonts w:ascii="Calibri" w:eastAsia="Calibri" w:hAnsi="Calibri" w:cs="Calibri"/>
        </w:rPr>
        <w:t xml:space="preserve">A good commitment achieves three criteria: It is new, specific, and measurable. (“New” does not mean “brand new,” but instead may represent an expansion of an existing effort.) </w:t>
      </w:r>
      <w:commentRangeStart w:id="389"/>
      <w:r>
        <w:rPr>
          <w:rFonts w:ascii="Calibri" w:eastAsia="Calibri" w:hAnsi="Calibri" w:cs="Calibri"/>
        </w:rPr>
        <w:t>[“</w:t>
      </w:r>
      <w:hyperlink r:id="rId30">
        <w:r>
          <w:rPr>
            <w:rFonts w:ascii="Calibri" w:eastAsia="Calibri" w:hAnsi="Calibri" w:cs="Calibri"/>
            <w:color w:val="1155CC"/>
            <w:u w:val="single"/>
          </w:rPr>
          <w:t>Commitments to Action</w:t>
        </w:r>
      </w:hyperlink>
      <w:r>
        <w:rPr>
          <w:rFonts w:ascii="Calibri" w:eastAsia="Calibri" w:hAnsi="Calibri" w:cs="Calibri"/>
        </w:rPr>
        <w:t xml:space="preserve">”, Clinton Global Initiative] </w:t>
      </w:r>
      <w:commentRangeEnd w:id="389"/>
      <w:r w:rsidR="00F1770E">
        <w:rPr>
          <w:rStyle w:val="CommentReference"/>
        </w:rPr>
        <w:commentReference w:id="389"/>
      </w:r>
    </w:p>
    <w:p w14:paraId="5A29A48E" w14:textId="77777777" w:rsidR="005271E6" w:rsidRDefault="00DD6533">
      <w:pPr>
        <w:numPr>
          <w:ilvl w:val="0"/>
          <w:numId w:val="18"/>
        </w:numPr>
        <w:spacing w:line="259" w:lineRule="auto"/>
        <w:ind w:hanging="360"/>
        <w:contextualSpacing/>
      </w:pPr>
      <w:r>
        <w:rPr>
          <w:rFonts w:ascii="Calibri" w:eastAsia="Calibri" w:hAnsi="Calibri" w:cs="Calibri"/>
        </w:rPr>
        <w:t xml:space="preserve">An effective template for a commitment takes the following form: </w:t>
      </w:r>
    </w:p>
    <w:p w14:paraId="0A9AB222" w14:textId="77777777" w:rsidR="005271E6" w:rsidRDefault="00DD6533">
      <w:pPr>
        <w:numPr>
          <w:ilvl w:val="1"/>
          <w:numId w:val="18"/>
        </w:numPr>
        <w:spacing w:line="259" w:lineRule="auto"/>
        <w:ind w:hanging="360"/>
        <w:contextualSpacing/>
      </w:pPr>
      <w:r>
        <w:rPr>
          <w:rFonts w:ascii="Calibri" w:eastAsia="Calibri" w:hAnsi="Calibri" w:cs="Calibri"/>
        </w:rPr>
        <w:t>“Over the next X years, organization A commits to take action B with the goal of achieving outcome C.”</w:t>
      </w:r>
    </w:p>
    <w:p w14:paraId="6BB06DF5" w14:textId="77777777" w:rsidR="005271E6" w:rsidRDefault="00DD6533">
      <w:pPr>
        <w:numPr>
          <w:ilvl w:val="0"/>
          <w:numId w:val="18"/>
        </w:numPr>
        <w:spacing w:line="259" w:lineRule="auto"/>
        <w:ind w:hanging="360"/>
        <w:contextualSpacing/>
      </w:pPr>
      <w:r>
        <w:rPr>
          <w:rFonts w:ascii="Calibri" w:eastAsia="Calibri" w:hAnsi="Calibri" w:cs="Calibri"/>
        </w:rPr>
        <w:t xml:space="preserve"> Commitments are powerful when framed as having cumulative impact and value: </w:t>
      </w:r>
    </w:p>
    <w:p w14:paraId="6A774544" w14:textId="77777777" w:rsidR="005271E6" w:rsidRDefault="00DD6533">
      <w:pPr>
        <w:numPr>
          <w:ilvl w:val="1"/>
          <w:numId w:val="18"/>
        </w:numPr>
        <w:spacing w:line="259" w:lineRule="auto"/>
        <w:ind w:hanging="360"/>
        <w:contextualSpacing/>
      </w:pPr>
      <w:r>
        <w:rPr>
          <w:rFonts w:ascii="Calibri" w:eastAsia="Calibri" w:hAnsi="Calibri" w:cs="Calibri"/>
        </w:rPr>
        <w:t>“These commitments have a total financial and in-kind value of $X and will help Y students excel in STEM education.”</w:t>
      </w:r>
    </w:p>
    <w:p w14:paraId="7CA925E1" w14:textId="77777777" w:rsidR="005271E6" w:rsidRDefault="00DD6533">
      <w:pPr>
        <w:numPr>
          <w:ilvl w:val="0"/>
          <w:numId w:val="18"/>
        </w:numPr>
        <w:spacing w:line="259" w:lineRule="auto"/>
        <w:ind w:hanging="360"/>
        <w:contextualSpacing/>
      </w:pPr>
      <w:r>
        <w:rPr>
          <w:rFonts w:ascii="Calibri" w:eastAsia="Calibri" w:hAnsi="Calibri" w:cs="Calibri"/>
        </w:rPr>
        <w:t>Commitments should take advantage of the “core competencies” of the organizations that are making them. It is worth asking, which organization is in a unique position to accomplish X objective.</w:t>
      </w:r>
    </w:p>
    <w:p w14:paraId="001F2353" w14:textId="77777777" w:rsidR="005271E6" w:rsidRDefault="00DD6533">
      <w:pPr>
        <w:numPr>
          <w:ilvl w:val="0"/>
          <w:numId w:val="18"/>
        </w:numPr>
        <w:spacing w:line="259" w:lineRule="auto"/>
        <w:ind w:hanging="360"/>
        <w:contextualSpacing/>
      </w:pPr>
      <w:r>
        <w:rPr>
          <w:rFonts w:ascii="Calibri" w:eastAsia="Calibri" w:hAnsi="Calibri" w:cs="Calibri"/>
        </w:rPr>
        <w:t xml:space="preserve">The individuals and organizations involved should pass a White House vet. </w:t>
      </w:r>
      <w:commentRangeStart w:id="390"/>
      <w:r>
        <w:rPr>
          <w:rFonts w:ascii="Calibri" w:eastAsia="Calibri" w:hAnsi="Calibri" w:cs="Calibri"/>
        </w:rPr>
        <w:t>[</w:t>
      </w:r>
      <w:commentRangeStart w:id="391"/>
      <w:r>
        <w:rPr>
          <w:rFonts w:ascii="Calibri" w:eastAsia="Calibri" w:hAnsi="Calibri" w:cs="Calibri"/>
        </w:rPr>
        <w:t>Garg</w:t>
      </w:r>
      <w:commentRangeEnd w:id="391"/>
      <w:r w:rsidR="009E5D9C">
        <w:rPr>
          <w:rStyle w:val="CommentReference"/>
        </w:rPr>
        <w:commentReference w:id="391"/>
      </w:r>
      <w:r>
        <w:rPr>
          <w:rFonts w:ascii="Calibri" w:eastAsia="Calibri" w:hAnsi="Calibri" w:cs="Calibri"/>
        </w:rPr>
        <w:t xml:space="preserve">, K. Personal </w:t>
      </w:r>
      <w:proofErr w:type="gramStart"/>
      <w:r>
        <w:rPr>
          <w:rFonts w:ascii="Calibri" w:eastAsia="Calibri" w:hAnsi="Calibri" w:cs="Calibri"/>
        </w:rPr>
        <w:t xml:space="preserve">communication </w:t>
      </w:r>
      <w:proofErr w:type="gramEnd"/>
      <w:del w:id="392" w:author="Abrahams, Leslie S" w:date="2017-02-22T13:34:00Z">
        <w:r w:rsidDel="0071236F">
          <w:rPr>
            <w:rFonts w:ascii="Calibri" w:eastAsia="Calibri" w:hAnsi="Calibri" w:cs="Calibri"/>
          </w:rPr>
          <w:delText>with Policy Design Lab</w:delText>
        </w:r>
      </w:del>
      <w:r>
        <w:rPr>
          <w:rFonts w:ascii="Calibri" w:eastAsia="Calibri" w:hAnsi="Calibri" w:cs="Calibri"/>
        </w:rPr>
        <w:t>, December 20, 2016].</w:t>
      </w:r>
      <w:commentRangeEnd w:id="390"/>
      <w:r w:rsidR="00F1770E">
        <w:rPr>
          <w:rStyle w:val="CommentReference"/>
        </w:rPr>
        <w:commentReference w:id="390"/>
      </w:r>
    </w:p>
    <w:p w14:paraId="459AE0EC" w14:textId="6020A59C" w:rsidR="005271E6" w:rsidDel="005B5AD8" w:rsidRDefault="005271E6">
      <w:pPr>
        <w:spacing w:line="259" w:lineRule="auto"/>
        <w:ind w:left="360"/>
        <w:rPr>
          <w:del w:id="393" w:author="Pena, Vanessa I" w:date="2017-02-27T12:12:00Z"/>
        </w:rPr>
      </w:pPr>
    </w:p>
    <w:p w14:paraId="61B3994C" w14:textId="5F7E4B21" w:rsidR="005271E6" w:rsidDel="005B5AD8" w:rsidRDefault="005271E6">
      <w:pPr>
        <w:spacing w:line="240" w:lineRule="auto"/>
        <w:rPr>
          <w:del w:id="394" w:author="Pena, Vanessa I" w:date="2017-02-27T12:12:00Z"/>
        </w:rPr>
      </w:pPr>
    </w:p>
    <w:p w14:paraId="420CDF7C" w14:textId="0B151BB1" w:rsidR="005271E6" w:rsidDel="005B5AD8" w:rsidRDefault="005271E6">
      <w:pPr>
        <w:rPr>
          <w:del w:id="395" w:author="Pena, Vanessa I" w:date="2017-02-27T12:12:00Z"/>
        </w:rPr>
      </w:pPr>
    </w:p>
    <w:tbl>
      <w:tblPr>
        <w:tblStyle w:val="a0"/>
        <w:tblW w:w="957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271E6" w14:paraId="06B94052" w14:textId="77777777">
        <w:tc>
          <w:tcPr>
            <w:tcW w:w="9576" w:type="dxa"/>
          </w:tcPr>
          <w:p w14:paraId="02E680F3" w14:textId="77777777" w:rsidR="005271E6" w:rsidRDefault="00DD6533">
            <w:r>
              <w:rPr>
                <w:rFonts w:ascii="Calibri" w:eastAsia="Calibri" w:hAnsi="Calibri" w:cs="Calibri"/>
                <w:b/>
              </w:rPr>
              <w:t xml:space="preserve">Typology of </w:t>
            </w:r>
            <w:proofErr w:type="spellStart"/>
            <w:r>
              <w:rPr>
                <w:rFonts w:ascii="Calibri" w:eastAsia="Calibri" w:hAnsi="Calibri" w:cs="Calibri"/>
                <w:b/>
              </w:rPr>
              <w:t>Convenings</w:t>
            </w:r>
            <w:proofErr w:type="spellEnd"/>
            <w:r>
              <w:rPr>
                <w:rFonts w:ascii="Calibri" w:eastAsia="Calibri" w:hAnsi="Calibri" w:cs="Calibri"/>
                <w:b/>
              </w:rPr>
              <w:t xml:space="preserve"> </w:t>
            </w:r>
          </w:p>
          <w:p w14:paraId="5FEDA924" w14:textId="43D3FB97" w:rsidR="005271E6" w:rsidDel="005B5AD8" w:rsidRDefault="005271E6">
            <w:pPr>
              <w:rPr>
                <w:del w:id="396" w:author="Pena, Vanessa I" w:date="2017-02-27T12:12:00Z"/>
              </w:rPr>
            </w:pPr>
          </w:p>
          <w:p w14:paraId="3B7EB321" w14:textId="77777777" w:rsidR="005271E6" w:rsidRDefault="00DD6533">
            <w:pPr>
              <w:widowControl w:val="0"/>
            </w:pPr>
            <w:r>
              <w:rPr>
                <w:rFonts w:ascii="Calibri" w:eastAsia="Calibri" w:hAnsi="Calibri" w:cs="Calibri"/>
              </w:rPr>
              <w:t xml:space="preserve">The power to convene can be leveraged to pursue different commitments. Clarifying the purpose of the approach at the outset of planning can help structure more productive engagements with external stakeholders. The following typology is sourced from </w:t>
            </w:r>
            <w:hyperlink r:id="rId31">
              <w:r>
                <w:rPr>
                  <w:rFonts w:ascii="Calibri" w:eastAsia="Calibri" w:hAnsi="Calibri" w:cs="Calibri"/>
                  <w:i/>
                  <w:highlight w:val="white"/>
                  <w:u w:val="single"/>
                </w:rPr>
                <w:t>Gather: The Art &amp; Science of Effective Convening</w:t>
              </w:r>
            </w:hyperlink>
            <w:r>
              <w:rPr>
                <w:rFonts w:ascii="Calibri" w:eastAsia="Calibri" w:hAnsi="Calibri" w:cs="Calibri"/>
              </w:rPr>
              <w:t>, a research guidebook from the Monitor Institute:</w:t>
            </w:r>
          </w:p>
          <w:p w14:paraId="06AADCCC" w14:textId="3667A2BA" w:rsidR="005271E6" w:rsidDel="005B5AD8" w:rsidRDefault="005271E6">
            <w:pPr>
              <w:widowControl w:val="0"/>
              <w:rPr>
                <w:del w:id="397" w:author="Pena, Vanessa I" w:date="2017-02-27T12:12:00Z"/>
              </w:rPr>
            </w:pPr>
          </w:p>
          <w:p w14:paraId="63E52F7C" w14:textId="00C36C45" w:rsidR="005271E6" w:rsidRDefault="00DD6533">
            <w:del w:id="398" w:author="Pena, Vanessa I" w:date="2017-02-27T12:12:00Z">
              <w:r w:rsidDel="005B5AD8">
                <w:rPr>
                  <w:rFonts w:ascii="Calibri" w:eastAsia="Calibri" w:hAnsi="Calibri" w:cs="Calibri"/>
                  <w:b/>
                  <w:i/>
                  <w:u w:val="single"/>
                </w:rPr>
                <w:delText xml:space="preserve">Purpose: </w:delText>
              </w:r>
            </w:del>
            <w:r>
              <w:rPr>
                <w:rFonts w:ascii="Calibri" w:eastAsia="Calibri" w:hAnsi="Calibri" w:cs="Calibri"/>
                <w:b/>
                <w:i/>
                <w:u w:val="single"/>
              </w:rPr>
              <w:t>Align and Act</w:t>
            </w:r>
          </w:p>
          <w:p w14:paraId="6A5B9CC8" w14:textId="77777777" w:rsidR="005271E6" w:rsidRDefault="00DD6533">
            <w:r>
              <w:rPr>
                <w:rFonts w:ascii="Calibri" w:eastAsia="Calibri" w:hAnsi="Calibri" w:cs="Calibri"/>
                <w:i/>
                <w:sz w:val="20"/>
                <w:szCs w:val="20"/>
              </w:rPr>
              <w:t xml:space="preserve"> Mobilize stakeholders in different parts of a system to act in concert. Help build a shared understanding of the system and the problem, develop consensus around a common vision, align strategies around it, and support one another in the execution.</w:t>
            </w:r>
          </w:p>
          <w:p w14:paraId="579AA4B5" w14:textId="40DA8F5D" w:rsidR="005271E6" w:rsidDel="005B5AD8" w:rsidRDefault="005271E6">
            <w:pPr>
              <w:rPr>
                <w:del w:id="399" w:author="Pena, Vanessa I" w:date="2017-02-27T12:12:00Z"/>
              </w:rPr>
            </w:pPr>
          </w:p>
          <w:p w14:paraId="62AD9DDA" w14:textId="4F8D322C" w:rsidR="005271E6" w:rsidRDefault="00DD6533">
            <w:del w:id="400" w:author="Pena, Vanessa I" w:date="2017-02-27T12:13:00Z">
              <w:r w:rsidDel="005B5AD8">
                <w:rPr>
                  <w:rFonts w:ascii="Calibri" w:eastAsia="Calibri" w:hAnsi="Calibri" w:cs="Calibri"/>
                  <w:b/>
                  <w:i/>
                  <w:u w:val="single"/>
                </w:rPr>
                <w:delText xml:space="preserve">Purpose: </w:delText>
              </w:r>
            </w:del>
            <w:r>
              <w:rPr>
                <w:rFonts w:ascii="Calibri" w:eastAsia="Calibri" w:hAnsi="Calibri" w:cs="Calibri"/>
                <w:b/>
                <w:i/>
                <w:u w:val="single"/>
              </w:rPr>
              <w:t>Influence</w:t>
            </w:r>
          </w:p>
          <w:p w14:paraId="398D95D4" w14:textId="77777777" w:rsidR="005271E6" w:rsidRDefault="00DD6533">
            <w:r>
              <w:rPr>
                <w:rFonts w:ascii="Calibri" w:eastAsia="Calibri" w:hAnsi="Calibri" w:cs="Calibri"/>
                <w:i/>
                <w:sz w:val="20"/>
                <w:szCs w:val="20"/>
              </w:rPr>
              <w:t>Shape the public conversation and the attitudes of key stakeholders by bringing together important actors and thought leaders to discuss, improve, and customize new concepts for their context.</w:t>
            </w:r>
          </w:p>
          <w:p w14:paraId="07B9B37F" w14:textId="1BBABBCD" w:rsidR="005271E6" w:rsidDel="005B5AD8" w:rsidRDefault="005271E6">
            <w:pPr>
              <w:rPr>
                <w:del w:id="401" w:author="Pena, Vanessa I" w:date="2017-02-27T12:12:00Z"/>
              </w:rPr>
            </w:pPr>
          </w:p>
          <w:p w14:paraId="7A27BB91" w14:textId="56FC517C" w:rsidR="005271E6" w:rsidRDefault="00DD6533">
            <w:del w:id="402" w:author="Pena, Vanessa I" w:date="2017-02-27T12:13:00Z">
              <w:r w:rsidDel="005B5AD8">
                <w:rPr>
                  <w:rFonts w:ascii="Calibri" w:eastAsia="Calibri" w:hAnsi="Calibri" w:cs="Calibri"/>
                  <w:b/>
                  <w:i/>
                  <w:u w:val="single"/>
                </w:rPr>
                <w:delText xml:space="preserve">Purpose: </w:delText>
              </w:r>
            </w:del>
            <w:r>
              <w:rPr>
                <w:rFonts w:ascii="Calibri" w:eastAsia="Calibri" w:hAnsi="Calibri" w:cs="Calibri"/>
                <w:b/>
                <w:i/>
                <w:u w:val="single"/>
              </w:rPr>
              <w:t>Innovate</w:t>
            </w:r>
          </w:p>
          <w:p w14:paraId="61539EDD" w14:textId="77777777" w:rsidR="005271E6" w:rsidRDefault="00DD6533">
            <w:r>
              <w:rPr>
                <w:rFonts w:ascii="Calibri" w:eastAsia="Calibri" w:hAnsi="Calibri" w:cs="Calibri"/>
                <w:i/>
                <w:sz w:val="20"/>
                <w:szCs w:val="20"/>
              </w:rPr>
              <w:t>Explore new approaches and enable creative disruption by reframing, reimagining, or recombining different elements and perspectives. Use these inputs to prototype transformational new processes or services and develop ideas for their adoption and scale.</w:t>
            </w:r>
          </w:p>
          <w:p w14:paraId="6002616B" w14:textId="65C37938" w:rsidR="005271E6" w:rsidDel="005B5AD8" w:rsidRDefault="005271E6">
            <w:pPr>
              <w:rPr>
                <w:del w:id="403" w:author="Pena, Vanessa I" w:date="2017-02-27T12:12:00Z"/>
              </w:rPr>
            </w:pPr>
          </w:p>
          <w:p w14:paraId="56603D9B" w14:textId="7FCFD954" w:rsidR="005271E6" w:rsidRDefault="00DD6533">
            <w:del w:id="404" w:author="Pena, Vanessa I" w:date="2017-02-27T12:13:00Z">
              <w:r w:rsidDel="005B5AD8">
                <w:rPr>
                  <w:rFonts w:ascii="Calibri" w:eastAsia="Calibri" w:hAnsi="Calibri" w:cs="Calibri"/>
                  <w:b/>
                  <w:i/>
                  <w:u w:val="single"/>
                </w:rPr>
                <w:delText xml:space="preserve">Purpose: </w:delText>
              </w:r>
            </w:del>
            <w:r>
              <w:rPr>
                <w:rFonts w:ascii="Calibri" w:eastAsia="Calibri" w:hAnsi="Calibri" w:cs="Calibri"/>
                <w:b/>
                <w:i/>
                <w:u w:val="single"/>
              </w:rPr>
              <w:t>Develop Foresight</w:t>
            </w:r>
          </w:p>
          <w:p w14:paraId="45284730" w14:textId="77777777" w:rsidR="005271E6" w:rsidRDefault="00DD6533">
            <w:r>
              <w:rPr>
                <w:rFonts w:ascii="Calibri" w:eastAsia="Calibri" w:hAnsi="Calibri" w:cs="Calibri"/>
                <w:i/>
                <w:sz w:val="20"/>
                <w:szCs w:val="20"/>
              </w:rPr>
              <w:t>Anticipate potential challenges and identify new opportunities for intervention, by collecting indicators of how the world is evolving today and diverse perspectives about the directions that it could take in the future.”</w:t>
            </w:r>
          </w:p>
          <w:p w14:paraId="353FDB26" w14:textId="170E39B4" w:rsidR="005271E6" w:rsidDel="005B5AD8" w:rsidRDefault="005271E6">
            <w:pPr>
              <w:rPr>
                <w:del w:id="405" w:author="Pena, Vanessa I" w:date="2017-02-27T12:12:00Z"/>
              </w:rPr>
            </w:pPr>
          </w:p>
          <w:p w14:paraId="6DC70B0E" w14:textId="17C8787F" w:rsidR="005271E6" w:rsidDel="005B5AD8" w:rsidRDefault="005271E6">
            <w:pPr>
              <w:rPr>
                <w:del w:id="406" w:author="Pena, Vanessa I" w:date="2017-02-27T12:12:00Z"/>
              </w:rPr>
            </w:pPr>
          </w:p>
          <w:p w14:paraId="08001884" w14:textId="77777777" w:rsidR="005271E6" w:rsidRDefault="00DD6533">
            <w:commentRangeStart w:id="407"/>
            <w:r>
              <w:rPr>
                <w:sz w:val="18"/>
                <w:szCs w:val="18"/>
              </w:rPr>
              <w:t xml:space="preserve">Directly sourced </w:t>
            </w:r>
            <w:commentRangeEnd w:id="407"/>
            <w:r w:rsidR="00F1770E">
              <w:rPr>
                <w:rStyle w:val="CommentReference"/>
              </w:rPr>
              <w:commentReference w:id="407"/>
            </w:r>
            <w:r>
              <w:rPr>
                <w:sz w:val="18"/>
                <w:szCs w:val="18"/>
              </w:rPr>
              <w:t xml:space="preserve">from: </w:t>
            </w:r>
            <w:proofErr w:type="spellStart"/>
            <w:r>
              <w:rPr>
                <w:sz w:val="18"/>
                <w:szCs w:val="18"/>
              </w:rPr>
              <w:t>Rimland</w:t>
            </w:r>
            <w:proofErr w:type="spellEnd"/>
            <w:r>
              <w:rPr>
                <w:sz w:val="18"/>
                <w:szCs w:val="18"/>
              </w:rPr>
              <w:t xml:space="preserve">, N. and </w:t>
            </w:r>
            <w:proofErr w:type="spellStart"/>
            <w:r>
              <w:rPr>
                <w:sz w:val="18"/>
                <w:szCs w:val="18"/>
              </w:rPr>
              <w:t>Muoio</w:t>
            </w:r>
            <w:proofErr w:type="spellEnd"/>
            <w:r>
              <w:rPr>
                <w:sz w:val="18"/>
                <w:szCs w:val="18"/>
              </w:rPr>
              <w:t>, A., “</w:t>
            </w:r>
            <w:hyperlink r:id="rId32">
              <w:r>
                <w:rPr>
                  <w:i/>
                  <w:sz w:val="18"/>
                  <w:szCs w:val="18"/>
                  <w:highlight w:val="white"/>
                  <w:u w:val="single"/>
                </w:rPr>
                <w:t>Gather: The Art &amp; Science of Effective Convening</w:t>
              </w:r>
            </w:hyperlink>
            <w:r>
              <w:rPr>
                <w:sz w:val="18"/>
                <w:szCs w:val="18"/>
              </w:rPr>
              <w:t xml:space="preserve">, Monitor Institute, Deloitte, </w:t>
            </w:r>
            <w:proofErr w:type="gramStart"/>
            <w:r>
              <w:rPr>
                <w:sz w:val="18"/>
                <w:szCs w:val="18"/>
              </w:rPr>
              <w:t>June</w:t>
            </w:r>
            <w:proofErr w:type="gramEnd"/>
            <w:r>
              <w:rPr>
                <w:sz w:val="18"/>
                <w:szCs w:val="18"/>
              </w:rPr>
              <w:t xml:space="preserve"> 2013]. </w:t>
            </w:r>
          </w:p>
        </w:tc>
      </w:tr>
    </w:tbl>
    <w:p w14:paraId="583AA2C1" w14:textId="77777777" w:rsidR="00C449D6" w:rsidRDefault="00C449D6" w:rsidP="00C449D6">
      <w:pPr>
        <w:rPr>
          <w:ins w:id="408" w:author="Pena, Vanessa I" w:date="2017-01-20T20:45:00Z"/>
        </w:rPr>
      </w:pPr>
      <w:commentRangeStart w:id="409"/>
      <w:ins w:id="410" w:author="Pena, Vanessa I" w:date="2017-01-20T20:45:00Z">
        <w:r>
          <w:rPr>
            <w:rFonts w:ascii="Calibri" w:eastAsia="Calibri" w:hAnsi="Calibri" w:cs="Calibri"/>
          </w:rPr>
          <w:t xml:space="preserve">In recent years, the calls to action have spurred movement on a wide range of policy concerns, including: </w:t>
        </w:r>
      </w:ins>
    </w:p>
    <w:p w14:paraId="5C829D2E" w14:textId="77777777" w:rsidR="00C449D6" w:rsidRDefault="00C449D6" w:rsidP="00C449D6">
      <w:pPr>
        <w:numPr>
          <w:ilvl w:val="0"/>
          <w:numId w:val="29"/>
        </w:numPr>
        <w:ind w:hanging="360"/>
        <w:contextualSpacing/>
        <w:rPr>
          <w:ins w:id="411" w:author="Pena, Vanessa I" w:date="2017-01-20T20:45:00Z"/>
          <w:u w:val="single"/>
        </w:rPr>
      </w:pPr>
      <w:ins w:id="412" w:author="Pena, Vanessa I" w:date="2017-01-20T20:45:00Z">
        <w:r>
          <w:rPr>
            <w:rFonts w:ascii="Calibri" w:eastAsia="Calibri" w:hAnsi="Calibri" w:cs="Calibri"/>
            <w:u w:val="single"/>
          </w:rPr>
          <w:t xml:space="preserve">The global refugee crisis, from </w:t>
        </w:r>
        <w:r>
          <w:rPr>
            <w:rFonts w:ascii="Arial" w:eastAsia="Arial" w:hAnsi="Arial" w:cs="Arial"/>
            <w:color w:val="000000"/>
          </w:rPr>
          <w:fldChar w:fldCharType="begin"/>
        </w:r>
        <w:r>
          <w:instrText xml:space="preserve"> HYPERLINK "https://www.whitehouse.gov/the-press-office/2016/06/30/fact-sheet-white-house-launches-call-action-private-sector-engagement-0" \h </w:instrText>
        </w:r>
        <w:r>
          <w:rPr>
            <w:rFonts w:ascii="Arial" w:eastAsia="Arial" w:hAnsi="Arial" w:cs="Arial"/>
            <w:color w:val="000000"/>
          </w:rPr>
          <w:fldChar w:fldCharType="separate"/>
        </w:r>
        <w:r>
          <w:rPr>
            <w:rFonts w:ascii="Calibri" w:eastAsia="Calibri" w:hAnsi="Calibri" w:cs="Calibri"/>
            <w:color w:val="0000FF"/>
            <w:u w:val="single"/>
          </w:rPr>
          <w:t>initial call to action</w:t>
        </w:r>
        <w:r>
          <w:rPr>
            <w:rFonts w:ascii="Calibri" w:eastAsia="Calibri" w:hAnsi="Calibri" w:cs="Calibri"/>
            <w:color w:val="0000FF"/>
            <w:u w:val="single"/>
          </w:rPr>
          <w:fldChar w:fldCharType="end"/>
        </w:r>
        <w:r>
          <w:rPr>
            <w:rFonts w:ascii="Calibri" w:eastAsia="Calibri" w:hAnsi="Calibri" w:cs="Calibri"/>
            <w:u w:val="single"/>
          </w:rPr>
          <w:t xml:space="preserve"> to </w:t>
        </w:r>
        <w:r>
          <w:rPr>
            <w:rFonts w:ascii="Arial" w:eastAsia="Arial" w:hAnsi="Arial" w:cs="Arial"/>
            <w:color w:val="000000"/>
          </w:rPr>
          <w:fldChar w:fldCharType="begin"/>
        </w:r>
        <w:r>
          <w:instrText xml:space="preserve"> HYPERLINK "https://www.whitehouse.gov/the-press-office/2016/09/20/private-sector-participants-call-action" \h </w:instrText>
        </w:r>
        <w:r>
          <w:rPr>
            <w:rFonts w:ascii="Arial" w:eastAsia="Arial" w:hAnsi="Arial" w:cs="Arial"/>
            <w:color w:val="000000"/>
          </w:rPr>
          <w:fldChar w:fldCharType="separate"/>
        </w:r>
        <w:r>
          <w:rPr>
            <w:rFonts w:ascii="Calibri" w:eastAsia="Calibri" w:hAnsi="Calibri" w:cs="Calibri"/>
            <w:color w:val="0000FF"/>
            <w:u w:val="single"/>
          </w:rPr>
          <w:t>collective response</w:t>
        </w:r>
        <w:r>
          <w:rPr>
            <w:rFonts w:ascii="Calibri" w:eastAsia="Calibri" w:hAnsi="Calibri" w:cs="Calibri"/>
            <w:color w:val="0000FF"/>
            <w:u w:val="single"/>
          </w:rPr>
          <w:fldChar w:fldCharType="end"/>
        </w:r>
        <w:r>
          <w:fldChar w:fldCharType="begin"/>
        </w:r>
        <w:r>
          <w:instrText xml:space="preserve"> HYPERLINK "https://www.whitehouse.gov/the-press-office/2016/09/20/private-sector-participants-call-action" \h </w:instrText>
        </w:r>
        <w:r>
          <w:fldChar w:fldCharType="end"/>
        </w:r>
      </w:ins>
    </w:p>
    <w:p w14:paraId="19D4CA1A" w14:textId="77777777" w:rsidR="00C449D6" w:rsidRDefault="00C449D6" w:rsidP="00C449D6">
      <w:pPr>
        <w:numPr>
          <w:ilvl w:val="0"/>
          <w:numId w:val="29"/>
        </w:numPr>
        <w:ind w:hanging="360"/>
        <w:contextualSpacing/>
        <w:rPr>
          <w:ins w:id="413" w:author="Pena, Vanessa I" w:date="2017-01-20T20:45:00Z"/>
          <w:u w:val="single"/>
        </w:rPr>
      </w:pPr>
      <w:ins w:id="414" w:author="Pena, Vanessa I" w:date="2017-01-20T20:45:00Z">
        <w:r>
          <w:rPr>
            <w:rFonts w:ascii="Arial" w:eastAsia="Arial" w:hAnsi="Arial" w:cs="Arial"/>
            <w:color w:val="000000"/>
          </w:rPr>
          <w:fldChar w:fldCharType="begin"/>
        </w:r>
        <w:r>
          <w:instrText xml:space="preserve"> HYPERLINK "https://www.whitehouse.gov/webform/building-president-s-call-action-expand-computer-science-education-k-12-schools" \h </w:instrText>
        </w:r>
        <w:r>
          <w:rPr>
            <w:rFonts w:ascii="Arial" w:eastAsia="Arial" w:hAnsi="Arial" w:cs="Arial"/>
            <w:color w:val="000000"/>
          </w:rPr>
          <w:fldChar w:fldCharType="separate"/>
        </w:r>
        <w:r>
          <w:rPr>
            <w:rFonts w:ascii="Calibri" w:eastAsia="Calibri" w:hAnsi="Calibri" w:cs="Calibri"/>
            <w:color w:val="0000FF"/>
            <w:u w:val="single"/>
          </w:rPr>
          <w:t>Expansion of STEM education in K-12 schools</w:t>
        </w:r>
        <w:r>
          <w:rPr>
            <w:rFonts w:ascii="Calibri" w:eastAsia="Calibri" w:hAnsi="Calibri" w:cs="Calibri"/>
            <w:color w:val="0000FF"/>
            <w:u w:val="single"/>
          </w:rPr>
          <w:fldChar w:fldCharType="end"/>
        </w:r>
        <w:r>
          <w:fldChar w:fldCharType="begin"/>
        </w:r>
        <w:r>
          <w:instrText xml:space="preserve"> HYPERLINK "https://www.whitehouse.gov/webform/building-president-s-call-action-expand-computer-science-education-k-12-schools" \h </w:instrText>
        </w:r>
        <w:r>
          <w:fldChar w:fldCharType="end"/>
        </w:r>
      </w:ins>
    </w:p>
    <w:p w14:paraId="1359F980" w14:textId="77777777" w:rsidR="00C449D6" w:rsidRDefault="00C449D6" w:rsidP="00C449D6">
      <w:pPr>
        <w:numPr>
          <w:ilvl w:val="0"/>
          <w:numId w:val="29"/>
        </w:numPr>
        <w:ind w:hanging="360"/>
        <w:contextualSpacing/>
        <w:rPr>
          <w:ins w:id="415" w:author="Pena, Vanessa I" w:date="2017-01-20T20:45:00Z"/>
          <w:u w:val="single"/>
        </w:rPr>
      </w:pPr>
      <w:ins w:id="416" w:author="Pena, Vanessa I" w:date="2017-01-20T20:45:00Z">
        <w:r>
          <w:rPr>
            <w:rFonts w:ascii="Arial" w:eastAsia="Arial" w:hAnsi="Arial" w:cs="Arial"/>
            <w:color w:val="000000"/>
          </w:rPr>
          <w:fldChar w:fldCharType="begin"/>
        </w:r>
        <w:r>
          <w:instrText xml:space="preserve"> HYPERLINK "https://www.whitehouse.gov/blog/2009/10/02/a-call-action-office-national-aids-policy" \h </w:instrText>
        </w:r>
        <w:r>
          <w:rPr>
            <w:rFonts w:ascii="Arial" w:eastAsia="Arial" w:hAnsi="Arial" w:cs="Arial"/>
            <w:color w:val="000000"/>
          </w:rPr>
          <w:fldChar w:fldCharType="separate"/>
        </w:r>
        <w:r>
          <w:rPr>
            <w:rFonts w:ascii="Calibri" w:eastAsia="Calibri" w:hAnsi="Calibri" w:cs="Calibri"/>
            <w:color w:val="0000FF"/>
            <w:u w:val="single"/>
          </w:rPr>
          <w:t>AIDS policy and response</w:t>
        </w:r>
        <w:r>
          <w:rPr>
            <w:rFonts w:ascii="Calibri" w:eastAsia="Calibri" w:hAnsi="Calibri" w:cs="Calibri"/>
            <w:color w:val="0000FF"/>
            <w:u w:val="single"/>
          </w:rPr>
          <w:fldChar w:fldCharType="end"/>
        </w:r>
        <w:r>
          <w:fldChar w:fldCharType="begin"/>
        </w:r>
        <w:r>
          <w:instrText xml:space="preserve"> HYPERLINK "https://www.whitehouse.gov/blog/2009/10/02/a-call-action-office-national-aids-policy" \h </w:instrText>
        </w:r>
        <w:r>
          <w:fldChar w:fldCharType="end"/>
        </w:r>
      </w:ins>
    </w:p>
    <w:p w14:paraId="7DC563DC" w14:textId="77777777" w:rsidR="00C449D6" w:rsidRDefault="00C449D6" w:rsidP="00C449D6">
      <w:pPr>
        <w:numPr>
          <w:ilvl w:val="0"/>
          <w:numId w:val="29"/>
        </w:numPr>
        <w:ind w:hanging="360"/>
        <w:contextualSpacing/>
        <w:rPr>
          <w:ins w:id="417" w:author="Pena, Vanessa I" w:date="2017-01-20T20:45:00Z"/>
        </w:rPr>
      </w:pPr>
      <w:ins w:id="418" w:author="Pena, Vanessa I" w:date="2017-01-20T20:45:00Z">
        <w:r>
          <w:rPr>
            <w:rFonts w:ascii="Arial" w:eastAsia="Arial" w:hAnsi="Arial" w:cs="Arial"/>
            <w:color w:val="000000"/>
          </w:rPr>
          <w:fldChar w:fldCharType="begin"/>
        </w:r>
        <w:r>
          <w:instrText xml:space="preserve"> HYPERLINK "https://www.whitehouse.gov/blog/2016/08/01/call-action-save-one-americas-most-important-natural-resources" \h </w:instrText>
        </w:r>
        <w:r>
          <w:rPr>
            <w:rFonts w:ascii="Arial" w:eastAsia="Arial" w:hAnsi="Arial" w:cs="Arial"/>
            <w:color w:val="000000"/>
          </w:rPr>
          <w:fldChar w:fldCharType="separate"/>
        </w:r>
        <w:r>
          <w:rPr>
            <w:rFonts w:ascii="Calibri" w:eastAsia="Calibri" w:hAnsi="Calibri" w:cs="Calibri"/>
            <w:color w:val="0000FF"/>
            <w:u w:val="single"/>
          </w:rPr>
          <w:t>Soil erosion</w:t>
        </w:r>
        <w:r>
          <w:rPr>
            <w:rFonts w:ascii="Calibri" w:eastAsia="Calibri" w:hAnsi="Calibri" w:cs="Calibri"/>
            <w:color w:val="0000FF"/>
            <w:u w:val="single"/>
          </w:rPr>
          <w:fldChar w:fldCharType="end"/>
        </w:r>
        <w:r>
          <w:fldChar w:fldCharType="begin"/>
        </w:r>
        <w:r>
          <w:instrText xml:space="preserve"> HYPERLINK "https://www.whitehouse.gov/blog/2016/08/01/call-action-save-one-americas-most-important-natural-resources" \h </w:instrText>
        </w:r>
        <w:r>
          <w:fldChar w:fldCharType="end"/>
        </w:r>
      </w:ins>
    </w:p>
    <w:p w14:paraId="1894F040" w14:textId="77777777" w:rsidR="00C449D6" w:rsidRDefault="00C449D6" w:rsidP="00C449D6">
      <w:pPr>
        <w:numPr>
          <w:ilvl w:val="0"/>
          <w:numId w:val="29"/>
        </w:numPr>
        <w:ind w:hanging="360"/>
        <w:contextualSpacing/>
        <w:rPr>
          <w:ins w:id="419" w:author="Pena, Vanessa I" w:date="2017-01-20T20:45:00Z"/>
        </w:rPr>
      </w:pPr>
      <w:ins w:id="420" w:author="Pena, Vanessa I" w:date="2017-01-20T20:45:00Z">
        <w:r>
          <w:rPr>
            <w:rFonts w:ascii="Arial" w:eastAsia="Arial" w:hAnsi="Arial" w:cs="Arial"/>
            <w:color w:val="000000"/>
          </w:rPr>
          <w:fldChar w:fldCharType="begin"/>
        </w:r>
        <w:r>
          <w:instrText xml:space="preserve"> HYPERLINK "https://www.whitehouse.gov/the-press-office/2014/01/16/fact-sheet-president-and-first-lady-s-call-action-college-opportunity" \h </w:instrText>
        </w:r>
        <w:r>
          <w:rPr>
            <w:rFonts w:ascii="Arial" w:eastAsia="Arial" w:hAnsi="Arial" w:cs="Arial"/>
            <w:color w:val="000000"/>
          </w:rPr>
          <w:fldChar w:fldCharType="separate"/>
        </w:r>
        <w:r>
          <w:rPr>
            <w:rFonts w:ascii="Calibri" w:eastAsia="Calibri" w:hAnsi="Calibri" w:cs="Calibri"/>
            <w:color w:val="0000FF"/>
            <w:u w:val="single"/>
          </w:rPr>
          <w:t>Expanding college opportunity</w:t>
        </w:r>
        <w:r>
          <w:rPr>
            <w:rFonts w:ascii="Calibri" w:eastAsia="Calibri" w:hAnsi="Calibri" w:cs="Calibri"/>
            <w:color w:val="0000FF"/>
            <w:u w:val="single"/>
          </w:rPr>
          <w:fldChar w:fldCharType="end"/>
        </w:r>
        <w:r>
          <w:fldChar w:fldCharType="begin"/>
        </w:r>
        <w:r>
          <w:instrText xml:space="preserve"> HYPERLINK "https://www.whitehouse.gov/the-press-office/2014/01/16/fact-sheet-president-and-first-lady-s-call-action-college-opportunity" \h </w:instrText>
        </w:r>
        <w:r>
          <w:fldChar w:fldCharType="end"/>
        </w:r>
      </w:ins>
    </w:p>
    <w:p w14:paraId="24D18E82" w14:textId="77777777" w:rsidR="00C449D6" w:rsidRDefault="00C449D6" w:rsidP="00C449D6">
      <w:pPr>
        <w:numPr>
          <w:ilvl w:val="0"/>
          <w:numId w:val="29"/>
        </w:numPr>
        <w:ind w:hanging="360"/>
        <w:contextualSpacing/>
        <w:rPr>
          <w:ins w:id="421" w:author="Pena, Vanessa I" w:date="2017-01-20T20:45:00Z"/>
        </w:rPr>
      </w:pPr>
      <w:ins w:id="422" w:author="Pena, Vanessa I" w:date="2017-01-20T20:45:00Z">
        <w:r>
          <w:rPr>
            <w:rFonts w:ascii="Arial" w:eastAsia="Arial" w:hAnsi="Arial" w:cs="Arial"/>
            <w:color w:val="000000"/>
          </w:rPr>
          <w:fldChar w:fldCharType="begin"/>
        </w:r>
        <w:r>
          <w:instrText xml:space="preserve"> HYPERLINK "https://www.whitehouse.gov/the-press-office/2014/01/31/fact-sheet-opportunity-all-president-s-call-action-give-long-term-unempl" \h </w:instrText>
        </w:r>
        <w:r>
          <w:rPr>
            <w:rFonts w:ascii="Arial" w:eastAsia="Arial" w:hAnsi="Arial" w:cs="Arial"/>
            <w:color w:val="000000"/>
          </w:rPr>
          <w:fldChar w:fldCharType="separate"/>
        </w:r>
        <w:r>
          <w:rPr>
            <w:rFonts w:ascii="Calibri" w:eastAsia="Calibri" w:hAnsi="Calibri" w:cs="Calibri"/>
            <w:color w:val="0000FF"/>
            <w:u w:val="single"/>
          </w:rPr>
          <w:t>Combatting long-term unemployment</w:t>
        </w:r>
        <w:r>
          <w:rPr>
            <w:rFonts w:ascii="Calibri" w:eastAsia="Calibri" w:hAnsi="Calibri" w:cs="Calibri"/>
            <w:color w:val="0000FF"/>
            <w:u w:val="single"/>
          </w:rPr>
          <w:fldChar w:fldCharType="end"/>
        </w:r>
        <w:r>
          <w:fldChar w:fldCharType="begin"/>
        </w:r>
        <w:r>
          <w:instrText xml:space="preserve"> HYPERLINK "https://www.whitehouse.gov/the-press-office/2014/01/31/fact-sheet-opportunity-all-president-s-call-action-give-long-term-unempl" \h </w:instrText>
        </w:r>
        <w:r>
          <w:fldChar w:fldCharType="end"/>
        </w:r>
      </w:ins>
    </w:p>
    <w:p w14:paraId="1654E11A" w14:textId="77777777" w:rsidR="00C449D6" w:rsidRDefault="00C449D6" w:rsidP="00C449D6">
      <w:pPr>
        <w:numPr>
          <w:ilvl w:val="0"/>
          <w:numId w:val="29"/>
        </w:numPr>
        <w:ind w:hanging="360"/>
        <w:contextualSpacing/>
        <w:rPr>
          <w:ins w:id="423" w:author="Pena, Vanessa I" w:date="2017-01-20T20:45:00Z"/>
        </w:rPr>
      </w:pPr>
      <w:ins w:id="424" w:author="Pena, Vanessa I" w:date="2017-01-20T20:45:00Z">
        <w:r>
          <w:rPr>
            <w:rFonts w:ascii="Arial" w:eastAsia="Arial" w:hAnsi="Arial" w:cs="Arial"/>
            <w:color w:val="000000"/>
          </w:rPr>
          <w:fldChar w:fldCharType="begin"/>
        </w:r>
        <w:r>
          <w:instrText xml:space="preserve"> HYPERLINK "https://www.whitehouse.gov/the-press-office/2012/01/11/president-obama-issues-call-action-invest-america-white-house-insourcing" \h </w:instrText>
        </w:r>
        <w:r>
          <w:rPr>
            <w:rFonts w:ascii="Arial" w:eastAsia="Arial" w:hAnsi="Arial" w:cs="Arial"/>
            <w:color w:val="000000"/>
          </w:rPr>
          <w:fldChar w:fldCharType="separate"/>
        </w:r>
        <w:r>
          <w:rPr>
            <w:rFonts w:ascii="Calibri" w:eastAsia="Calibri" w:hAnsi="Calibri" w:cs="Calibri"/>
            <w:color w:val="0000FF"/>
            <w:u w:val="single"/>
          </w:rPr>
          <w:t>Insourcing American Jobs</w:t>
        </w:r>
        <w:r>
          <w:rPr>
            <w:rFonts w:ascii="Calibri" w:eastAsia="Calibri" w:hAnsi="Calibri" w:cs="Calibri"/>
            <w:color w:val="0000FF"/>
            <w:u w:val="single"/>
          </w:rPr>
          <w:fldChar w:fldCharType="end"/>
        </w:r>
        <w:r>
          <w:fldChar w:fldCharType="begin"/>
        </w:r>
        <w:r>
          <w:instrText xml:space="preserve"> HYPERLINK "https://www.whitehouse.gov/the-press-office/2012/01/11/president-obama-issues-call-action-invest-america-white-house-insourcing" \h </w:instrText>
        </w:r>
        <w:r>
          <w:fldChar w:fldCharType="end"/>
        </w:r>
      </w:ins>
    </w:p>
    <w:p w14:paraId="514C6E0C" w14:textId="77777777" w:rsidR="00C449D6" w:rsidRDefault="00C449D6" w:rsidP="00C449D6">
      <w:pPr>
        <w:spacing w:line="240" w:lineRule="auto"/>
        <w:rPr>
          <w:ins w:id="425" w:author="Pena, Vanessa I" w:date="2017-01-20T20:45:00Z"/>
        </w:rPr>
      </w:pPr>
      <w:ins w:id="426" w:author="Pena, Vanessa I" w:date="2017-01-20T20:45:00Z">
        <w:r>
          <w:fldChar w:fldCharType="begin"/>
        </w:r>
        <w:r>
          <w:instrText xml:space="preserve"> HYPERLINK "https://www.whitehouse.gov/the-press-office/2012/01/11/president-obama-issues-call-action-invest-america-white-house-insourcing" \h </w:instrText>
        </w:r>
        <w:r>
          <w:fldChar w:fldCharType="end"/>
        </w:r>
        <w:commentRangeEnd w:id="409"/>
        <w:r>
          <w:rPr>
            <w:rStyle w:val="CommentReference"/>
          </w:rPr>
          <w:commentReference w:id="409"/>
        </w:r>
      </w:ins>
    </w:p>
    <w:p w14:paraId="6AB90D28" w14:textId="63D17289" w:rsidR="00C449D6" w:rsidDel="005B5AD8" w:rsidRDefault="00C449D6">
      <w:pPr>
        <w:rPr>
          <w:del w:id="427" w:author="Pena, Vanessa I" w:date="2017-02-27T12:13:00Z"/>
        </w:rPr>
      </w:pPr>
      <w:bookmarkStart w:id="428" w:name="_Toc475961276"/>
      <w:bookmarkEnd w:id="428"/>
    </w:p>
    <w:p w14:paraId="7497496F" w14:textId="15627411" w:rsidR="005271E6" w:rsidRDefault="006802E0">
      <w:pPr>
        <w:pStyle w:val="Heading2"/>
        <w:pPrChange w:id="429" w:author="Abrahams, Leslie S" w:date="2017-02-24T10:16:00Z">
          <w:pPr>
            <w:pStyle w:val="Heading4"/>
            <w:keepNext w:val="0"/>
            <w:spacing w:before="240" w:after="40"/>
          </w:pPr>
        </w:pPrChange>
      </w:pPr>
      <w:bookmarkStart w:id="430" w:name="_3znysh7" w:colFirst="0" w:colLast="0"/>
      <w:bookmarkStart w:id="431" w:name="_Toc475961277"/>
      <w:bookmarkEnd w:id="430"/>
      <w:ins w:id="432" w:author="Abrahams, Leslie S" w:date="2017-02-22T13:16:00Z">
        <w:r>
          <w:rPr>
            <w:color w:val="000000"/>
          </w:rPr>
          <w:t>Evidence of Impact</w:t>
        </w:r>
        <w:bookmarkEnd w:id="431"/>
        <w:r>
          <w:rPr>
            <w:color w:val="000000"/>
          </w:rPr>
          <w:t xml:space="preserve"> </w:t>
        </w:r>
      </w:ins>
      <w:del w:id="433" w:author="Abrahams, Leslie S" w:date="2017-02-22T13:16:00Z">
        <w:r w:rsidR="00DD6533" w:rsidDel="006802E0">
          <w:rPr>
            <w:color w:val="000000"/>
          </w:rPr>
          <w:delText>Deliverable 4: One or more “success stories” or learning narratives to underscore impact</w:delText>
        </w:r>
      </w:del>
    </w:p>
    <w:p w14:paraId="6AE90F9F" w14:textId="7523D7E5" w:rsidR="005271E6" w:rsidDel="005B5AD8" w:rsidRDefault="005271E6">
      <w:pPr>
        <w:rPr>
          <w:del w:id="434" w:author="Pena, Vanessa I" w:date="2017-02-27T12:13:00Z"/>
        </w:rPr>
      </w:pPr>
    </w:p>
    <w:p w14:paraId="0A0940F9" w14:textId="77777777" w:rsidR="005271E6" w:rsidRDefault="00DD6533">
      <w:r>
        <w:rPr>
          <w:rFonts w:ascii="Calibri" w:eastAsia="Calibri" w:hAnsi="Calibri" w:cs="Calibri"/>
          <w:u w:val="single"/>
        </w:rPr>
        <w:t>Case studies</w:t>
      </w:r>
    </w:p>
    <w:p w14:paraId="200E4DD3" w14:textId="77777777" w:rsidR="005271E6" w:rsidRDefault="00DD6533">
      <w:pPr>
        <w:numPr>
          <w:ilvl w:val="0"/>
          <w:numId w:val="30"/>
        </w:numPr>
        <w:ind w:hanging="360"/>
        <w:contextualSpacing/>
        <w:rPr>
          <w:rFonts w:ascii="Calibri" w:eastAsia="Calibri" w:hAnsi="Calibri" w:cs="Calibri"/>
        </w:rPr>
      </w:pPr>
      <w:r>
        <w:rPr>
          <w:rFonts w:ascii="Calibri" w:eastAsia="Calibri" w:hAnsi="Calibri" w:cs="Calibri"/>
        </w:rPr>
        <w:t>BRAIN initiative</w:t>
      </w:r>
    </w:p>
    <w:p w14:paraId="5FCC686C" w14:textId="77777777" w:rsidR="005271E6" w:rsidRDefault="00DD6533">
      <w:pPr>
        <w:numPr>
          <w:ilvl w:val="0"/>
          <w:numId w:val="30"/>
        </w:numPr>
        <w:ind w:hanging="360"/>
        <w:contextualSpacing/>
        <w:rPr>
          <w:rFonts w:ascii="Calibri" w:eastAsia="Calibri" w:hAnsi="Calibri" w:cs="Calibri"/>
        </w:rPr>
      </w:pPr>
      <w:r>
        <w:rPr>
          <w:rFonts w:ascii="Calibri" w:eastAsia="Calibri" w:hAnsi="Calibri" w:cs="Calibri"/>
        </w:rPr>
        <w:t>100Kin10</w:t>
      </w:r>
    </w:p>
    <w:p w14:paraId="3FCEF018" w14:textId="77777777" w:rsidR="005271E6" w:rsidRDefault="00DD6533">
      <w:pPr>
        <w:numPr>
          <w:ilvl w:val="0"/>
          <w:numId w:val="30"/>
        </w:numPr>
        <w:ind w:hanging="360"/>
        <w:contextualSpacing/>
        <w:rPr>
          <w:rFonts w:ascii="Calibri" w:eastAsia="Calibri" w:hAnsi="Calibri" w:cs="Calibri"/>
        </w:rPr>
      </w:pPr>
      <w:proofErr w:type="spellStart"/>
      <w:r>
        <w:rPr>
          <w:rFonts w:ascii="Calibri" w:eastAsia="Calibri" w:hAnsi="Calibri" w:cs="Calibri"/>
        </w:rPr>
        <w:t>USignite</w:t>
      </w:r>
      <w:proofErr w:type="spellEnd"/>
      <w:r>
        <w:rPr>
          <w:rFonts w:ascii="Calibri" w:eastAsia="Calibri" w:hAnsi="Calibri" w:cs="Calibri"/>
        </w:rPr>
        <w:t xml:space="preserve"> </w:t>
      </w:r>
    </w:p>
    <w:p w14:paraId="00DDA20A" w14:textId="7B1E5C22" w:rsidR="005271E6" w:rsidDel="005B5AD8" w:rsidRDefault="005271E6">
      <w:pPr>
        <w:rPr>
          <w:del w:id="435" w:author="Pena, Vanessa I" w:date="2017-02-27T12:13:00Z"/>
        </w:rPr>
      </w:pPr>
      <w:bookmarkStart w:id="436" w:name="_Toc475961278"/>
      <w:bookmarkEnd w:id="436"/>
    </w:p>
    <w:p w14:paraId="519DFA87" w14:textId="77777777" w:rsidR="005271E6" w:rsidRDefault="00DD6533">
      <w:pPr>
        <w:pStyle w:val="Heading3"/>
        <w:pPrChange w:id="437" w:author="Abrahams, Leslie S" w:date="2017-02-24T10:16:00Z">
          <w:pPr/>
        </w:pPrChange>
      </w:pPr>
      <w:bookmarkStart w:id="438" w:name="_Toc475961279"/>
      <w:r>
        <w:t xml:space="preserve">Case Study 1: </w:t>
      </w:r>
      <w:r w:rsidR="00BC4F86">
        <w:fldChar w:fldCharType="begin"/>
      </w:r>
      <w:r w:rsidR="00BC4F86">
        <w:instrText xml:space="preserve"> HYPERLINK "http://www.braininitiative.org/" \h </w:instrText>
      </w:r>
      <w:r w:rsidR="00BC4F86">
        <w:fldChar w:fldCharType="separate"/>
      </w:r>
      <w:r>
        <w:rPr>
          <w:color w:val="0000FF"/>
          <w:u w:val="single"/>
        </w:rPr>
        <w:t>BRAIN Initiative</w:t>
      </w:r>
      <w:bookmarkEnd w:id="438"/>
      <w:r w:rsidR="00BC4F86">
        <w:rPr>
          <w:color w:val="0000FF"/>
          <w:u w:val="single"/>
        </w:rPr>
        <w:fldChar w:fldCharType="end"/>
      </w:r>
      <w:r>
        <w:t xml:space="preserve"> </w:t>
      </w:r>
    </w:p>
    <w:p w14:paraId="34A0DCEB" w14:textId="77777777" w:rsidR="005271E6" w:rsidRDefault="00DD6533">
      <w:pPr>
        <w:spacing w:line="240" w:lineRule="auto"/>
      </w:pPr>
      <w:commentRangeStart w:id="439"/>
      <w:r>
        <w:rPr>
          <w:i/>
        </w:rPr>
        <w:t>[</w:t>
      </w:r>
      <w:proofErr w:type="gramStart"/>
      <w:r>
        <w:rPr>
          <w:i/>
        </w:rPr>
        <w:t>case</w:t>
      </w:r>
      <w:proofErr w:type="gramEnd"/>
      <w:r>
        <w:rPr>
          <w:i/>
        </w:rPr>
        <w:t xml:space="preserve"> derived from </w:t>
      </w:r>
      <w:commentRangeStart w:id="440"/>
      <w:r>
        <w:rPr>
          <w:rFonts w:ascii="Calibri" w:eastAsia="Calibri" w:hAnsi="Calibri" w:cs="Calibri"/>
          <w:i/>
        </w:rPr>
        <w:t>Kalil</w:t>
      </w:r>
      <w:commentRangeEnd w:id="440"/>
      <w:r w:rsidR="00FA5B65">
        <w:rPr>
          <w:rStyle w:val="CommentReference"/>
        </w:rPr>
        <w:commentReference w:id="440"/>
      </w:r>
      <w:r>
        <w:rPr>
          <w:rFonts w:ascii="Calibri" w:eastAsia="Calibri" w:hAnsi="Calibri" w:cs="Calibri"/>
          <w:i/>
        </w:rPr>
        <w:t xml:space="preserve">, T., phone interview </w:t>
      </w:r>
      <w:del w:id="441" w:author="Abrahams, Leslie S" w:date="2017-02-22T13:34:00Z">
        <w:r w:rsidDel="0071236F">
          <w:rPr>
            <w:rFonts w:ascii="Calibri" w:eastAsia="Calibri" w:hAnsi="Calibri" w:cs="Calibri"/>
            <w:i/>
          </w:rPr>
          <w:delText>with Policy Design Lab</w:delText>
        </w:r>
      </w:del>
      <w:r>
        <w:rPr>
          <w:rFonts w:ascii="Calibri" w:eastAsia="Calibri" w:hAnsi="Calibri" w:cs="Calibri"/>
          <w:i/>
        </w:rPr>
        <w:t xml:space="preserve">, August 1, 2016 and Chun, M. and Martin, C., phone interview </w:t>
      </w:r>
      <w:del w:id="442" w:author="Abrahams, Leslie S" w:date="2017-02-22T13:34:00Z">
        <w:r w:rsidDel="0071236F">
          <w:rPr>
            <w:rFonts w:ascii="Calibri" w:eastAsia="Calibri" w:hAnsi="Calibri" w:cs="Calibri"/>
            <w:i/>
          </w:rPr>
          <w:delText>with Policy Design Lab</w:delText>
        </w:r>
      </w:del>
      <w:r>
        <w:rPr>
          <w:rFonts w:ascii="Calibri" w:eastAsia="Calibri" w:hAnsi="Calibri" w:cs="Calibri"/>
          <w:i/>
        </w:rPr>
        <w:t>, August 11, 2016]</w:t>
      </w:r>
      <w:commentRangeEnd w:id="439"/>
      <w:r w:rsidR="00A036B1">
        <w:rPr>
          <w:rStyle w:val="CommentReference"/>
        </w:rPr>
        <w:commentReference w:id="439"/>
      </w:r>
    </w:p>
    <w:p w14:paraId="1A47FA71" w14:textId="56C16C93" w:rsidR="005271E6" w:rsidDel="005B5AD8" w:rsidRDefault="005271E6">
      <w:pPr>
        <w:spacing w:line="240" w:lineRule="auto"/>
        <w:rPr>
          <w:del w:id="443" w:author="Pena, Vanessa I" w:date="2017-02-27T12:13:00Z"/>
        </w:rPr>
      </w:pPr>
    </w:p>
    <w:p w14:paraId="565F7713" w14:textId="77777777" w:rsidR="005271E6" w:rsidRDefault="00DD6533">
      <w:pPr>
        <w:spacing w:line="240" w:lineRule="auto"/>
      </w:pPr>
      <w:r>
        <w:rPr>
          <w:rFonts w:ascii="Calibri" w:eastAsia="Calibri" w:hAnsi="Calibri" w:cs="Calibri"/>
          <w:b/>
        </w:rPr>
        <w:t>Summary:</w:t>
      </w:r>
      <w:r>
        <w:rPr>
          <w:rFonts w:ascii="Calibri" w:eastAsia="Calibri" w:hAnsi="Calibri" w:cs="Calibri"/>
          <w:color w:val="00B050"/>
        </w:rPr>
        <w:t xml:space="preserve"> </w:t>
      </w:r>
    </w:p>
    <w:p w14:paraId="2767EC52" w14:textId="556F36B7" w:rsidR="005271E6" w:rsidRDefault="00DD6533">
      <w:pPr>
        <w:spacing w:line="240" w:lineRule="auto"/>
      </w:pPr>
      <w:r>
        <w:rPr>
          <w:rFonts w:ascii="Calibri" w:eastAsia="Calibri" w:hAnsi="Calibri" w:cs="Calibri"/>
        </w:rPr>
        <w:t xml:space="preserve">The </w:t>
      </w:r>
      <w:hyperlink r:id="rId33">
        <w:r>
          <w:rPr>
            <w:rFonts w:ascii="Calibri" w:eastAsia="Calibri" w:hAnsi="Calibri" w:cs="Calibri"/>
            <w:color w:val="0000FF"/>
            <w:u w:val="single"/>
          </w:rPr>
          <w:t>BRAIN Initiative</w:t>
        </w:r>
      </w:hyperlink>
      <w:r>
        <w:rPr>
          <w:rFonts w:ascii="Calibri" w:eastAsia="Calibri" w:hAnsi="Calibri" w:cs="Calibri"/>
        </w:rPr>
        <w:t xml:space="preserve"> -- Brain Research through Advancing Innovative </w:t>
      </w:r>
      <w:proofErr w:type="spellStart"/>
      <w:r>
        <w:rPr>
          <w:rFonts w:ascii="Calibri" w:eastAsia="Calibri" w:hAnsi="Calibri" w:cs="Calibri"/>
        </w:rPr>
        <w:t>Neurotechnologies</w:t>
      </w:r>
      <w:proofErr w:type="spellEnd"/>
      <w:r>
        <w:rPr>
          <w:rFonts w:ascii="Calibri" w:eastAsia="Calibri" w:hAnsi="Calibri" w:cs="Calibri"/>
        </w:rPr>
        <w:t xml:space="preserve"> -- was unveiled in April 2013 as a multi-agency Grand Challenge </w:t>
      </w:r>
      <w:r>
        <w:rPr>
          <w:rFonts w:ascii="Calibri" w:eastAsia="Calibri" w:hAnsi="Calibri" w:cs="Calibri"/>
          <w:highlight w:val="lightGray"/>
        </w:rPr>
        <w:t>[crosslink GC</w:t>
      </w:r>
      <w:r>
        <w:rPr>
          <w:rFonts w:ascii="Calibri" w:eastAsia="Calibri" w:hAnsi="Calibri" w:cs="Calibri"/>
        </w:rPr>
        <w:t>]. The main goal was “To accelerate development of new technologies that advance understanding of the brain, [thereby] enabling researchers to produce dynamic pictures of the brain that show how individual brain cells and complex neural circuits interact at the speed of thought” [“</w:t>
      </w:r>
      <w:commentRangeStart w:id="444"/>
      <w:r w:rsidR="00034459">
        <w:rPr>
          <w:rFonts w:ascii="Arial" w:eastAsia="Arial" w:hAnsi="Arial" w:cs="Arial"/>
          <w:color w:val="000000"/>
        </w:rPr>
        <w:fldChar w:fldCharType="begin"/>
      </w:r>
      <w:r w:rsidR="00034459">
        <w:instrText xml:space="preserve"> HYPERLINK "https://www.whitehouse.gov/sites/default/files/strategy_for_american_innovation_october_2015.pdf" \h </w:instrText>
      </w:r>
      <w:r w:rsidR="00034459">
        <w:rPr>
          <w:rFonts w:ascii="Arial" w:eastAsia="Arial" w:hAnsi="Arial" w:cs="Arial"/>
          <w:color w:val="000000"/>
        </w:rPr>
        <w:fldChar w:fldCharType="separate"/>
      </w:r>
      <w:r>
        <w:rPr>
          <w:rFonts w:ascii="Calibri" w:eastAsia="Calibri" w:hAnsi="Calibri" w:cs="Calibri"/>
          <w:color w:val="1155CC"/>
          <w:u w:val="single"/>
        </w:rPr>
        <w:t>A Strategy for American Innovation</w:t>
      </w:r>
      <w:r w:rsidR="00034459">
        <w:rPr>
          <w:rFonts w:ascii="Calibri" w:eastAsia="Calibri" w:hAnsi="Calibri" w:cs="Calibri"/>
          <w:color w:val="1155CC"/>
          <w:u w:val="single"/>
        </w:rPr>
        <w:fldChar w:fldCharType="end"/>
      </w:r>
      <w:r>
        <w:rPr>
          <w:rFonts w:ascii="Calibri" w:eastAsia="Calibri" w:hAnsi="Calibri" w:cs="Calibri"/>
        </w:rPr>
        <w:t xml:space="preserve">”, National </w:t>
      </w:r>
      <w:commentRangeEnd w:id="444"/>
      <w:r w:rsidR="00A036B1">
        <w:rPr>
          <w:rStyle w:val="CommentReference"/>
        </w:rPr>
        <w:commentReference w:id="444"/>
      </w:r>
      <w:r>
        <w:rPr>
          <w:rFonts w:ascii="Calibri" w:eastAsia="Calibri" w:hAnsi="Calibri" w:cs="Calibri"/>
        </w:rPr>
        <w:t xml:space="preserve">Economic Council and Office of Science and Technology Policy, October 2015].The BRAIN Initiative brings the scientific community together with Federal and private funding partners to </w:t>
      </w:r>
      <w:commentRangeStart w:id="445"/>
      <w:r>
        <w:rPr>
          <w:rFonts w:ascii="Calibri" w:eastAsia="Calibri" w:hAnsi="Calibri" w:cs="Calibri"/>
        </w:rPr>
        <w:t>advance progress</w:t>
      </w:r>
      <w:commentRangeEnd w:id="445"/>
      <w:r w:rsidR="00A036B1">
        <w:rPr>
          <w:rStyle w:val="CommentReference"/>
        </w:rPr>
        <w:commentReference w:id="445"/>
      </w:r>
      <w:r>
        <w:rPr>
          <w:rFonts w:ascii="Calibri" w:eastAsia="Calibri" w:hAnsi="Calibri" w:cs="Calibri"/>
        </w:rPr>
        <w:t>. The BRAIN Initiative exemplifies a complex, multi-pronged issue best addressed by a “whole-of-government” approach with widespread agency coordination in conjunction with significant private investment: Since its launch in April 2013, five Federal agencies have invested in the effort, with the Intelligence Advanced Research Projects Activity (IARPA) joining the Defense Advanced Research Projects Agency (DARPA), the National Institutes of Health (NIH), the National Science Foundation (NSF), and the Food and Drug Administration (FDA). [</w:t>
      </w:r>
      <w:commentRangeStart w:id="446"/>
      <w:commentRangeStart w:id="447"/>
      <w:r>
        <w:rPr>
          <w:rFonts w:ascii="Calibri" w:eastAsia="Calibri" w:hAnsi="Calibri" w:cs="Calibri"/>
        </w:rPr>
        <w:t>Kalil</w:t>
      </w:r>
      <w:commentRangeEnd w:id="446"/>
      <w:r w:rsidR="00FA5B65">
        <w:rPr>
          <w:rStyle w:val="CommentReference"/>
        </w:rPr>
        <w:commentReference w:id="446"/>
      </w:r>
      <w:r>
        <w:rPr>
          <w:rFonts w:ascii="Calibri" w:eastAsia="Calibri" w:hAnsi="Calibri" w:cs="Calibri"/>
        </w:rPr>
        <w:t xml:space="preserve">, T., phone </w:t>
      </w:r>
      <w:proofErr w:type="gramStart"/>
      <w:r>
        <w:rPr>
          <w:rFonts w:ascii="Calibri" w:eastAsia="Calibri" w:hAnsi="Calibri" w:cs="Calibri"/>
        </w:rPr>
        <w:t xml:space="preserve">interview </w:t>
      </w:r>
      <w:proofErr w:type="gramEnd"/>
      <w:del w:id="448" w:author="Abrahams, Leslie S" w:date="2017-02-22T13:34:00Z">
        <w:r w:rsidDel="0071236F">
          <w:rPr>
            <w:rFonts w:ascii="Calibri" w:eastAsia="Calibri" w:hAnsi="Calibri" w:cs="Calibri"/>
          </w:rPr>
          <w:delText>with Policy Design Lab</w:delText>
        </w:r>
      </w:del>
      <w:r>
        <w:rPr>
          <w:rFonts w:ascii="Calibri" w:eastAsia="Calibri" w:hAnsi="Calibri" w:cs="Calibri"/>
        </w:rPr>
        <w:t>, August 1, 2016]</w:t>
      </w:r>
      <w:commentRangeEnd w:id="447"/>
      <w:r w:rsidR="00A036B1">
        <w:rPr>
          <w:rStyle w:val="CommentReference"/>
        </w:rPr>
        <w:commentReference w:id="447"/>
      </w:r>
    </w:p>
    <w:p w14:paraId="58E1C627" w14:textId="54A86B98" w:rsidR="005271E6" w:rsidDel="005B5AD8" w:rsidRDefault="005271E6">
      <w:pPr>
        <w:spacing w:line="240" w:lineRule="auto"/>
        <w:rPr>
          <w:del w:id="449" w:author="Pena, Vanessa I" w:date="2017-02-27T12:13:00Z"/>
        </w:rPr>
      </w:pPr>
    </w:p>
    <w:p w14:paraId="687BA121" w14:textId="332CFEBD" w:rsidR="005271E6" w:rsidRDefault="00DD6533">
      <w:pPr>
        <w:spacing w:line="240" w:lineRule="auto"/>
      </w:pPr>
      <w:r>
        <w:rPr>
          <w:rFonts w:ascii="Calibri" w:eastAsia="Calibri" w:hAnsi="Calibri" w:cs="Calibri"/>
          <w:b/>
        </w:rPr>
        <w:t>The call to action</w:t>
      </w:r>
      <w:ins w:id="450" w:author="McKittrick, Alexis MW" w:date="2017-01-19T11:22:00Z">
        <w:r w:rsidR="0036287B">
          <w:rPr>
            <w:rFonts w:ascii="Calibri" w:eastAsia="Calibri" w:hAnsi="Calibri" w:cs="Calibri"/>
            <w:b/>
          </w:rPr>
          <w:t>:</w:t>
        </w:r>
      </w:ins>
    </w:p>
    <w:p w14:paraId="69E15C75" w14:textId="77777777" w:rsidR="005271E6" w:rsidRDefault="00DD6533">
      <w:pPr>
        <w:spacing w:line="240" w:lineRule="auto"/>
      </w:pPr>
      <w:r>
        <w:rPr>
          <w:rFonts w:ascii="Calibri" w:eastAsia="Calibri" w:hAnsi="Calibri" w:cs="Calibri"/>
        </w:rPr>
        <w:t xml:space="preserve">The </w:t>
      </w:r>
      <w:commentRangeStart w:id="451"/>
      <w:r>
        <w:rPr>
          <w:rFonts w:ascii="Calibri" w:eastAsia="Calibri" w:hAnsi="Calibri" w:cs="Calibri"/>
        </w:rPr>
        <w:t xml:space="preserve">launch of the BRAIN Initiative began with a single question – “What do you believe are the moonshots of the 21st century?” -- that former Office of Science and Technology Policy (OSTP) deputy director Tom Kalil asked of the </w:t>
      </w:r>
      <w:hyperlink r:id="rId34">
        <w:proofErr w:type="spellStart"/>
        <w:r>
          <w:rPr>
            <w:rFonts w:ascii="Calibri" w:eastAsia="Calibri" w:hAnsi="Calibri" w:cs="Calibri"/>
            <w:color w:val="0434B6"/>
            <w:highlight w:val="white"/>
            <w:u w:val="single"/>
          </w:rPr>
          <w:t>The</w:t>
        </w:r>
        <w:proofErr w:type="spellEnd"/>
        <w:r>
          <w:rPr>
            <w:rFonts w:ascii="Calibri" w:eastAsia="Calibri" w:hAnsi="Calibri" w:cs="Calibri"/>
            <w:color w:val="0434B6"/>
            <w:highlight w:val="white"/>
            <w:u w:val="single"/>
          </w:rPr>
          <w:t xml:space="preserve"> </w:t>
        </w:r>
        <w:proofErr w:type="spellStart"/>
        <w:r>
          <w:rPr>
            <w:rFonts w:ascii="Calibri" w:eastAsia="Calibri" w:hAnsi="Calibri" w:cs="Calibri"/>
            <w:color w:val="0434B6"/>
            <w:highlight w:val="white"/>
            <w:u w:val="single"/>
          </w:rPr>
          <w:t>Kavli</w:t>
        </w:r>
        <w:proofErr w:type="spellEnd"/>
        <w:r>
          <w:rPr>
            <w:rFonts w:ascii="Calibri" w:eastAsia="Calibri" w:hAnsi="Calibri" w:cs="Calibri"/>
            <w:color w:val="0434B6"/>
            <w:highlight w:val="white"/>
            <w:u w:val="single"/>
          </w:rPr>
          <w:t xml:space="preserve"> Foundation</w:t>
        </w:r>
      </w:hyperlink>
      <w:r>
        <w:rPr>
          <w:rFonts w:ascii="Calibri" w:eastAsia="Calibri" w:hAnsi="Calibri" w:cs="Calibri"/>
        </w:rPr>
        <w:t xml:space="preserve">. </w:t>
      </w:r>
      <w:commentRangeEnd w:id="451"/>
      <w:r w:rsidR="0036287B">
        <w:rPr>
          <w:rStyle w:val="CommentReference"/>
        </w:rPr>
        <w:commentReference w:id="451"/>
      </w:r>
      <w:r>
        <w:rPr>
          <w:rFonts w:ascii="Calibri" w:eastAsia="Calibri" w:hAnsi="Calibri" w:cs="Calibri"/>
        </w:rPr>
        <w:t>[</w:t>
      </w:r>
      <w:commentRangeStart w:id="452"/>
      <w:r>
        <w:rPr>
          <w:rFonts w:ascii="Calibri" w:eastAsia="Calibri" w:hAnsi="Calibri" w:cs="Calibri"/>
        </w:rPr>
        <w:t>Kalil</w:t>
      </w:r>
      <w:commentRangeEnd w:id="452"/>
      <w:r w:rsidR="00FA5B65">
        <w:rPr>
          <w:rStyle w:val="CommentReference"/>
        </w:rPr>
        <w:commentReference w:id="452"/>
      </w:r>
      <w:r>
        <w:rPr>
          <w:rFonts w:ascii="Calibri" w:eastAsia="Calibri" w:hAnsi="Calibri" w:cs="Calibri"/>
        </w:rPr>
        <w:t xml:space="preserve">, T., phone </w:t>
      </w:r>
      <w:proofErr w:type="gramStart"/>
      <w:r>
        <w:rPr>
          <w:rFonts w:ascii="Calibri" w:eastAsia="Calibri" w:hAnsi="Calibri" w:cs="Calibri"/>
        </w:rPr>
        <w:t xml:space="preserve">interview </w:t>
      </w:r>
      <w:proofErr w:type="gramEnd"/>
      <w:del w:id="453"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August 1, 2016] Neuroscience research is one of the foundation’s priorities. Having witnessed a two to three year lag time before </w:t>
      </w:r>
      <w:commentRangeStart w:id="454"/>
      <w:r>
        <w:rPr>
          <w:rFonts w:ascii="Calibri" w:eastAsia="Calibri" w:hAnsi="Calibri" w:cs="Calibri"/>
        </w:rPr>
        <w:t xml:space="preserve">comprehensive reports </w:t>
      </w:r>
      <w:commentRangeEnd w:id="454"/>
      <w:r w:rsidR="006A1A72">
        <w:rPr>
          <w:rStyle w:val="CommentReference"/>
        </w:rPr>
        <w:commentReference w:id="454"/>
      </w:r>
      <w:r>
        <w:rPr>
          <w:rFonts w:ascii="Calibri" w:eastAsia="Calibri" w:hAnsi="Calibri" w:cs="Calibri"/>
        </w:rPr>
        <w:t>would reach their desks, White House leadership wanted to directly engage with the scientific community; “We needed to hear those voices as clearly as possible,” said Tom Kalil. [</w:t>
      </w:r>
      <w:commentRangeStart w:id="455"/>
      <w:r>
        <w:rPr>
          <w:rFonts w:ascii="Calibri" w:eastAsia="Calibri" w:hAnsi="Calibri" w:cs="Calibri"/>
        </w:rPr>
        <w:t>Kalil</w:t>
      </w:r>
      <w:commentRangeEnd w:id="455"/>
      <w:r w:rsidR="00FA5B65">
        <w:rPr>
          <w:rStyle w:val="CommentReference"/>
        </w:rPr>
        <w:commentReference w:id="455"/>
      </w:r>
      <w:r>
        <w:rPr>
          <w:rFonts w:ascii="Calibri" w:eastAsia="Calibri" w:hAnsi="Calibri" w:cs="Calibri"/>
        </w:rPr>
        <w:t xml:space="preserve">, T., phone </w:t>
      </w:r>
      <w:proofErr w:type="gramStart"/>
      <w:r>
        <w:rPr>
          <w:rFonts w:ascii="Calibri" w:eastAsia="Calibri" w:hAnsi="Calibri" w:cs="Calibri"/>
        </w:rPr>
        <w:t xml:space="preserve">interview </w:t>
      </w:r>
      <w:proofErr w:type="gramEnd"/>
      <w:del w:id="456" w:author="Abrahams, Leslie S" w:date="2017-02-22T13:34:00Z">
        <w:r w:rsidDel="0071236F">
          <w:rPr>
            <w:rFonts w:ascii="Calibri" w:eastAsia="Calibri" w:hAnsi="Calibri" w:cs="Calibri"/>
          </w:rPr>
          <w:delText>with Policy Design Lab</w:delText>
        </w:r>
      </w:del>
      <w:r>
        <w:rPr>
          <w:rFonts w:ascii="Calibri" w:eastAsia="Calibri" w:hAnsi="Calibri" w:cs="Calibri"/>
        </w:rPr>
        <w:t>, August 1, 2016]</w:t>
      </w:r>
      <w:r>
        <w:rPr>
          <w:rFonts w:ascii="Calibri" w:eastAsia="Calibri" w:hAnsi="Calibri" w:cs="Calibri"/>
          <w:highlight w:val="white"/>
        </w:rPr>
        <w:t xml:space="preserve"> </w:t>
      </w:r>
      <w:r>
        <w:rPr>
          <w:rFonts w:ascii="Calibri" w:eastAsia="Calibri" w:hAnsi="Calibri" w:cs="Calibri"/>
        </w:rPr>
        <w:t xml:space="preserve">Dr. </w:t>
      </w:r>
      <w:proofErr w:type="spellStart"/>
      <w:r>
        <w:rPr>
          <w:rFonts w:ascii="Calibri" w:eastAsia="Calibri" w:hAnsi="Calibri" w:cs="Calibri"/>
        </w:rPr>
        <w:t>Miyoung</w:t>
      </w:r>
      <w:proofErr w:type="spellEnd"/>
      <w:r>
        <w:rPr>
          <w:rFonts w:ascii="Calibri" w:eastAsia="Calibri" w:hAnsi="Calibri" w:cs="Calibri"/>
        </w:rPr>
        <w:t xml:space="preserve"> Chun, </w:t>
      </w:r>
      <w:r>
        <w:rPr>
          <w:rFonts w:ascii="Calibri" w:eastAsia="Calibri" w:hAnsi="Calibri" w:cs="Calibri"/>
          <w:highlight w:val="white"/>
        </w:rPr>
        <w:t>Vice President of science programs at </w:t>
      </w:r>
      <w:proofErr w:type="spellStart"/>
      <w:r>
        <w:rPr>
          <w:rFonts w:ascii="Calibri" w:eastAsia="Calibri" w:hAnsi="Calibri" w:cs="Calibri"/>
          <w:highlight w:val="white"/>
        </w:rPr>
        <w:t>Kavli</w:t>
      </w:r>
      <w:proofErr w:type="spellEnd"/>
      <w:r>
        <w:rPr>
          <w:rFonts w:ascii="Calibri" w:eastAsia="Calibri" w:hAnsi="Calibri" w:cs="Calibri"/>
          <w:highlight w:val="white"/>
        </w:rPr>
        <w:t xml:space="preserve">, </w:t>
      </w:r>
      <w:r>
        <w:rPr>
          <w:rFonts w:ascii="Calibri" w:eastAsia="Calibri" w:hAnsi="Calibri" w:cs="Calibri"/>
        </w:rPr>
        <w:t>was an enthusiastic collaborator, agreeing that “Science is very dynamic; the frontier of science is not two years ago; it’s today.” [</w:t>
      </w:r>
      <w:commentRangeStart w:id="457"/>
      <w:r>
        <w:rPr>
          <w:rFonts w:ascii="Calibri" w:eastAsia="Calibri" w:hAnsi="Calibri" w:cs="Calibri"/>
        </w:rPr>
        <w:t>Chun</w:t>
      </w:r>
      <w:commentRangeEnd w:id="457"/>
      <w:r w:rsidR="00042D6E">
        <w:rPr>
          <w:rStyle w:val="CommentReference"/>
        </w:rPr>
        <w:commentReference w:id="457"/>
      </w:r>
      <w:r>
        <w:rPr>
          <w:rFonts w:ascii="Calibri" w:eastAsia="Calibri" w:hAnsi="Calibri" w:cs="Calibri"/>
        </w:rPr>
        <w:t xml:space="preserve">, M., phone </w:t>
      </w:r>
      <w:proofErr w:type="gramStart"/>
      <w:r>
        <w:rPr>
          <w:rFonts w:ascii="Calibri" w:eastAsia="Calibri" w:hAnsi="Calibri" w:cs="Calibri"/>
        </w:rPr>
        <w:t xml:space="preserve">interview </w:t>
      </w:r>
      <w:proofErr w:type="gramEnd"/>
      <w:del w:id="458" w:author="Abrahams, Leslie S" w:date="2017-02-22T13:34:00Z">
        <w:r w:rsidDel="0071236F">
          <w:rPr>
            <w:rFonts w:ascii="Calibri" w:eastAsia="Calibri" w:hAnsi="Calibri" w:cs="Calibri"/>
          </w:rPr>
          <w:delText>with Policy Design Lab</w:delText>
        </w:r>
      </w:del>
      <w:r>
        <w:rPr>
          <w:rFonts w:ascii="Calibri" w:eastAsia="Calibri" w:hAnsi="Calibri" w:cs="Calibri"/>
        </w:rPr>
        <w:t>, August 11, 2016]</w:t>
      </w:r>
    </w:p>
    <w:p w14:paraId="05A4DCCF" w14:textId="77777777" w:rsidR="005271E6" w:rsidRDefault="005271E6">
      <w:pPr>
        <w:spacing w:line="240" w:lineRule="auto"/>
      </w:pPr>
    </w:p>
    <w:p w14:paraId="20B79EAF" w14:textId="77777777" w:rsidR="005271E6" w:rsidRDefault="00DD6533">
      <w:pPr>
        <w:spacing w:line="240" w:lineRule="auto"/>
      </w:pPr>
      <w:r>
        <w:rPr>
          <w:rFonts w:ascii="Calibri" w:eastAsia="Calibri" w:hAnsi="Calibri" w:cs="Calibri"/>
          <w:b/>
        </w:rPr>
        <w:t>How the collaboration developed:</w:t>
      </w:r>
      <w:r>
        <w:rPr>
          <w:b/>
          <w:sz w:val="19"/>
          <w:szCs w:val="19"/>
          <w:highlight w:val="white"/>
        </w:rPr>
        <w:t xml:space="preserve"> </w:t>
      </w:r>
    </w:p>
    <w:p w14:paraId="3F4F5CDE" w14:textId="77777777" w:rsidR="005271E6" w:rsidRDefault="00DD6533">
      <w:pPr>
        <w:spacing w:line="240" w:lineRule="auto"/>
      </w:pPr>
      <w:r>
        <w:rPr>
          <w:rFonts w:ascii="Calibri" w:eastAsia="Calibri" w:hAnsi="Calibri" w:cs="Calibri"/>
        </w:rPr>
        <w:t xml:space="preserve">After the initial conversation between </w:t>
      </w:r>
      <w:commentRangeStart w:id="459"/>
      <w:r>
        <w:rPr>
          <w:rFonts w:ascii="Calibri" w:eastAsia="Calibri" w:hAnsi="Calibri" w:cs="Calibri"/>
        </w:rPr>
        <w:t>Kalil</w:t>
      </w:r>
      <w:commentRangeEnd w:id="459"/>
      <w:r w:rsidR="00FA5B65">
        <w:rPr>
          <w:rStyle w:val="CommentReference"/>
        </w:rPr>
        <w:commentReference w:id="459"/>
      </w:r>
      <w:r>
        <w:rPr>
          <w:rFonts w:ascii="Calibri" w:eastAsia="Calibri" w:hAnsi="Calibri" w:cs="Calibri"/>
        </w:rPr>
        <w:t xml:space="preserve"> and </w:t>
      </w:r>
      <w:proofErr w:type="spellStart"/>
      <w:r>
        <w:rPr>
          <w:rFonts w:ascii="Calibri" w:eastAsia="Calibri" w:hAnsi="Calibri" w:cs="Calibri"/>
        </w:rPr>
        <w:t>Kavli</w:t>
      </w:r>
      <w:proofErr w:type="spellEnd"/>
      <w:r>
        <w:rPr>
          <w:rFonts w:ascii="Calibri" w:eastAsia="Calibri" w:hAnsi="Calibri" w:cs="Calibri"/>
        </w:rPr>
        <w:t xml:space="preserve">, the foundation kept an eye out for possible answers to the moonshot question. At a </w:t>
      </w:r>
      <w:commentRangeStart w:id="460"/>
      <w:r w:rsidR="00034459">
        <w:rPr>
          <w:rFonts w:ascii="Arial" w:eastAsia="Arial" w:hAnsi="Arial" w:cs="Arial"/>
          <w:color w:val="000000"/>
        </w:rPr>
        <w:fldChar w:fldCharType="begin"/>
      </w:r>
      <w:r w:rsidR="00034459">
        <w:instrText xml:space="preserve"> HYPERLINK "http://www.kavlifoundation.org/about-brain-activity-map-project" \h </w:instrText>
      </w:r>
      <w:r w:rsidR="00034459">
        <w:rPr>
          <w:rFonts w:ascii="Arial" w:eastAsia="Arial" w:hAnsi="Arial" w:cs="Arial"/>
          <w:color w:val="000000"/>
        </w:rPr>
        <w:fldChar w:fldCharType="separate"/>
      </w:r>
      <w:r>
        <w:rPr>
          <w:rFonts w:ascii="Calibri" w:eastAsia="Calibri" w:hAnsi="Calibri" w:cs="Calibri"/>
          <w:color w:val="0000FF"/>
          <w:u w:val="single"/>
        </w:rPr>
        <w:t>September 2011 meeting</w:t>
      </w:r>
      <w:r w:rsidR="00034459">
        <w:rPr>
          <w:rFonts w:ascii="Calibri" w:eastAsia="Calibri" w:hAnsi="Calibri" w:cs="Calibri"/>
          <w:color w:val="0000FF"/>
          <w:u w:val="single"/>
        </w:rPr>
        <w:fldChar w:fldCharType="end"/>
      </w:r>
      <w:commentRangeEnd w:id="460"/>
      <w:r w:rsidR="00245EF6">
        <w:rPr>
          <w:rStyle w:val="CommentReference"/>
        </w:rPr>
        <w:commentReference w:id="460"/>
      </w:r>
      <w:r>
        <w:rPr>
          <w:rFonts w:ascii="Calibri" w:eastAsia="Calibri" w:hAnsi="Calibri" w:cs="Calibri"/>
        </w:rPr>
        <w:t xml:space="preserve"> between the </w:t>
      </w:r>
      <w:hyperlink r:id="rId35">
        <w:proofErr w:type="spellStart"/>
        <w:r>
          <w:rPr>
            <w:rFonts w:ascii="Calibri" w:eastAsia="Calibri" w:hAnsi="Calibri" w:cs="Calibri"/>
            <w:color w:val="0000FF"/>
            <w:u w:val="single"/>
          </w:rPr>
          <w:t>Kavli</w:t>
        </w:r>
        <w:proofErr w:type="spellEnd"/>
        <w:r>
          <w:rPr>
            <w:rFonts w:ascii="Calibri" w:eastAsia="Calibri" w:hAnsi="Calibri" w:cs="Calibri"/>
            <w:color w:val="0000FF"/>
            <w:u w:val="single"/>
          </w:rPr>
          <w:t xml:space="preserve"> Foundation, Allen Institute, and Gatsby Foundatio</w:t>
        </w:r>
      </w:hyperlink>
      <w:commentRangeStart w:id="461"/>
      <w:r>
        <w:rPr>
          <w:rFonts w:ascii="Calibri" w:eastAsia="Calibri" w:hAnsi="Calibri" w:cs="Calibri"/>
        </w:rPr>
        <w:t>n</w:t>
      </w:r>
      <w:commentRangeEnd w:id="461"/>
      <w:r w:rsidR="00245EF6">
        <w:rPr>
          <w:rStyle w:val="CommentReference"/>
        </w:rPr>
        <w:commentReference w:id="461"/>
      </w:r>
      <w:r>
        <w:rPr>
          <w:rFonts w:ascii="Calibri" w:eastAsia="Calibri" w:hAnsi="Calibri" w:cs="Calibri"/>
        </w:rPr>
        <w:t xml:space="preserve">, the seed of an idea emerged that Dr. Chun shared with OSTP. [Martin, C., Personal </w:t>
      </w:r>
      <w:proofErr w:type="gramStart"/>
      <w:r>
        <w:rPr>
          <w:rFonts w:ascii="Calibri" w:eastAsia="Calibri" w:hAnsi="Calibri" w:cs="Calibri"/>
        </w:rPr>
        <w:t xml:space="preserve">communication </w:t>
      </w:r>
      <w:proofErr w:type="gramEnd"/>
      <w:del w:id="462"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December 20, 2016]. From there, a workshop was held to invite ideas from top scientists and scope out an initiative that would focus on brain research. </w:t>
      </w:r>
      <w:proofErr w:type="spellStart"/>
      <w:r>
        <w:rPr>
          <w:rFonts w:ascii="Calibri" w:eastAsia="Calibri" w:hAnsi="Calibri" w:cs="Calibri"/>
        </w:rPr>
        <w:t>Kavli</w:t>
      </w:r>
      <w:proofErr w:type="spellEnd"/>
      <w:r>
        <w:rPr>
          <w:rFonts w:ascii="Calibri" w:eastAsia="Calibri" w:hAnsi="Calibri" w:cs="Calibri"/>
        </w:rPr>
        <w:t xml:space="preserve"> convened top experts from a broad spectrum of physical sciences to identify the key obstacles preventing scientific advancement in areas of brain research. At the convening, a shared understanding emerged about key obstacles stalling progress. Neuroscientists observed how far they were from a theory about how a brain encodes and processes information, focusing on the idea of “missing middle” in what could be observed of the entire neural circuit in real-time. From reflecting on how the field had advanced in the past, it was clear that new tools and new methods had been essential for answering frontier challenges. [</w:t>
      </w:r>
      <w:commentRangeStart w:id="463"/>
      <w:r>
        <w:rPr>
          <w:rFonts w:ascii="Calibri" w:eastAsia="Calibri" w:hAnsi="Calibri" w:cs="Calibri"/>
        </w:rPr>
        <w:t>Kalil</w:t>
      </w:r>
      <w:commentRangeEnd w:id="463"/>
      <w:r w:rsidR="00FA5B65">
        <w:rPr>
          <w:rStyle w:val="CommentReference"/>
        </w:rPr>
        <w:commentReference w:id="463"/>
      </w:r>
      <w:r>
        <w:rPr>
          <w:rFonts w:ascii="Calibri" w:eastAsia="Calibri" w:hAnsi="Calibri" w:cs="Calibri"/>
        </w:rPr>
        <w:t xml:space="preserve">, T., phone </w:t>
      </w:r>
      <w:proofErr w:type="gramStart"/>
      <w:r>
        <w:rPr>
          <w:rFonts w:ascii="Calibri" w:eastAsia="Calibri" w:hAnsi="Calibri" w:cs="Calibri"/>
        </w:rPr>
        <w:t xml:space="preserve">interview </w:t>
      </w:r>
      <w:proofErr w:type="gramEnd"/>
      <w:del w:id="464" w:author="Abrahams, Leslie S" w:date="2017-02-22T13:34:00Z">
        <w:r w:rsidDel="0071236F">
          <w:rPr>
            <w:rFonts w:ascii="Calibri" w:eastAsia="Calibri" w:hAnsi="Calibri" w:cs="Calibri"/>
          </w:rPr>
          <w:delText>with Policy Design Lab</w:delText>
        </w:r>
      </w:del>
      <w:r>
        <w:rPr>
          <w:rFonts w:ascii="Calibri" w:eastAsia="Calibri" w:hAnsi="Calibri" w:cs="Calibri"/>
        </w:rPr>
        <w:t>, August 1, 2016]</w:t>
      </w:r>
    </w:p>
    <w:p w14:paraId="62AA7A73" w14:textId="63EB1F16" w:rsidR="005271E6" w:rsidDel="005B5AD8" w:rsidRDefault="005271E6">
      <w:pPr>
        <w:spacing w:line="240" w:lineRule="auto"/>
        <w:rPr>
          <w:del w:id="465" w:author="Pena, Vanessa I" w:date="2017-02-27T12:13:00Z"/>
        </w:rPr>
      </w:pPr>
    </w:p>
    <w:p w14:paraId="41288AC2" w14:textId="77777777" w:rsidR="005271E6" w:rsidRDefault="00DD6533">
      <w:pPr>
        <w:spacing w:line="240" w:lineRule="auto"/>
      </w:pPr>
      <w:proofErr w:type="spellStart"/>
      <w:r>
        <w:rPr>
          <w:rFonts w:ascii="Calibri" w:eastAsia="Calibri" w:hAnsi="Calibri" w:cs="Calibri"/>
        </w:rPr>
        <w:t>Kavli</w:t>
      </w:r>
      <w:proofErr w:type="spellEnd"/>
      <w:r>
        <w:rPr>
          <w:rFonts w:ascii="Calibri" w:eastAsia="Calibri" w:hAnsi="Calibri" w:cs="Calibri"/>
        </w:rPr>
        <w:t xml:space="preserve"> reported back to the White House a strong, genuine interest in the research community for further exploration. “From a foundation’s perspective, we thought, ‘</w:t>
      </w:r>
      <w:proofErr w:type="gramStart"/>
      <w:r>
        <w:rPr>
          <w:rFonts w:ascii="Calibri" w:eastAsia="Calibri" w:hAnsi="Calibri" w:cs="Calibri"/>
        </w:rPr>
        <w:t>This</w:t>
      </w:r>
      <w:proofErr w:type="gramEnd"/>
      <w:r>
        <w:rPr>
          <w:rFonts w:ascii="Calibri" w:eastAsia="Calibri" w:hAnsi="Calibri" w:cs="Calibri"/>
        </w:rPr>
        <w:t xml:space="preserve"> is just so unbelievable that the White House is eager to hear actual voices of individual scientists,” recalled Dr.</w:t>
      </w:r>
      <w:r>
        <w:rPr>
          <w:rFonts w:ascii="Calibri" w:eastAsia="Calibri" w:hAnsi="Calibri" w:cs="Calibri"/>
          <w:highlight w:val="white"/>
        </w:rPr>
        <w:t xml:space="preserve"> Chun. </w:t>
      </w:r>
      <w:r>
        <w:rPr>
          <w:rFonts w:ascii="Calibri" w:eastAsia="Calibri" w:hAnsi="Calibri" w:cs="Calibri"/>
        </w:rPr>
        <w:t xml:space="preserve">[Chun, M., phone </w:t>
      </w:r>
      <w:proofErr w:type="gramStart"/>
      <w:r>
        <w:rPr>
          <w:rFonts w:ascii="Calibri" w:eastAsia="Calibri" w:hAnsi="Calibri" w:cs="Calibri"/>
        </w:rPr>
        <w:t xml:space="preserve">interview </w:t>
      </w:r>
      <w:proofErr w:type="gramEnd"/>
      <w:del w:id="466" w:author="Abrahams, Leslie S" w:date="2017-02-22T13:34:00Z">
        <w:r w:rsidDel="0071236F">
          <w:rPr>
            <w:rFonts w:ascii="Calibri" w:eastAsia="Calibri" w:hAnsi="Calibri" w:cs="Calibri"/>
          </w:rPr>
          <w:delText>with Policy Design Lab</w:delText>
        </w:r>
      </w:del>
      <w:r>
        <w:rPr>
          <w:rFonts w:ascii="Calibri" w:eastAsia="Calibri" w:hAnsi="Calibri" w:cs="Calibri"/>
        </w:rPr>
        <w:t>, August 11, 2016]</w:t>
      </w:r>
    </w:p>
    <w:p w14:paraId="4B600D6B" w14:textId="4E147F76" w:rsidR="005271E6" w:rsidDel="005B5AD8" w:rsidRDefault="005271E6">
      <w:pPr>
        <w:spacing w:line="240" w:lineRule="auto"/>
        <w:rPr>
          <w:del w:id="467" w:author="Pena, Vanessa I" w:date="2017-02-27T12:13:00Z"/>
        </w:rPr>
      </w:pPr>
    </w:p>
    <w:p w14:paraId="3EEF8CA6" w14:textId="73B09ECD" w:rsidR="005271E6" w:rsidRDefault="00DD6533">
      <w:pPr>
        <w:spacing w:line="240" w:lineRule="auto"/>
      </w:pPr>
      <w:r>
        <w:rPr>
          <w:rFonts w:ascii="Calibri" w:eastAsia="Calibri" w:hAnsi="Calibri" w:cs="Calibri"/>
        </w:rPr>
        <w:t>It took over 18 months to align all the pieces necessary to realize the collaboration, culminating in Congressional approval for increased funding in December 2015 [</w:t>
      </w:r>
      <w:proofErr w:type="spellStart"/>
      <w:r>
        <w:rPr>
          <w:rFonts w:ascii="Calibri" w:eastAsia="Calibri" w:hAnsi="Calibri" w:cs="Calibri"/>
        </w:rPr>
        <w:t>Nather</w:t>
      </w:r>
      <w:proofErr w:type="spellEnd"/>
      <w:r>
        <w:rPr>
          <w:rFonts w:ascii="Calibri" w:eastAsia="Calibri" w:hAnsi="Calibri" w:cs="Calibri"/>
        </w:rPr>
        <w:t>, D., “</w:t>
      </w:r>
      <w:hyperlink r:id="rId36">
        <w:r>
          <w:rPr>
            <w:rFonts w:ascii="Calibri" w:eastAsia="Calibri" w:hAnsi="Calibri" w:cs="Calibri"/>
            <w:color w:val="1155CC"/>
            <w:u w:val="single"/>
          </w:rPr>
          <w:t>It’s Official: The NIH Budget is Getting an Extra $2 Billion</w:t>
        </w:r>
      </w:hyperlink>
      <w:r>
        <w:rPr>
          <w:rFonts w:ascii="Calibri" w:eastAsia="Calibri" w:hAnsi="Calibri" w:cs="Calibri"/>
        </w:rPr>
        <w:t>”, STAT, December 2015] During the lengthy process</w:t>
      </w:r>
      <w:ins w:id="468" w:author="McKittrick, Alexis MW" w:date="2017-01-19T11:33:00Z">
        <w:r w:rsidR="00D36AC7">
          <w:rPr>
            <w:rFonts w:ascii="Calibri" w:eastAsia="Calibri" w:hAnsi="Calibri" w:cs="Calibri"/>
          </w:rPr>
          <w:t xml:space="preserve">, </w:t>
        </w:r>
      </w:ins>
      <w:del w:id="469" w:author="McKittrick, Alexis MW" w:date="2017-01-19T11:33:00Z">
        <w:r w:rsidDel="00D36AC7">
          <w:rPr>
            <w:rFonts w:ascii="Calibri" w:eastAsia="Calibri" w:hAnsi="Calibri" w:cs="Calibri"/>
          </w:rPr>
          <w:delText xml:space="preserve"> – fraught with uncertainty – </w:delText>
        </w:r>
      </w:del>
      <w:proofErr w:type="spellStart"/>
      <w:r>
        <w:rPr>
          <w:rFonts w:ascii="Calibri" w:eastAsia="Calibri" w:hAnsi="Calibri" w:cs="Calibri"/>
        </w:rPr>
        <w:t>Kavli</w:t>
      </w:r>
      <w:proofErr w:type="spellEnd"/>
      <w:r>
        <w:rPr>
          <w:rFonts w:ascii="Calibri" w:eastAsia="Calibri" w:hAnsi="Calibri" w:cs="Calibri"/>
        </w:rPr>
        <w:t xml:space="preserve"> acted as the “constant convener and the glue” for the scientific community. [Chun, M., phone </w:t>
      </w:r>
      <w:proofErr w:type="gramStart"/>
      <w:r>
        <w:rPr>
          <w:rFonts w:ascii="Calibri" w:eastAsia="Calibri" w:hAnsi="Calibri" w:cs="Calibri"/>
        </w:rPr>
        <w:t xml:space="preserve">interview </w:t>
      </w:r>
      <w:proofErr w:type="gramEnd"/>
      <w:del w:id="470"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August 11, 2016] </w:t>
      </w:r>
      <w:commentRangeStart w:id="471"/>
      <w:r>
        <w:rPr>
          <w:rFonts w:ascii="Calibri" w:eastAsia="Calibri" w:hAnsi="Calibri" w:cs="Calibri"/>
        </w:rPr>
        <w:t xml:space="preserve">Within government, OSTP coordinated prospective Federal funding agencies. </w:t>
      </w:r>
      <w:commentRangeEnd w:id="471"/>
      <w:r w:rsidR="00D36AC7">
        <w:rPr>
          <w:rStyle w:val="CommentReference"/>
        </w:rPr>
        <w:commentReference w:id="471"/>
      </w:r>
      <w:r>
        <w:rPr>
          <w:rFonts w:ascii="Calibri" w:eastAsia="Calibri" w:hAnsi="Calibri" w:cs="Calibri"/>
        </w:rPr>
        <w:t>Funding agencies worked together closely in the development and launch of the initiative, with NIH playing a key leadership role. [</w:t>
      </w:r>
      <w:commentRangeStart w:id="472"/>
      <w:r>
        <w:rPr>
          <w:rFonts w:ascii="Calibri" w:eastAsia="Calibri" w:hAnsi="Calibri" w:cs="Calibri"/>
        </w:rPr>
        <w:t>Kalil</w:t>
      </w:r>
      <w:commentRangeEnd w:id="472"/>
      <w:r w:rsidR="00FA5B65">
        <w:rPr>
          <w:rStyle w:val="CommentReference"/>
        </w:rPr>
        <w:commentReference w:id="472"/>
      </w:r>
      <w:r>
        <w:rPr>
          <w:rFonts w:ascii="Calibri" w:eastAsia="Calibri" w:hAnsi="Calibri" w:cs="Calibri"/>
        </w:rPr>
        <w:t xml:space="preserve">, T., phone </w:t>
      </w:r>
      <w:proofErr w:type="gramStart"/>
      <w:r>
        <w:rPr>
          <w:rFonts w:ascii="Calibri" w:eastAsia="Calibri" w:hAnsi="Calibri" w:cs="Calibri"/>
        </w:rPr>
        <w:t xml:space="preserve">interview </w:t>
      </w:r>
      <w:proofErr w:type="gramEnd"/>
      <w:del w:id="473" w:author="Abrahams, Leslie S" w:date="2017-02-22T13:34:00Z">
        <w:r w:rsidDel="0071236F">
          <w:rPr>
            <w:rFonts w:ascii="Calibri" w:eastAsia="Calibri" w:hAnsi="Calibri" w:cs="Calibri"/>
          </w:rPr>
          <w:delText>with Policy Design Lab</w:delText>
        </w:r>
      </w:del>
      <w:r>
        <w:rPr>
          <w:rFonts w:ascii="Calibri" w:eastAsia="Calibri" w:hAnsi="Calibri" w:cs="Calibri"/>
        </w:rPr>
        <w:t>, August 1, 2016] At the outset, expectations were clearly managed; the White House emphasized realism</w:t>
      </w:r>
      <w:del w:id="474" w:author="McKittrick, Alexis MW" w:date="2017-01-19T11:40:00Z">
        <w:r w:rsidDel="00DF14FE">
          <w:rPr>
            <w:rFonts w:ascii="Calibri" w:eastAsia="Calibri" w:hAnsi="Calibri" w:cs="Calibri"/>
          </w:rPr>
          <w:delText xml:space="preserve"> instead of over-promising,</w:delText>
        </w:r>
      </w:del>
      <w:r>
        <w:rPr>
          <w:rFonts w:ascii="Calibri" w:eastAsia="Calibri" w:hAnsi="Calibri" w:cs="Calibri"/>
        </w:rPr>
        <w:t xml:space="preserve"> with clear communication that through the collaborative process, the articulation of the end goal could shift. Concerted effort went into conveying to outside partners how Federal processes worked</w:t>
      </w:r>
      <w:del w:id="475" w:author="McKittrick, Alexis MW" w:date="2017-01-19T11:42:00Z">
        <w:r w:rsidDel="00DF14FE">
          <w:rPr>
            <w:rFonts w:ascii="Calibri" w:eastAsia="Calibri" w:hAnsi="Calibri" w:cs="Calibri"/>
          </w:rPr>
          <w:delText xml:space="preserve"> to outside partners</w:delText>
        </w:r>
      </w:del>
      <w:r>
        <w:rPr>
          <w:rFonts w:ascii="Calibri" w:eastAsia="Calibri" w:hAnsi="Calibri" w:cs="Calibri"/>
        </w:rPr>
        <w:t xml:space="preserve">. Clear lines were drawn for potential conflicts of interest, for example, between </w:t>
      </w:r>
      <w:commentRangeStart w:id="476"/>
      <w:r>
        <w:rPr>
          <w:rFonts w:ascii="Calibri" w:eastAsia="Calibri" w:hAnsi="Calibri" w:cs="Calibri"/>
        </w:rPr>
        <w:t xml:space="preserve">Federal funding </w:t>
      </w:r>
      <w:commentRangeEnd w:id="476"/>
      <w:r w:rsidR="000E7401">
        <w:rPr>
          <w:rStyle w:val="CommentReference"/>
        </w:rPr>
        <w:commentReference w:id="476"/>
      </w:r>
      <w:r>
        <w:rPr>
          <w:rFonts w:ascii="Calibri" w:eastAsia="Calibri" w:hAnsi="Calibri" w:cs="Calibri"/>
        </w:rPr>
        <w:t xml:space="preserve">agencies and scientists who would potentially benefit from funding decisions. [Chun, M., phone </w:t>
      </w:r>
      <w:proofErr w:type="gramStart"/>
      <w:r>
        <w:rPr>
          <w:rFonts w:ascii="Calibri" w:eastAsia="Calibri" w:hAnsi="Calibri" w:cs="Calibri"/>
        </w:rPr>
        <w:t xml:space="preserve">interview </w:t>
      </w:r>
      <w:proofErr w:type="gramEnd"/>
      <w:del w:id="477" w:author="Abrahams, Leslie S" w:date="2017-02-22T13:34:00Z">
        <w:r w:rsidDel="0071236F">
          <w:rPr>
            <w:rFonts w:ascii="Calibri" w:eastAsia="Calibri" w:hAnsi="Calibri" w:cs="Calibri"/>
          </w:rPr>
          <w:delText>with Policy Design Lab</w:delText>
        </w:r>
      </w:del>
      <w:r>
        <w:rPr>
          <w:rFonts w:ascii="Calibri" w:eastAsia="Calibri" w:hAnsi="Calibri" w:cs="Calibri"/>
        </w:rPr>
        <w:t>, August 11, 2016]</w:t>
      </w:r>
    </w:p>
    <w:p w14:paraId="06F3A0CA" w14:textId="036A9E00" w:rsidR="005271E6" w:rsidDel="005B5AD8" w:rsidRDefault="005271E6">
      <w:pPr>
        <w:spacing w:line="240" w:lineRule="auto"/>
        <w:rPr>
          <w:del w:id="478" w:author="Pena, Vanessa I" w:date="2017-02-27T12:13:00Z"/>
        </w:rPr>
      </w:pPr>
    </w:p>
    <w:p w14:paraId="4B6C08C0" w14:textId="0FBCFFC3" w:rsidR="005271E6" w:rsidRDefault="00DD6533">
      <w:pPr>
        <w:spacing w:line="240" w:lineRule="auto"/>
      </w:pPr>
      <w:commentRangeStart w:id="479"/>
      <w:r>
        <w:rPr>
          <w:rFonts w:ascii="Calibri" w:eastAsia="Calibri" w:hAnsi="Calibri" w:cs="Calibri"/>
        </w:rPr>
        <w:t xml:space="preserve">The scientific community </w:t>
      </w:r>
      <w:commentRangeEnd w:id="479"/>
      <w:r w:rsidR="004C1515">
        <w:rPr>
          <w:rStyle w:val="CommentReference"/>
        </w:rPr>
        <w:commentReference w:id="479"/>
      </w:r>
      <w:r>
        <w:rPr>
          <w:rFonts w:ascii="Calibri" w:eastAsia="Calibri" w:hAnsi="Calibri" w:cs="Calibri"/>
        </w:rPr>
        <w:t>– about 150 scientists – had its patience tested through the long process, particularly given the uncertain outcome. But they remain engaged in multiple gatherings during that time period because of a shared, collective belief in</w:t>
      </w:r>
      <w:ins w:id="480" w:author="McKittrick, Alexis MW" w:date="2017-01-19T11:46:00Z">
        <w:r w:rsidR="000E7401">
          <w:rPr>
            <w:rFonts w:ascii="Calibri" w:eastAsia="Calibri" w:hAnsi="Calibri" w:cs="Calibri"/>
          </w:rPr>
          <w:t xml:space="preserve"> what</w:t>
        </w:r>
      </w:ins>
      <w:r>
        <w:rPr>
          <w:rFonts w:ascii="Calibri" w:eastAsia="Calibri" w:hAnsi="Calibri" w:cs="Calibri"/>
        </w:rPr>
        <w:t xml:space="preserve"> could be achieved: “The initiative was possible because everyone believed, each one of them, that they were servicing their time and effort for something much greater than what they were doing individually,” Dr. Chun added. [Chun, M., phone </w:t>
      </w:r>
      <w:proofErr w:type="gramStart"/>
      <w:r>
        <w:rPr>
          <w:rFonts w:ascii="Calibri" w:eastAsia="Calibri" w:hAnsi="Calibri" w:cs="Calibri"/>
        </w:rPr>
        <w:t xml:space="preserve">interview </w:t>
      </w:r>
      <w:proofErr w:type="gramEnd"/>
      <w:del w:id="481" w:author="Abrahams, Leslie S" w:date="2017-02-22T13:34:00Z">
        <w:r w:rsidDel="0071236F">
          <w:rPr>
            <w:rFonts w:ascii="Calibri" w:eastAsia="Calibri" w:hAnsi="Calibri" w:cs="Calibri"/>
          </w:rPr>
          <w:delText>with Policy Design Lab</w:delText>
        </w:r>
      </w:del>
      <w:r>
        <w:rPr>
          <w:rFonts w:ascii="Calibri" w:eastAsia="Calibri" w:hAnsi="Calibri" w:cs="Calibri"/>
        </w:rPr>
        <w:t>, August 11, 2016]</w:t>
      </w:r>
    </w:p>
    <w:p w14:paraId="0A987D67" w14:textId="2C3C0818" w:rsidR="005271E6" w:rsidDel="005B5AD8" w:rsidRDefault="005271E6">
      <w:pPr>
        <w:spacing w:line="240" w:lineRule="auto"/>
        <w:ind w:left="467"/>
        <w:rPr>
          <w:del w:id="482" w:author="Pena, Vanessa I" w:date="2017-02-27T12:13:00Z"/>
        </w:rPr>
      </w:pPr>
    </w:p>
    <w:p w14:paraId="170F8F1E" w14:textId="77777777" w:rsidR="005271E6" w:rsidRDefault="00DD6533">
      <w:pPr>
        <w:spacing w:line="240" w:lineRule="auto"/>
      </w:pPr>
      <w:r>
        <w:rPr>
          <w:rFonts w:ascii="Calibri" w:eastAsia="Calibri" w:hAnsi="Calibri" w:cs="Calibri"/>
          <w:b/>
          <w:highlight w:val="white"/>
        </w:rPr>
        <w:t xml:space="preserve">Impact: </w:t>
      </w:r>
    </w:p>
    <w:p w14:paraId="4AF23C4D" w14:textId="77777777" w:rsidR="005271E6" w:rsidRDefault="00DD6533">
      <w:pPr>
        <w:spacing w:line="240" w:lineRule="auto"/>
      </w:pPr>
      <w:r>
        <w:rPr>
          <w:rFonts w:ascii="Calibri" w:eastAsia="Calibri" w:hAnsi="Calibri" w:cs="Calibri"/>
          <w:highlight w:val="white"/>
        </w:rPr>
        <w:t>"BRAIN will generate revolutionary new tools to measure the brain activities in thousands to millions of neurons in order to produce a general theory of the brain," Dr. Chun asserts. "We want to understand how we reason, how we memorize, how we learn, how we move, how our emotions work. These abilities define us. And yet we hardly understand any of it” [</w:t>
      </w:r>
      <w:proofErr w:type="spellStart"/>
      <w:r>
        <w:rPr>
          <w:rFonts w:ascii="Calibri" w:eastAsia="Calibri" w:hAnsi="Calibri" w:cs="Calibri"/>
          <w:highlight w:val="white"/>
        </w:rPr>
        <w:t>Pontin</w:t>
      </w:r>
      <w:proofErr w:type="spellEnd"/>
      <w:r>
        <w:rPr>
          <w:rFonts w:ascii="Calibri" w:eastAsia="Calibri" w:hAnsi="Calibri" w:cs="Calibri"/>
          <w:highlight w:val="white"/>
        </w:rPr>
        <w:t>, J., “</w:t>
      </w:r>
      <w:hyperlink r:id="rId37">
        <w:r>
          <w:rPr>
            <w:rFonts w:ascii="Calibri" w:eastAsia="Calibri" w:hAnsi="Calibri" w:cs="Calibri"/>
            <w:color w:val="1155CC"/>
            <w:highlight w:val="white"/>
            <w:u w:val="single"/>
          </w:rPr>
          <w:t xml:space="preserve">Interview with BRAIN Project Pioneer: </w:t>
        </w:r>
        <w:proofErr w:type="spellStart"/>
        <w:r>
          <w:rPr>
            <w:rFonts w:ascii="Calibri" w:eastAsia="Calibri" w:hAnsi="Calibri" w:cs="Calibri"/>
            <w:color w:val="1155CC"/>
            <w:highlight w:val="white"/>
            <w:u w:val="single"/>
          </w:rPr>
          <w:t>Miyoung</w:t>
        </w:r>
        <w:proofErr w:type="spellEnd"/>
        <w:r>
          <w:rPr>
            <w:rFonts w:ascii="Calibri" w:eastAsia="Calibri" w:hAnsi="Calibri" w:cs="Calibri"/>
            <w:color w:val="1155CC"/>
            <w:highlight w:val="white"/>
            <w:u w:val="single"/>
          </w:rPr>
          <w:t xml:space="preserve"> Chun</w:t>
        </w:r>
      </w:hyperlink>
      <w:r>
        <w:rPr>
          <w:rFonts w:ascii="Calibri" w:eastAsia="Calibri" w:hAnsi="Calibri" w:cs="Calibri"/>
          <w:highlight w:val="white"/>
        </w:rPr>
        <w:t>”, MIT Technology Review, April 2013]. Three years into the initiative, there has been</w:t>
      </w:r>
      <w:r>
        <w:rPr>
          <w:rFonts w:ascii="Calibri" w:eastAsia="Calibri" w:hAnsi="Calibri" w:cs="Calibri"/>
          <w:b/>
          <w:highlight w:val="white"/>
        </w:rPr>
        <w:t xml:space="preserve"> “</w:t>
      </w:r>
      <w:r>
        <w:rPr>
          <w:rFonts w:ascii="Calibri" w:eastAsia="Calibri" w:hAnsi="Calibri" w:cs="Calibri"/>
          <w:highlight w:val="white"/>
        </w:rPr>
        <w:t xml:space="preserve">an unbelievable rate of tangible scientific achievement,” Dr. Chun says. Hundreds of </w:t>
      </w:r>
      <w:hyperlink r:id="rId38">
        <w:r>
          <w:rPr>
            <w:rFonts w:ascii="Calibri" w:eastAsia="Calibri" w:hAnsi="Calibri" w:cs="Calibri"/>
            <w:highlight w:val="white"/>
            <w:u w:val="single"/>
          </w:rPr>
          <w:t>papers</w:t>
        </w:r>
      </w:hyperlink>
      <w:r>
        <w:rPr>
          <w:rFonts w:ascii="Calibri" w:eastAsia="Calibri" w:hAnsi="Calibri" w:cs="Calibri"/>
          <w:highlight w:val="white"/>
        </w:rPr>
        <w:t xml:space="preserve"> have already been published as a result, and new methods and tools have already been developed. In July 2016, researchers announced they had discovered nearly 100 previously unknown areas of the brain, and published a “spectacular” </w:t>
      </w:r>
      <w:hyperlink r:id="rId39">
        <w:r>
          <w:rPr>
            <w:rFonts w:ascii="Calibri" w:eastAsia="Calibri" w:hAnsi="Calibri" w:cs="Calibri"/>
            <w:highlight w:val="white"/>
            <w:u w:val="single"/>
          </w:rPr>
          <w:t>new map of the brain</w:t>
        </w:r>
      </w:hyperlink>
      <w:r>
        <w:rPr>
          <w:rFonts w:ascii="Calibri" w:eastAsia="Calibri" w:hAnsi="Calibri" w:cs="Calibri"/>
          <w:highlight w:val="white"/>
        </w:rPr>
        <w:t xml:space="preserve"> hailed as</w:t>
      </w:r>
      <w:r>
        <w:rPr>
          <w:rFonts w:ascii="Calibri" w:eastAsia="Calibri" w:hAnsi="Calibri" w:cs="Calibri"/>
        </w:rPr>
        <w:t xml:space="preserve"> “an unprecedented glimpse into the machinery of the human mind” [Zimmer, C., “</w:t>
      </w:r>
      <w:hyperlink r:id="rId40">
        <w:r>
          <w:rPr>
            <w:rFonts w:ascii="Calibri" w:eastAsia="Calibri" w:hAnsi="Calibri" w:cs="Calibri"/>
            <w:color w:val="0000FF"/>
            <w:u w:val="single"/>
          </w:rPr>
          <w:t>Updated Brain Map Identifies Nearly 100 New Regions</w:t>
        </w:r>
      </w:hyperlink>
      <w:r>
        <w:rPr>
          <w:rFonts w:ascii="Calibri" w:eastAsia="Calibri" w:hAnsi="Calibri" w:cs="Calibri"/>
        </w:rPr>
        <w:t>”, New York Times, July 2016].</w:t>
      </w:r>
      <w:r>
        <w:t xml:space="preserve"> </w:t>
      </w:r>
    </w:p>
    <w:p w14:paraId="4A003DF9" w14:textId="160F4D00" w:rsidR="005271E6" w:rsidDel="005B5AD8" w:rsidRDefault="005271E6">
      <w:pPr>
        <w:spacing w:line="240" w:lineRule="auto"/>
        <w:rPr>
          <w:del w:id="483" w:author="Pena, Vanessa I" w:date="2017-02-27T12:13:00Z"/>
        </w:rPr>
      </w:pPr>
    </w:p>
    <w:p w14:paraId="065657CC" w14:textId="77777777" w:rsidR="005271E6" w:rsidRDefault="00DD6533">
      <w:pPr>
        <w:spacing w:line="240" w:lineRule="auto"/>
      </w:pPr>
      <w:r>
        <w:rPr>
          <w:rFonts w:ascii="Calibri" w:eastAsia="Calibri" w:hAnsi="Calibri" w:cs="Calibri"/>
        </w:rPr>
        <w:t>“The President’s 2016 Budget includes over $300 million to support the BRAIN Initiative, with investments from the National Institutes of Health, the National Science Foundation, the Defense Advanced Research Projects Agency, the Intelligence Advanced Research Projects Activity, and the Food and Drug Administration. The initiative also catalyzed additional funding across the network. The private sector is also making commitments of hundreds of millions of dollars to support the BRAIN Initiative” [“</w:t>
      </w:r>
      <w:hyperlink r:id="rId41">
        <w:r>
          <w:rPr>
            <w:rFonts w:ascii="Calibri" w:eastAsia="Calibri" w:hAnsi="Calibri" w:cs="Calibri"/>
            <w:color w:val="1155CC"/>
            <w:u w:val="single"/>
          </w:rPr>
          <w:t>A Strategy for American Innovation</w:t>
        </w:r>
      </w:hyperlink>
      <w:r>
        <w:rPr>
          <w:rFonts w:ascii="Calibri" w:eastAsia="Calibri" w:hAnsi="Calibri" w:cs="Calibri"/>
        </w:rPr>
        <w:t xml:space="preserve">”, National Economic Council and Office of Science and Technology Policy, October 2015]. “Major foundations and private research institutions, including the Howard Hughes Medical Institute, Allen Institute for Brain Science, and the </w:t>
      </w:r>
      <w:proofErr w:type="spellStart"/>
      <w:r>
        <w:rPr>
          <w:rFonts w:ascii="Calibri" w:eastAsia="Calibri" w:hAnsi="Calibri" w:cs="Calibri"/>
        </w:rPr>
        <w:t>Kavli</w:t>
      </w:r>
      <w:proofErr w:type="spellEnd"/>
      <w:r>
        <w:rPr>
          <w:rFonts w:ascii="Calibri" w:eastAsia="Calibri" w:hAnsi="Calibri" w:cs="Calibri"/>
        </w:rPr>
        <w:t xml:space="preserve"> Foundation, as well as patient advocacy organizations and universities have committed over $240 million to the BRAIN Initiative. In addition, members of the National Photonics Initiative and other companies such as GE, GlaxoSmithKline and </w:t>
      </w:r>
      <w:proofErr w:type="spellStart"/>
      <w:r>
        <w:rPr>
          <w:rFonts w:ascii="Calibri" w:eastAsia="Calibri" w:hAnsi="Calibri" w:cs="Calibri"/>
        </w:rPr>
        <w:t>Inscopix</w:t>
      </w:r>
      <w:proofErr w:type="spellEnd"/>
      <w:r>
        <w:rPr>
          <w:rFonts w:ascii="Calibri" w:eastAsia="Calibri" w:hAnsi="Calibri" w:cs="Calibri"/>
        </w:rPr>
        <w:t xml:space="preserve"> have joined this effort through commitments of more than $30 million in research and development investments” [“</w:t>
      </w:r>
      <w:hyperlink r:id="rId42">
        <w:r>
          <w:rPr>
            <w:rFonts w:ascii="Calibri" w:eastAsia="Calibri" w:hAnsi="Calibri" w:cs="Calibri"/>
            <w:color w:val="1155CC"/>
            <w:u w:val="single"/>
          </w:rPr>
          <w:t>Obama Administration Proposes Over $300 Million in Funding for The BRAIN Initiative</w:t>
        </w:r>
      </w:hyperlink>
      <w:r>
        <w:rPr>
          <w:rFonts w:ascii="Calibri" w:eastAsia="Calibri" w:hAnsi="Calibri" w:cs="Calibri"/>
        </w:rPr>
        <w:t xml:space="preserve">”, White House Office of Science and Technology Policy, February 2015.] </w:t>
      </w:r>
    </w:p>
    <w:p w14:paraId="3972D486" w14:textId="6409A907" w:rsidR="005271E6" w:rsidDel="005B5AD8" w:rsidRDefault="005271E6">
      <w:pPr>
        <w:spacing w:line="240" w:lineRule="auto"/>
        <w:rPr>
          <w:del w:id="484" w:author="Pena, Vanessa I" w:date="2017-02-27T12:13:00Z"/>
        </w:rPr>
      </w:pPr>
    </w:p>
    <w:p w14:paraId="054FE0FD" w14:textId="61A65BF0" w:rsidR="005271E6" w:rsidDel="005B5AD8" w:rsidRDefault="005271E6">
      <w:pPr>
        <w:spacing w:line="240" w:lineRule="auto"/>
        <w:ind w:left="467"/>
        <w:rPr>
          <w:del w:id="485" w:author="Pena, Vanessa I" w:date="2017-02-27T12:13:00Z"/>
        </w:rPr>
      </w:pPr>
    </w:p>
    <w:p w14:paraId="64770840" w14:textId="77777777" w:rsidR="005271E6" w:rsidRDefault="00DD6533">
      <w:r>
        <w:rPr>
          <w:b/>
        </w:rPr>
        <w:t>Key learning insights</w:t>
      </w:r>
      <w:r>
        <w:t>:</w:t>
      </w:r>
    </w:p>
    <w:p w14:paraId="45845DE2" w14:textId="77777777" w:rsidR="005271E6" w:rsidRDefault="00DD6533">
      <w:pPr>
        <w:numPr>
          <w:ilvl w:val="0"/>
          <w:numId w:val="21"/>
        </w:numPr>
        <w:spacing w:line="240" w:lineRule="auto"/>
        <w:ind w:hanging="360"/>
        <w:contextualSpacing/>
      </w:pPr>
      <w:r>
        <w:rPr>
          <w:rFonts w:ascii="Calibri" w:eastAsia="Calibri" w:hAnsi="Calibri" w:cs="Calibri"/>
        </w:rPr>
        <w:t>Choose the “right problem” at the “right time” [</w:t>
      </w:r>
      <w:r>
        <w:rPr>
          <w:sz w:val="18"/>
          <w:szCs w:val="18"/>
          <w:highlight w:val="lightGray"/>
        </w:rPr>
        <w:t>crosslink problem definition content]</w:t>
      </w:r>
    </w:p>
    <w:p w14:paraId="021290C1" w14:textId="77777777" w:rsidR="005271E6" w:rsidRDefault="00DD6533">
      <w:pPr>
        <w:numPr>
          <w:ilvl w:val="0"/>
          <w:numId w:val="21"/>
        </w:numPr>
        <w:spacing w:line="240" w:lineRule="auto"/>
        <w:ind w:hanging="360"/>
        <w:contextualSpacing/>
      </w:pPr>
      <w:r>
        <w:rPr>
          <w:rFonts w:ascii="Calibri" w:eastAsia="Calibri" w:hAnsi="Calibri" w:cs="Calibri"/>
        </w:rPr>
        <w:t>Strong leadership, combined with deep, genuine high-level engagement by members</w:t>
      </w:r>
    </w:p>
    <w:p w14:paraId="1D47F3F0" w14:textId="77777777" w:rsidR="005271E6" w:rsidRDefault="00DD6533">
      <w:pPr>
        <w:numPr>
          <w:ilvl w:val="0"/>
          <w:numId w:val="21"/>
        </w:numPr>
        <w:spacing w:line="240" w:lineRule="auto"/>
        <w:ind w:hanging="360"/>
        <w:contextualSpacing/>
      </w:pPr>
      <w:r>
        <w:rPr>
          <w:rFonts w:ascii="Calibri" w:eastAsia="Calibri" w:hAnsi="Calibri" w:cs="Calibri"/>
        </w:rPr>
        <w:t>Inter-agency cooperation can be essential for fully activated engagement</w:t>
      </w:r>
    </w:p>
    <w:p w14:paraId="6C65FE07" w14:textId="77777777" w:rsidR="005271E6" w:rsidRDefault="00DD6533">
      <w:pPr>
        <w:numPr>
          <w:ilvl w:val="0"/>
          <w:numId w:val="21"/>
        </w:numPr>
        <w:spacing w:line="240" w:lineRule="auto"/>
        <w:ind w:hanging="360"/>
        <w:contextualSpacing/>
        <w:rPr>
          <w:b/>
        </w:rPr>
      </w:pPr>
      <w:r>
        <w:rPr>
          <w:rFonts w:ascii="Calibri" w:eastAsia="Calibri" w:hAnsi="Calibri" w:cs="Calibri"/>
        </w:rPr>
        <w:t>Convening is a shared power; sharing the credit augments that power</w:t>
      </w:r>
    </w:p>
    <w:p w14:paraId="1FCF3A19" w14:textId="462203B1" w:rsidR="005271E6" w:rsidDel="005B5AD8" w:rsidRDefault="005271E6">
      <w:pPr>
        <w:spacing w:line="240" w:lineRule="auto"/>
        <w:ind w:left="540"/>
        <w:rPr>
          <w:del w:id="486" w:author="Pena, Vanessa I" w:date="2017-02-27T12:13:00Z"/>
        </w:rPr>
      </w:pPr>
    </w:p>
    <w:p w14:paraId="6BF485C1" w14:textId="21F480A8" w:rsidR="005271E6" w:rsidDel="005B5AD8" w:rsidRDefault="005271E6">
      <w:pPr>
        <w:spacing w:line="240" w:lineRule="auto"/>
        <w:rPr>
          <w:del w:id="487" w:author="Pena, Vanessa I" w:date="2017-02-27T12:13:00Z"/>
        </w:rPr>
      </w:pPr>
    </w:p>
    <w:p w14:paraId="1EBC318E" w14:textId="77777777" w:rsidR="005271E6" w:rsidRDefault="00DD6533">
      <w:pPr>
        <w:spacing w:line="240" w:lineRule="auto"/>
      </w:pPr>
      <w:r>
        <w:rPr>
          <w:rFonts w:ascii="Calibri" w:eastAsia="Calibri" w:hAnsi="Calibri" w:cs="Calibri"/>
          <w:b/>
        </w:rPr>
        <w:t>Right problem, right time</w:t>
      </w:r>
    </w:p>
    <w:p w14:paraId="34C5D28D" w14:textId="77777777" w:rsidR="005271E6" w:rsidRDefault="00DD6533">
      <w:pPr>
        <w:spacing w:line="240" w:lineRule="auto"/>
      </w:pPr>
      <w:r>
        <w:rPr>
          <w:rFonts w:ascii="Calibri" w:eastAsia="Calibri" w:hAnsi="Calibri" w:cs="Calibri"/>
        </w:rPr>
        <w:t xml:space="preserve">At the outset, problem definition is foundational for success. By selecting a problem that will resonate with a range of stakeholders, it inspires a wide range of engagement from individuals and organizations. </w:t>
      </w:r>
    </w:p>
    <w:p w14:paraId="242B4D61" w14:textId="3BF88153" w:rsidR="005271E6" w:rsidDel="005B5AD8" w:rsidRDefault="005271E6">
      <w:pPr>
        <w:spacing w:line="240" w:lineRule="auto"/>
        <w:rPr>
          <w:del w:id="488" w:author="Pena, Vanessa I" w:date="2017-02-27T12:13:00Z"/>
        </w:rPr>
      </w:pPr>
    </w:p>
    <w:p w14:paraId="2C445A21" w14:textId="77777777" w:rsidR="005271E6" w:rsidRDefault="00DD6533">
      <w:pPr>
        <w:spacing w:line="240" w:lineRule="auto"/>
      </w:pPr>
      <w:r>
        <w:rPr>
          <w:rFonts w:ascii="Calibri" w:eastAsia="Calibri" w:hAnsi="Calibri" w:cs="Calibri"/>
          <w:b/>
        </w:rPr>
        <w:t>Strong leadership, combined with deep, genuine high-level engagement by members</w:t>
      </w:r>
    </w:p>
    <w:p w14:paraId="5542804D" w14:textId="77777777" w:rsidR="005271E6" w:rsidRDefault="00DD6533">
      <w:pPr>
        <w:spacing w:line="240" w:lineRule="auto"/>
      </w:pPr>
      <w:r>
        <w:rPr>
          <w:rFonts w:ascii="Calibri" w:eastAsia="Calibri" w:hAnsi="Calibri" w:cs="Calibri"/>
        </w:rPr>
        <w:t xml:space="preserve">Deep, sustained engagement from the White House was essential in realizing the collaboration, </w:t>
      </w:r>
      <w:proofErr w:type="spellStart"/>
      <w:r>
        <w:rPr>
          <w:rFonts w:ascii="Calibri" w:eastAsia="Calibri" w:hAnsi="Calibri" w:cs="Calibri"/>
        </w:rPr>
        <w:t>Kavli</w:t>
      </w:r>
      <w:proofErr w:type="spellEnd"/>
      <w:r>
        <w:rPr>
          <w:rFonts w:ascii="Calibri" w:eastAsia="Calibri" w:hAnsi="Calibri" w:cs="Calibri"/>
        </w:rPr>
        <w:t xml:space="preserve"> explains; “Tom </w:t>
      </w:r>
      <w:commentRangeStart w:id="489"/>
      <w:r>
        <w:rPr>
          <w:rFonts w:ascii="Calibri" w:eastAsia="Calibri" w:hAnsi="Calibri" w:cs="Calibri"/>
        </w:rPr>
        <w:t>Kalil</w:t>
      </w:r>
      <w:commentRangeEnd w:id="489"/>
      <w:r w:rsidR="00FA5B65">
        <w:rPr>
          <w:rStyle w:val="CommentReference"/>
        </w:rPr>
        <w:commentReference w:id="489"/>
      </w:r>
      <w:r>
        <w:rPr>
          <w:rFonts w:ascii="Calibri" w:eastAsia="Calibri" w:hAnsi="Calibri" w:cs="Calibri"/>
        </w:rPr>
        <w:t xml:space="preserve"> really brought the right leaders at the right time,” Dr. Chun says. “Scientists could never have accomplished this on their own.” [Chun, M., phone </w:t>
      </w:r>
      <w:proofErr w:type="gramStart"/>
      <w:r>
        <w:rPr>
          <w:rFonts w:ascii="Calibri" w:eastAsia="Calibri" w:hAnsi="Calibri" w:cs="Calibri"/>
        </w:rPr>
        <w:t xml:space="preserve">interview </w:t>
      </w:r>
      <w:proofErr w:type="gramEnd"/>
      <w:del w:id="490"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August 11, 2016] </w:t>
      </w:r>
      <w:proofErr w:type="spellStart"/>
      <w:r>
        <w:rPr>
          <w:rFonts w:ascii="Calibri" w:eastAsia="Calibri" w:hAnsi="Calibri" w:cs="Calibri"/>
        </w:rPr>
        <w:t>Kavli</w:t>
      </w:r>
      <w:proofErr w:type="spellEnd"/>
      <w:r>
        <w:rPr>
          <w:rFonts w:ascii="Calibri" w:eastAsia="Calibri" w:hAnsi="Calibri" w:cs="Calibri"/>
        </w:rPr>
        <w:t xml:space="preserve"> firmly emphasizes its own role as a neutral, independent mediator between government and the scientific community, noting that many collaborators were proactive in pushing the initiative forward: “Scientists stepped up. Funders stepped up. White House leadership stepped up.</w:t>
      </w:r>
      <w:commentRangeStart w:id="491"/>
      <w:r>
        <w:rPr>
          <w:rFonts w:ascii="Calibri" w:eastAsia="Calibri" w:hAnsi="Calibri" w:cs="Calibri"/>
        </w:rPr>
        <w:t xml:space="preserve"> […] </w:t>
      </w:r>
      <w:commentRangeEnd w:id="491"/>
      <w:r w:rsidR="004C1515">
        <w:rPr>
          <w:rStyle w:val="CommentReference"/>
        </w:rPr>
        <w:commentReference w:id="491"/>
      </w:r>
      <w:r>
        <w:rPr>
          <w:rFonts w:ascii="Calibri" w:eastAsia="Calibri" w:hAnsi="Calibri" w:cs="Calibri"/>
        </w:rPr>
        <w:t xml:space="preserve">We like to think that we stepped up, in our own way -- but the fact is that everyone stepped up.” [Chun, M., phone </w:t>
      </w:r>
      <w:proofErr w:type="gramStart"/>
      <w:r>
        <w:rPr>
          <w:rFonts w:ascii="Calibri" w:eastAsia="Calibri" w:hAnsi="Calibri" w:cs="Calibri"/>
        </w:rPr>
        <w:t xml:space="preserve">interview </w:t>
      </w:r>
      <w:proofErr w:type="gramEnd"/>
      <w:del w:id="492" w:author="Abrahams, Leslie S" w:date="2017-02-22T13:34:00Z">
        <w:r w:rsidDel="0071236F">
          <w:rPr>
            <w:rFonts w:ascii="Calibri" w:eastAsia="Calibri" w:hAnsi="Calibri" w:cs="Calibri"/>
          </w:rPr>
          <w:delText>with Policy Design Lab</w:delText>
        </w:r>
      </w:del>
      <w:r>
        <w:rPr>
          <w:rFonts w:ascii="Calibri" w:eastAsia="Calibri" w:hAnsi="Calibri" w:cs="Calibri"/>
        </w:rPr>
        <w:t>, August 11, 2016] The NIH allocated $46 million in 2014 and $81.4 million in 2015, almost doubling its funding [“</w:t>
      </w:r>
      <w:hyperlink r:id="rId43">
        <w:r>
          <w:rPr>
            <w:rFonts w:ascii="Calibri" w:eastAsia="Calibri" w:hAnsi="Calibri" w:cs="Calibri"/>
            <w:color w:val="1155CC"/>
            <w:u w:val="single"/>
          </w:rPr>
          <w:t xml:space="preserve">About Us- Brain Research </w:t>
        </w:r>
        <w:proofErr w:type="gramStart"/>
        <w:r>
          <w:rPr>
            <w:rFonts w:ascii="Calibri" w:eastAsia="Calibri" w:hAnsi="Calibri" w:cs="Calibri"/>
            <w:color w:val="1155CC"/>
            <w:u w:val="single"/>
          </w:rPr>
          <w:t>Through</w:t>
        </w:r>
        <w:proofErr w:type="gramEnd"/>
        <w:r>
          <w:rPr>
            <w:rFonts w:ascii="Calibri" w:eastAsia="Calibri" w:hAnsi="Calibri" w:cs="Calibri"/>
            <w:color w:val="1155CC"/>
            <w:u w:val="single"/>
          </w:rPr>
          <w:t xml:space="preserve"> Advancing Innovative </w:t>
        </w:r>
        <w:proofErr w:type="spellStart"/>
        <w:r>
          <w:rPr>
            <w:rFonts w:ascii="Calibri" w:eastAsia="Calibri" w:hAnsi="Calibri" w:cs="Calibri"/>
            <w:color w:val="1155CC"/>
            <w:u w:val="single"/>
          </w:rPr>
          <w:t>Neurotechnologies</w:t>
        </w:r>
        <w:proofErr w:type="spellEnd"/>
        <w:r>
          <w:rPr>
            <w:rFonts w:ascii="Calibri" w:eastAsia="Calibri" w:hAnsi="Calibri" w:cs="Calibri"/>
            <w:color w:val="1155CC"/>
            <w:u w:val="single"/>
          </w:rPr>
          <w:t xml:space="preserve"> (BRAIN)</w:t>
        </w:r>
      </w:hyperlink>
      <w:r>
        <w:rPr>
          <w:rFonts w:ascii="Calibri" w:eastAsia="Calibri" w:hAnsi="Calibri" w:cs="Calibri"/>
        </w:rPr>
        <w:t xml:space="preserve">”, National Institutes of Health, November 2015]. As previously stated, private-sector organizations including foundations, universities, and research institutions have already committed over </w:t>
      </w:r>
      <w:commentRangeStart w:id="493"/>
      <w:r>
        <w:rPr>
          <w:rFonts w:ascii="Calibri" w:eastAsia="Calibri" w:hAnsi="Calibri" w:cs="Calibri"/>
        </w:rPr>
        <w:t>$240 million.</w:t>
      </w:r>
      <w:commentRangeEnd w:id="493"/>
      <w:r w:rsidR="004C1515">
        <w:rPr>
          <w:rStyle w:val="CommentReference"/>
        </w:rPr>
        <w:commentReference w:id="493"/>
      </w:r>
    </w:p>
    <w:p w14:paraId="7340DB6B" w14:textId="47863441" w:rsidR="005271E6" w:rsidDel="005B5AD8" w:rsidRDefault="005271E6">
      <w:pPr>
        <w:spacing w:line="240" w:lineRule="auto"/>
        <w:rPr>
          <w:del w:id="494" w:author="Pena, Vanessa I" w:date="2017-02-27T12:14:00Z"/>
        </w:rPr>
      </w:pPr>
    </w:p>
    <w:p w14:paraId="1A2E82B9" w14:textId="77777777" w:rsidR="005271E6" w:rsidRDefault="00DD6533">
      <w:pPr>
        <w:spacing w:line="240" w:lineRule="auto"/>
      </w:pPr>
      <w:r>
        <w:rPr>
          <w:rFonts w:ascii="Calibri" w:eastAsia="Calibri" w:hAnsi="Calibri" w:cs="Calibri"/>
          <w:b/>
        </w:rPr>
        <w:t xml:space="preserve">Inter-agency cooperation can be essential for fully activated engagement </w:t>
      </w:r>
    </w:p>
    <w:p w14:paraId="0559A796" w14:textId="77777777" w:rsidR="005271E6" w:rsidRDefault="00DD6533">
      <w:pPr>
        <w:spacing w:line="240" w:lineRule="auto"/>
      </w:pPr>
      <w:r>
        <w:rPr>
          <w:rFonts w:ascii="Calibri" w:eastAsia="Calibri" w:hAnsi="Calibri" w:cs="Calibri"/>
        </w:rPr>
        <w:t xml:space="preserve">The BRAIN initiative began with the participation of three agencies (NIH, NSF, </w:t>
      </w:r>
      <w:proofErr w:type="gramStart"/>
      <w:r>
        <w:rPr>
          <w:rFonts w:ascii="Calibri" w:eastAsia="Calibri" w:hAnsi="Calibri" w:cs="Calibri"/>
        </w:rPr>
        <w:t>DARPA</w:t>
      </w:r>
      <w:proofErr w:type="gramEnd"/>
      <w:r>
        <w:rPr>
          <w:rFonts w:ascii="Calibri" w:eastAsia="Calibri" w:hAnsi="Calibri" w:cs="Calibri"/>
        </w:rPr>
        <w:t xml:space="preserve">) and has since worked with several others, including </w:t>
      </w:r>
      <w:commentRangeStart w:id="495"/>
      <w:r>
        <w:rPr>
          <w:rFonts w:ascii="Calibri" w:eastAsia="Calibri" w:hAnsi="Calibri" w:cs="Calibri"/>
        </w:rPr>
        <w:t>IARPA and FDA</w:t>
      </w:r>
      <w:commentRangeEnd w:id="495"/>
      <w:r w:rsidR="00246492">
        <w:rPr>
          <w:rStyle w:val="CommentReference"/>
        </w:rPr>
        <w:commentReference w:id="495"/>
      </w:r>
      <w:r>
        <w:rPr>
          <w:rFonts w:ascii="Calibri" w:eastAsia="Calibri" w:hAnsi="Calibri" w:cs="Calibri"/>
        </w:rPr>
        <w:t xml:space="preserve">. “What’s interesting is that because they have different missions, they were able to tackle different parts of the problem,” observes Tom </w:t>
      </w:r>
      <w:commentRangeStart w:id="496"/>
      <w:r>
        <w:rPr>
          <w:rFonts w:ascii="Calibri" w:eastAsia="Calibri" w:hAnsi="Calibri" w:cs="Calibri"/>
        </w:rPr>
        <w:t>Kalil</w:t>
      </w:r>
      <w:commentRangeEnd w:id="496"/>
      <w:r w:rsidR="00FA5B65">
        <w:rPr>
          <w:rStyle w:val="CommentReference"/>
        </w:rPr>
        <w:commentReference w:id="496"/>
      </w:r>
      <w:r>
        <w:rPr>
          <w:rFonts w:ascii="Calibri" w:eastAsia="Calibri" w:hAnsi="Calibri" w:cs="Calibri"/>
        </w:rPr>
        <w:t xml:space="preserve">. [Kalil, T., phone </w:t>
      </w:r>
      <w:proofErr w:type="gramStart"/>
      <w:r>
        <w:rPr>
          <w:rFonts w:ascii="Calibri" w:eastAsia="Calibri" w:hAnsi="Calibri" w:cs="Calibri"/>
        </w:rPr>
        <w:t xml:space="preserve">interview </w:t>
      </w:r>
      <w:proofErr w:type="gramEnd"/>
      <w:del w:id="497" w:author="Abrahams, Leslie S" w:date="2017-02-22T13:34:00Z">
        <w:r w:rsidDel="0071236F">
          <w:rPr>
            <w:rFonts w:ascii="Calibri" w:eastAsia="Calibri" w:hAnsi="Calibri" w:cs="Calibri"/>
          </w:rPr>
          <w:delText>with Policy Design Lab</w:delText>
        </w:r>
      </w:del>
      <w:r>
        <w:rPr>
          <w:rFonts w:ascii="Calibri" w:eastAsia="Calibri" w:hAnsi="Calibri" w:cs="Calibri"/>
        </w:rPr>
        <w:t>, August 1, 2016] NIH brought its expertise to bear on fundamental research and elements related to human health, whereas DARPA focused on its strength – high-risk, high-return research – to immediately respond to aspects of the BRAIN Initiative that might help veterans. The NSF, on the other hand, focuses its BRAIN initiative efforts on its own core competencies: integrative and interdisciplinary research; new theories, computation models, and analytical tools that will guide research questions and synthesize experimental data; and the development of innovative technologies and data infrastructure required to handle the large scale datasets resulting from this research [“</w:t>
      </w:r>
      <w:hyperlink r:id="rId44">
        <w:r>
          <w:rPr>
            <w:rFonts w:ascii="Calibri" w:eastAsia="Calibri" w:hAnsi="Calibri" w:cs="Calibri"/>
            <w:color w:val="1155CC"/>
            <w:u w:val="single"/>
          </w:rPr>
          <w:t>Obama Administration Proposes Over $300 Million in Funding for The BRAIN Initiative</w:t>
        </w:r>
      </w:hyperlink>
      <w:r>
        <w:rPr>
          <w:rFonts w:ascii="Calibri" w:eastAsia="Calibri" w:hAnsi="Calibri" w:cs="Calibri"/>
        </w:rPr>
        <w:t>”, White House Office of Science and Technology Policy, February 2015.] By concentrating on agency-specific strengths, and facilitating communication amongst agencies, the BRAIN initiative efficiently promotes full participation and expansion.</w:t>
      </w:r>
    </w:p>
    <w:p w14:paraId="5B7ED7B1" w14:textId="028F790F" w:rsidR="005271E6" w:rsidDel="005B5AD8" w:rsidRDefault="005271E6">
      <w:pPr>
        <w:spacing w:line="240" w:lineRule="auto"/>
        <w:rPr>
          <w:del w:id="498" w:author="Pena, Vanessa I" w:date="2017-02-27T12:14:00Z"/>
        </w:rPr>
      </w:pPr>
    </w:p>
    <w:p w14:paraId="2C2595F7" w14:textId="77777777" w:rsidR="005271E6" w:rsidRDefault="00DD6533">
      <w:pPr>
        <w:spacing w:line="240" w:lineRule="auto"/>
      </w:pPr>
      <w:commentRangeStart w:id="499"/>
      <w:r>
        <w:rPr>
          <w:rFonts w:ascii="Calibri" w:eastAsia="Calibri" w:hAnsi="Calibri" w:cs="Calibri"/>
          <w:b/>
        </w:rPr>
        <w:t>Sharing credit augments the power of convening</w:t>
      </w:r>
      <w:commentRangeEnd w:id="499"/>
      <w:r w:rsidR="00246492">
        <w:rPr>
          <w:rStyle w:val="CommentReference"/>
        </w:rPr>
        <w:commentReference w:id="499"/>
      </w:r>
    </w:p>
    <w:p w14:paraId="38F6F774" w14:textId="0757EAAE" w:rsidR="005271E6" w:rsidRDefault="00DD6533">
      <w:pPr>
        <w:spacing w:line="240" w:lineRule="auto"/>
      </w:pPr>
      <w:r>
        <w:rPr>
          <w:rFonts w:ascii="Calibri" w:eastAsia="Calibri" w:hAnsi="Calibri" w:cs="Calibri"/>
        </w:rPr>
        <w:t xml:space="preserve">“Spreading the credit around when something succeeds is very powerful,” observes Dr. Chun. [Chun, M., phone </w:t>
      </w:r>
      <w:proofErr w:type="gramStart"/>
      <w:r>
        <w:rPr>
          <w:rFonts w:ascii="Calibri" w:eastAsia="Calibri" w:hAnsi="Calibri" w:cs="Calibri"/>
        </w:rPr>
        <w:t xml:space="preserve">interview </w:t>
      </w:r>
      <w:proofErr w:type="gramEnd"/>
      <w:del w:id="500"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August 11, 2016] The White House consciously attributed progress to partners in the collective group effort, making sure to involve scientists in announcement events. The </w:t>
      </w:r>
      <w:proofErr w:type="spellStart"/>
      <w:r>
        <w:rPr>
          <w:rFonts w:ascii="Calibri" w:eastAsia="Calibri" w:hAnsi="Calibri" w:cs="Calibri"/>
        </w:rPr>
        <w:t>Kavli</w:t>
      </w:r>
      <w:proofErr w:type="spellEnd"/>
      <w:r>
        <w:rPr>
          <w:rFonts w:ascii="Calibri" w:eastAsia="Calibri" w:hAnsi="Calibri" w:cs="Calibri"/>
        </w:rPr>
        <w:t xml:space="preserve"> Foundation notes that the continued credit-sharing after initial successes were “tremendously reassuring,” and continued to build trust within the collaborative partnership. . [Chun, M., phone </w:t>
      </w:r>
      <w:proofErr w:type="gramStart"/>
      <w:r>
        <w:rPr>
          <w:rFonts w:ascii="Calibri" w:eastAsia="Calibri" w:hAnsi="Calibri" w:cs="Calibri"/>
        </w:rPr>
        <w:t xml:space="preserve">interview </w:t>
      </w:r>
      <w:proofErr w:type="gramEnd"/>
      <w:del w:id="501" w:author="Abrahams, Leslie S" w:date="2017-02-22T13:34:00Z">
        <w:r w:rsidDel="0071236F">
          <w:rPr>
            <w:rFonts w:ascii="Calibri" w:eastAsia="Calibri" w:hAnsi="Calibri" w:cs="Calibri"/>
          </w:rPr>
          <w:delText>with Policy Design Lab</w:delText>
        </w:r>
      </w:del>
      <w:r>
        <w:rPr>
          <w:rFonts w:ascii="Calibri" w:eastAsia="Calibri" w:hAnsi="Calibri" w:cs="Calibri"/>
        </w:rPr>
        <w:t>, August 11, 2016]</w:t>
      </w:r>
    </w:p>
    <w:p w14:paraId="757FE4FE" w14:textId="7B3287FA" w:rsidR="005271E6" w:rsidDel="005B5AD8" w:rsidRDefault="005271E6">
      <w:pPr>
        <w:rPr>
          <w:del w:id="502" w:author="Pena, Vanessa I" w:date="2017-02-27T12:14:00Z"/>
        </w:rPr>
      </w:pPr>
    </w:p>
    <w:p w14:paraId="4680EBE5" w14:textId="77777777" w:rsidR="005271E6" w:rsidRDefault="00DD6533">
      <w:r>
        <w:rPr>
          <w:b/>
        </w:rPr>
        <w:t>Read more</w:t>
      </w:r>
      <w:r>
        <w:t xml:space="preserve">: </w:t>
      </w:r>
    </w:p>
    <w:p w14:paraId="5AE68156" w14:textId="77777777" w:rsidR="005271E6" w:rsidRDefault="00936EAA">
      <w:hyperlink r:id="rId45">
        <w:r w:rsidR="00DD6533">
          <w:rPr>
            <w:rFonts w:ascii="Calibri" w:eastAsia="Calibri" w:hAnsi="Calibri" w:cs="Calibri"/>
            <w:color w:val="0000FF"/>
            <w:u w:val="single"/>
          </w:rPr>
          <w:t>The 2014 call to action</w:t>
        </w:r>
      </w:hyperlink>
      <w:hyperlink r:id="rId46"/>
    </w:p>
    <w:p w14:paraId="57FCB594" w14:textId="77777777" w:rsidR="005271E6" w:rsidRDefault="00936EAA">
      <w:pPr>
        <w:spacing w:line="240" w:lineRule="auto"/>
      </w:pPr>
      <w:hyperlink r:id="rId47">
        <w:r w:rsidR="00DD6533">
          <w:rPr>
            <w:rFonts w:ascii="Calibri" w:eastAsia="Calibri" w:hAnsi="Calibri" w:cs="Calibri"/>
            <w:color w:val="0000FF"/>
            <w:u w:val="single"/>
          </w:rPr>
          <w:t xml:space="preserve">Interview with BRAIN project pioneer, Dr. </w:t>
        </w:r>
        <w:proofErr w:type="spellStart"/>
        <w:r w:rsidR="00DD6533">
          <w:rPr>
            <w:rFonts w:ascii="Calibri" w:eastAsia="Calibri" w:hAnsi="Calibri" w:cs="Calibri"/>
            <w:color w:val="0000FF"/>
            <w:u w:val="single"/>
          </w:rPr>
          <w:t>Miyoung</w:t>
        </w:r>
        <w:proofErr w:type="spellEnd"/>
        <w:r w:rsidR="00DD6533">
          <w:rPr>
            <w:rFonts w:ascii="Calibri" w:eastAsia="Calibri" w:hAnsi="Calibri" w:cs="Calibri"/>
            <w:color w:val="0000FF"/>
            <w:u w:val="single"/>
          </w:rPr>
          <w:t xml:space="preserve"> Chun</w:t>
        </w:r>
      </w:hyperlink>
      <w:r w:rsidR="00DD6533">
        <w:rPr>
          <w:rFonts w:ascii="Calibri" w:eastAsia="Calibri" w:hAnsi="Calibri" w:cs="Calibri"/>
        </w:rPr>
        <w:t xml:space="preserve"> </w:t>
      </w:r>
    </w:p>
    <w:p w14:paraId="14CED9D7" w14:textId="77777777" w:rsidR="005271E6" w:rsidRDefault="00936EAA">
      <w:hyperlink r:id="rId48">
        <w:r w:rsidR="00DD6533">
          <w:rPr>
            <w:rFonts w:ascii="Calibri" w:eastAsia="Calibri" w:hAnsi="Calibri" w:cs="Calibri"/>
            <w:color w:val="0000FF"/>
            <w:u w:val="single"/>
          </w:rPr>
          <w:t>February 2016 fact sheet on BRAIN Initiative activities</w:t>
        </w:r>
      </w:hyperlink>
      <w:hyperlink r:id="rId49"/>
    </w:p>
    <w:p w14:paraId="5E87D63C" w14:textId="77777777" w:rsidR="005271E6" w:rsidRDefault="00936EAA">
      <w:hyperlink r:id="rId50">
        <w:r w:rsidR="00DD6533">
          <w:rPr>
            <w:rFonts w:ascii="Calibri" w:eastAsia="Calibri" w:hAnsi="Calibri" w:cs="Calibri"/>
            <w:color w:val="0000FF"/>
            <w:u w:val="single"/>
          </w:rPr>
          <w:t>May 2016 report to the Committees on the activities of the Interagency Working Group on Neuroscience (IWGN)</w:t>
        </w:r>
      </w:hyperlink>
      <w:hyperlink r:id="rId51"/>
    </w:p>
    <w:p w14:paraId="1C32A06E" w14:textId="295B0ED3" w:rsidR="005271E6" w:rsidDel="005B5AD8" w:rsidRDefault="005B5AD8">
      <w:pPr>
        <w:rPr>
          <w:del w:id="503" w:author="Pena, Vanessa I" w:date="2017-02-27T12:14:00Z"/>
        </w:rPr>
      </w:pPr>
      <w:del w:id="504" w:author="Pena, Vanessa I" w:date="2017-02-27T12:14:00Z">
        <w:r w:rsidDel="005B5AD8">
          <w:fldChar w:fldCharType="begin"/>
        </w:r>
        <w:r w:rsidDel="005B5AD8">
          <w:delInstrText xml:space="preserve"> HYPERLINK "https://www.whitehouse.gov/sites/default/files/microsites/ostp/NSTC/iwgn_congressional_report_final.pdf" \h </w:delInstrText>
        </w:r>
        <w:r w:rsidDel="005B5AD8">
          <w:fldChar w:fldCharType="end"/>
        </w:r>
      </w:del>
    </w:p>
    <w:p w14:paraId="5D414D43" w14:textId="77777777" w:rsidR="005271E6" w:rsidRDefault="00936EAA">
      <w:hyperlink r:id="rId52">
        <w:r w:rsidR="00DD6533">
          <w:rPr>
            <w:rFonts w:ascii="Calibri" w:eastAsia="Calibri" w:hAnsi="Calibri" w:cs="Calibri"/>
            <w:color w:val="0000FF"/>
            <w:u w:val="single"/>
          </w:rPr>
          <w:t>BRAIN Initiative milestone map: Key moments in brain research</w:t>
        </w:r>
      </w:hyperlink>
      <w:hyperlink r:id="rId53"/>
    </w:p>
    <w:p w14:paraId="2D3DF11C" w14:textId="71ED489C" w:rsidR="005271E6" w:rsidDel="005B5AD8" w:rsidRDefault="005B5AD8">
      <w:pPr>
        <w:rPr>
          <w:del w:id="505" w:author="Pena, Vanessa I" w:date="2017-02-27T12:14:00Z"/>
        </w:rPr>
      </w:pPr>
      <w:del w:id="506" w:author="Pena, Vanessa I" w:date="2017-02-27T12:14:00Z">
        <w:r w:rsidDel="005B5AD8">
          <w:fldChar w:fldCharType="begin"/>
        </w:r>
        <w:r w:rsidDel="005B5AD8">
          <w:delInstrText xml:space="preserve"> HYPERLINK "http://www.braininitiative.org/milestones/" \h </w:delInstrText>
        </w:r>
        <w:r w:rsidDel="005B5AD8">
          <w:fldChar w:fldCharType="end"/>
        </w:r>
        <w:bookmarkStart w:id="507" w:name="_Toc475961280"/>
        <w:bookmarkEnd w:id="507"/>
      </w:del>
    </w:p>
    <w:p w14:paraId="3C579CFC" w14:textId="77777777" w:rsidR="005271E6" w:rsidRDefault="00DD6533">
      <w:pPr>
        <w:pStyle w:val="Heading3"/>
        <w:pPrChange w:id="508" w:author="Abrahams, Leslie S" w:date="2017-02-24T10:16:00Z">
          <w:pPr/>
        </w:pPrChange>
      </w:pPr>
      <w:bookmarkStart w:id="509" w:name="_Toc475961281"/>
      <w:r>
        <w:rPr>
          <w:rFonts w:ascii="Calibri" w:eastAsia="Calibri" w:hAnsi="Calibri" w:cs="Calibri"/>
          <w:sz w:val="28"/>
          <w:szCs w:val="28"/>
        </w:rPr>
        <w:t xml:space="preserve">Case Study 2: </w:t>
      </w:r>
      <w:commentRangeStart w:id="510"/>
      <w:r w:rsidR="00BC4F86">
        <w:fldChar w:fldCharType="begin"/>
      </w:r>
      <w:r w:rsidR="00BC4F86">
        <w:instrText xml:space="preserve"> HYPERLINK "https://100kin10.org/" \h </w:instrText>
      </w:r>
      <w:r w:rsidR="00BC4F86">
        <w:fldChar w:fldCharType="separate"/>
      </w:r>
      <w:r>
        <w:rPr>
          <w:rFonts w:ascii="Calibri" w:eastAsia="Calibri" w:hAnsi="Calibri" w:cs="Calibri"/>
          <w:color w:val="0000FF"/>
          <w:sz w:val="28"/>
          <w:szCs w:val="28"/>
          <w:u w:val="single"/>
        </w:rPr>
        <w:t>100Kin10</w:t>
      </w:r>
      <w:r w:rsidR="00BC4F86">
        <w:rPr>
          <w:rFonts w:ascii="Calibri" w:eastAsia="Calibri" w:hAnsi="Calibri" w:cs="Calibri"/>
          <w:color w:val="0000FF"/>
          <w:sz w:val="28"/>
          <w:szCs w:val="28"/>
          <w:u w:val="single"/>
        </w:rPr>
        <w:fldChar w:fldCharType="end"/>
      </w:r>
      <w:commentRangeEnd w:id="510"/>
      <w:r w:rsidR="005B5AD8">
        <w:rPr>
          <w:rStyle w:val="CommentReference"/>
          <w:rFonts w:ascii="Arial" w:hAnsi="Arial"/>
          <w:b w:val="0"/>
        </w:rPr>
        <w:commentReference w:id="510"/>
      </w:r>
      <w:bookmarkEnd w:id="509"/>
      <w:r>
        <w:rPr>
          <w:rFonts w:ascii="Calibri" w:eastAsia="Calibri" w:hAnsi="Calibri" w:cs="Calibri"/>
          <w:sz w:val="28"/>
          <w:szCs w:val="28"/>
        </w:rPr>
        <w:t xml:space="preserve"> </w:t>
      </w:r>
    </w:p>
    <w:p w14:paraId="082E32E9" w14:textId="1E53994D" w:rsidR="005271E6" w:rsidDel="005B5AD8" w:rsidRDefault="00DD6533">
      <w:pPr>
        <w:rPr>
          <w:del w:id="511" w:author="Pena, Vanessa I" w:date="2017-02-27T12:14:00Z"/>
        </w:rPr>
      </w:pPr>
      <w:del w:id="512" w:author="Pena, Vanessa I" w:date="2017-02-27T12:14:00Z">
        <w:r w:rsidDel="005B5AD8">
          <w:rPr>
            <w:rFonts w:ascii="Calibri" w:eastAsia="Calibri" w:hAnsi="Calibri" w:cs="Calibri"/>
            <w:highlight w:val="lightGray"/>
          </w:rPr>
          <w:delText xml:space="preserve">[[Link or embed 90 second video: </w:delText>
        </w:r>
        <w:r w:rsidR="005B5AD8" w:rsidDel="005B5AD8">
          <w:fldChar w:fldCharType="begin"/>
        </w:r>
        <w:r w:rsidR="005B5AD8" w:rsidDel="005B5AD8">
          <w:delInstrText xml:space="preserve"> HYPERLINK "http://vimeo.com/37821939" \h </w:delInstrText>
        </w:r>
        <w:r w:rsidR="005B5AD8" w:rsidDel="005B5AD8">
          <w:fldChar w:fldCharType="separate"/>
        </w:r>
        <w:r w:rsidDel="005B5AD8">
          <w:rPr>
            <w:rFonts w:ascii="Calibri" w:eastAsia="Calibri" w:hAnsi="Calibri" w:cs="Calibri"/>
            <w:color w:val="1155CC"/>
            <w:highlight w:val="lightGray"/>
            <w:u w:val="single"/>
          </w:rPr>
          <w:delText>http://vimeo.com/37821939</w:delText>
        </w:r>
        <w:r w:rsidR="005B5AD8" w:rsidDel="005B5AD8">
          <w:rPr>
            <w:rFonts w:ascii="Calibri" w:eastAsia="Calibri" w:hAnsi="Calibri" w:cs="Calibri"/>
            <w:color w:val="1155CC"/>
            <w:highlight w:val="lightGray"/>
            <w:u w:val="single"/>
          </w:rPr>
          <w:fldChar w:fldCharType="end"/>
        </w:r>
        <w:r w:rsidDel="005B5AD8">
          <w:rPr>
            <w:rFonts w:ascii="Calibri" w:eastAsia="Calibri" w:hAnsi="Calibri" w:cs="Calibri"/>
            <w:color w:val="1155CC"/>
            <w:highlight w:val="lightGray"/>
            <w:u w:val="single"/>
          </w:rPr>
          <w:delText>]]</w:delText>
        </w:r>
      </w:del>
    </w:p>
    <w:p w14:paraId="6F63D36F" w14:textId="370770E6" w:rsidR="005271E6" w:rsidDel="005B5AD8" w:rsidRDefault="005271E6">
      <w:pPr>
        <w:rPr>
          <w:del w:id="513" w:author="Pena, Vanessa I" w:date="2017-02-27T12:14:00Z"/>
        </w:rPr>
      </w:pPr>
    </w:p>
    <w:p w14:paraId="63B32B67" w14:textId="77777777" w:rsidR="005271E6" w:rsidRDefault="00DD6533">
      <w:pPr>
        <w:spacing w:line="240" w:lineRule="auto"/>
      </w:pPr>
      <w:r>
        <w:rPr>
          <w:rFonts w:ascii="Calibri" w:eastAsia="Calibri" w:hAnsi="Calibri" w:cs="Calibri"/>
          <w:b/>
        </w:rPr>
        <w:t>Summary:</w:t>
      </w:r>
      <w:r>
        <w:rPr>
          <w:rFonts w:ascii="Calibri" w:eastAsia="Calibri" w:hAnsi="Calibri" w:cs="Calibri"/>
        </w:rPr>
        <w:t xml:space="preserve"> </w:t>
      </w:r>
    </w:p>
    <w:p w14:paraId="6B9505C7" w14:textId="308BB227" w:rsidR="005271E6" w:rsidRDefault="00DD6533">
      <w:pPr>
        <w:spacing w:line="240" w:lineRule="auto"/>
      </w:pPr>
      <w:r w:rsidRPr="00B363DA">
        <w:rPr>
          <w:rFonts w:ascii="Calibri" w:eastAsia="Calibri" w:hAnsi="Calibri" w:cs="Calibri"/>
          <w:highlight w:val="yellow"/>
          <w:rPrChange w:id="514" w:author="McKittrick, Alexis MW" w:date="2017-01-19T12:47:00Z">
            <w:rPr>
              <w:rFonts w:ascii="Calibri" w:eastAsia="Calibri" w:hAnsi="Calibri" w:cs="Calibri"/>
            </w:rPr>
          </w:rPrChange>
        </w:rPr>
        <w:t>100Kin10 unites the nation's top academic institutions, nonprofits, foundations, companies, and government agencies to collectively tackle the goal of training and retaining 100,000 excellent</w:t>
      </w:r>
      <w:commentRangeStart w:id="515"/>
      <w:r w:rsidRPr="00B363DA">
        <w:rPr>
          <w:rFonts w:ascii="Calibri" w:eastAsia="Calibri" w:hAnsi="Calibri" w:cs="Calibri"/>
          <w:highlight w:val="yellow"/>
          <w:rPrChange w:id="516" w:author="McKittrick, Alexis MW" w:date="2017-01-19T12:47:00Z">
            <w:rPr>
              <w:rFonts w:ascii="Calibri" w:eastAsia="Calibri" w:hAnsi="Calibri" w:cs="Calibri"/>
            </w:rPr>
          </w:rPrChange>
        </w:rPr>
        <w:t xml:space="preserve"> STEM </w:t>
      </w:r>
      <w:commentRangeEnd w:id="515"/>
      <w:r w:rsidR="00B363DA" w:rsidRPr="00B363DA">
        <w:rPr>
          <w:rStyle w:val="CommentReference"/>
          <w:highlight w:val="yellow"/>
          <w:rPrChange w:id="517" w:author="McKittrick, Alexis MW" w:date="2017-01-19T12:47:00Z">
            <w:rPr>
              <w:rStyle w:val="CommentReference"/>
            </w:rPr>
          </w:rPrChange>
        </w:rPr>
        <w:commentReference w:id="515"/>
      </w:r>
      <w:r w:rsidRPr="00B363DA">
        <w:rPr>
          <w:rFonts w:ascii="Calibri" w:eastAsia="Calibri" w:hAnsi="Calibri" w:cs="Calibri"/>
          <w:highlight w:val="yellow"/>
          <w:rPrChange w:id="518" w:author="McKittrick, Alexis MW" w:date="2017-01-19T12:47:00Z">
            <w:rPr>
              <w:rFonts w:ascii="Calibri" w:eastAsia="Calibri" w:hAnsi="Calibri" w:cs="Calibri"/>
            </w:rPr>
          </w:rPrChange>
        </w:rPr>
        <w:t>teachers to educate the next generation of innovators and problem solvers</w:t>
      </w:r>
      <w:r>
        <w:rPr>
          <w:rFonts w:ascii="Calibri" w:eastAsia="Calibri" w:hAnsi="Calibri" w:cs="Calibri"/>
        </w:rPr>
        <w:t xml:space="preserve"> </w:t>
      </w:r>
      <w:commentRangeStart w:id="519"/>
      <w:r>
        <w:rPr>
          <w:rFonts w:ascii="Calibri" w:eastAsia="Calibri" w:hAnsi="Calibri" w:cs="Calibri"/>
        </w:rPr>
        <w:t>[100Kin10</w:t>
      </w:r>
      <w:hyperlink r:id="rId54">
        <w:r>
          <w:rPr>
            <w:rFonts w:ascii="Calibri" w:eastAsia="Calibri" w:hAnsi="Calibri" w:cs="Calibri"/>
            <w:color w:val="1155CC"/>
            <w:u w:val="single"/>
          </w:rPr>
          <w:t xml:space="preserve"> website</w:t>
        </w:r>
      </w:hyperlink>
      <w:commentRangeEnd w:id="519"/>
      <w:r w:rsidR="00B363DA">
        <w:rPr>
          <w:rStyle w:val="CommentReference"/>
        </w:rPr>
        <w:commentReference w:id="519"/>
      </w:r>
      <w:r>
        <w:rPr>
          <w:rFonts w:ascii="Calibri" w:eastAsia="Calibri" w:hAnsi="Calibri" w:cs="Calibri"/>
        </w:rPr>
        <w:t>]</w:t>
      </w:r>
      <w:ins w:id="520" w:author="McKittrick, Alexis MW" w:date="2017-01-19T12:47:00Z">
        <w:r w:rsidR="00B363DA">
          <w:rPr>
            <w:rFonts w:ascii="Calibri" w:eastAsia="Calibri" w:hAnsi="Calibri" w:cs="Calibri"/>
          </w:rPr>
          <w:t>.</w:t>
        </w:r>
      </w:ins>
      <w:r>
        <w:rPr>
          <w:rFonts w:ascii="Calibri" w:eastAsia="Calibri" w:hAnsi="Calibri" w:cs="Calibri"/>
        </w:rPr>
        <w:t xml:space="preserve"> As a </w:t>
      </w:r>
      <w:commentRangeStart w:id="521"/>
      <w:r>
        <w:rPr>
          <w:rFonts w:ascii="Calibri" w:eastAsia="Calibri" w:hAnsi="Calibri" w:cs="Calibri"/>
        </w:rPr>
        <w:t>backbone organization</w:t>
      </w:r>
      <w:commentRangeEnd w:id="521"/>
      <w:r w:rsidR="00B363DA">
        <w:rPr>
          <w:rStyle w:val="CommentReference"/>
        </w:rPr>
        <w:commentReference w:id="521"/>
      </w:r>
      <w:r>
        <w:rPr>
          <w:rFonts w:ascii="Calibri" w:eastAsia="Calibri" w:hAnsi="Calibri" w:cs="Calibri"/>
        </w:rPr>
        <w:t>, 100Kin10 represents a network approach to problem-solving. It facilitates opportunities for its partners to collectively address shared challenges larger than any one organization could tackle individually.</w:t>
      </w:r>
    </w:p>
    <w:p w14:paraId="4F0B8AB2" w14:textId="47D616B9" w:rsidR="005271E6" w:rsidDel="005B5AD8" w:rsidRDefault="005271E6">
      <w:pPr>
        <w:rPr>
          <w:del w:id="522" w:author="Pena, Vanessa I" w:date="2017-02-27T12:14:00Z"/>
        </w:rPr>
      </w:pPr>
    </w:p>
    <w:p w14:paraId="08D49B9E" w14:textId="77777777" w:rsidR="005271E6" w:rsidRDefault="00DD6533">
      <w:r>
        <w:rPr>
          <w:rFonts w:ascii="Calibri" w:eastAsia="Calibri" w:hAnsi="Calibri" w:cs="Calibri"/>
          <w:b/>
        </w:rPr>
        <w:t>The call to action:</w:t>
      </w:r>
      <w:r>
        <w:rPr>
          <w:rFonts w:ascii="Calibri" w:eastAsia="Calibri" w:hAnsi="Calibri" w:cs="Calibri"/>
        </w:rPr>
        <w:t xml:space="preserve"> </w:t>
      </w:r>
    </w:p>
    <w:p w14:paraId="5F62C4C7" w14:textId="77777777" w:rsidR="005271E6" w:rsidRDefault="00DD6533">
      <w:pPr>
        <w:spacing w:line="240" w:lineRule="auto"/>
      </w:pPr>
      <w:r>
        <w:rPr>
          <w:rFonts w:ascii="Calibri" w:eastAsia="Calibri" w:hAnsi="Calibri" w:cs="Calibri"/>
        </w:rPr>
        <w:t xml:space="preserve">In the 2011 State of the Union address, President Obama set an audacious goal: Put 100,000 new science, technology, engineering, and mathematics (STEM) teachers in American classrooms by 2021, in order “to equip a new generation of problem-solvers with the STEM skills they need to revitalize our economy, lead our nation, and solve the globe’s most pressing challenges </w:t>
      </w:r>
      <w:r>
        <w:rPr>
          <w:rFonts w:ascii="Calibri" w:eastAsia="Calibri" w:hAnsi="Calibri" w:cs="Calibri"/>
          <w:color w:val="333333"/>
        </w:rPr>
        <w:t>[“</w:t>
      </w:r>
      <w:hyperlink r:id="rId55">
        <w:r>
          <w:rPr>
            <w:rFonts w:ascii="Calibri" w:eastAsia="Calibri" w:hAnsi="Calibri" w:cs="Calibri"/>
            <w:color w:val="1155CC"/>
            <w:u w:val="single"/>
          </w:rPr>
          <w:t>President Obama Celebrates Great Teachers and Our Nation’s Educational Progress</w:t>
        </w:r>
      </w:hyperlink>
      <w:r>
        <w:rPr>
          <w:rFonts w:ascii="Calibri" w:eastAsia="Calibri" w:hAnsi="Calibri" w:cs="Calibri"/>
          <w:color w:val="333333"/>
        </w:rPr>
        <w:t xml:space="preserve">”, The White House, May 2016]. </w:t>
      </w:r>
    </w:p>
    <w:p w14:paraId="6B23F1F6" w14:textId="5C977AAE" w:rsidR="005271E6" w:rsidDel="005B5AD8" w:rsidRDefault="005271E6">
      <w:pPr>
        <w:spacing w:line="240" w:lineRule="auto"/>
        <w:rPr>
          <w:del w:id="523" w:author="Pena, Vanessa I" w:date="2017-02-27T12:14:00Z"/>
        </w:rPr>
      </w:pPr>
    </w:p>
    <w:p w14:paraId="5D066B3E" w14:textId="5FF2C2E5" w:rsidR="005271E6" w:rsidRDefault="00DD6533">
      <w:pPr>
        <w:spacing w:line="240" w:lineRule="auto"/>
      </w:pPr>
      <w:r>
        <w:rPr>
          <w:rFonts w:ascii="Calibri" w:eastAsia="Calibri" w:hAnsi="Calibri" w:cs="Calibri"/>
        </w:rPr>
        <w:t>“The Administration was uniquely positioned to put out this call and keep the drumbeat going,” says Talia Milgrom-Elcott, executive director and co-founder of 100Kin10, noting that the President continued to call attention to the issue</w:t>
      </w:r>
      <w:ins w:id="524" w:author="McKittrick, Alexis MW" w:date="2017-01-19T12:50:00Z">
        <w:r w:rsidR="00B363DA">
          <w:rPr>
            <w:rFonts w:ascii="Calibri" w:eastAsia="Calibri" w:hAnsi="Calibri" w:cs="Calibri"/>
          </w:rPr>
          <w:t xml:space="preserve"> after the initial announcement</w:t>
        </w:r>
      </w:ins>
      <w:r>
        <w:rPr>
          <w:rFonts w:ascii="Calibri" w:eastAsia="Calibri" w:hAnsi="Calibri" w:cs="Calibri"/>
        </w:rPr>
        <w:t xml:space="preserve">, whether in stump speeches or his second inaugural address. [Milgrom-Elcott, T., phone </w:t>
      </w:r>
      <w:proofErr w:type="gramStart"/>
      <w:r>
        <w:rPr>
          <w:rFonts w:ascii="Calibri" w:eastAsia="Calibri" w:hAnsi="Calibri" w:cs="Calibri"/>
        </w:rPr>
        <w:t xml:space="preserve">interview </w:t>
      </w:r>
      <w:proofErr w:type="gramEnd"/>
      <w:del w:id="525"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August 16, 2016.] The continued drumbeat, she says, put a high degree of emphasis and "oomph" behind the call – which increased the response by stakeholders. [Milgrom-Elcott, T., phone </w:t>
      </w:r>
      <w:proofErr w:type="gramStart"/>
      <w:r>
        <w:rPr>
          <w:rFonts w:ascii="Calibri" w:eastAsia="Calibri" w:hAnsi="Calibri" w:cs="Calibri"/>
        </w:rPr>
        <w:t xml:space="preserve">interview </w:t>
      </w:r>
      <w:proofErr w:type="gramEnd"/>
      <w:del w:id="526"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p>
    <w:p w14:paraId="5A4D138C" w14:textId="3A4A3E9A" w:rsidR="005271E6" w:rsidDel="005B5AD8" w:rsidRDefault="005271E6">
      <w:pPr>
        <w:spacing w:line="240" w:lineRule="auto"/>
        <w:rPr>
          <w:del w:id="527" w:author="Pena, Vanessa I" w:date="2017-02-27T12:14:00Z"/>
        </w:rPr>
      </w:pPr>
    </w:p>
    <w:p w14:paraId="59F3BC85" w14:textId="77777777" w:rsidR="005271E6" w:rsidRDefault="00DD6533">
      <w:pPr>
        <w:spacing w:line="240" w:lineRule="auto"/>
      </w:pPr>
      <w:r>
        <w:rPr>
          <w:rFonts w:ascii="Calibri" w:eastAsia="Calibri" w:hAnsi="Calibri" w:cs="Calibri"/>
          <w:b/>
        </w:rPr>
        <w:t>How the collaboration developed:</w:t>
      </w:r>
      <w:r>
        <w:rPr>
          <w:rFonts w:ascii="Calibri" w:eastAsia="Calibri" w:hAnsi="Calibri" w:cs="Calibri"/>
          <w:b/>
          <w:sz w:val="19"/>
          <w:szCs w:val="19"/>
          <w:highlight w:val="white"/>
        </w:rPr>
        <w:t xml:space="preserve"> </w:t>
      </w:r>
    </w:p>
    <w:p w14:paraId="76943246" w14:textId="77777777" w:rsidR="005271E6" w:rsidRDefault="00DD6533">
      <w:pPr>
        <w:spacing w:line="240" w:lineRule="auto"/>
      </w:pPr>
      <w:r>
        <w:rPr>
          <w:rFonts w:ascii="Calibri" w:eastAsia="Calibri" w:hAnsi="Calibri" w:cs="Calibri"/>
        </w:rPr>
        <w:t xml:space="preserve">100Kin10 emerged directly as a response to the urgent presidential call to action. The White House helped set the Federal levers into motion – using their visibility to prioritize existing Federal funding streams towards STEM </w:t>
      </w:r>
      <w:r>
        <w:rPr>
          <w:rFonts w:ascii="Calibri" w:eastAsia="Calibri" w:hAnsi="Calibri" w:cs="Calibri"/>
          <w:highlight w:val="lightGray"/>
        </w:rPr>
        <w:t>[crosslink i3 case study</w:t>
      </w:r>
      <w:r>
        <w:rPr>
          <w:rFonts w:ascii="Calibri" w:eastAsia="Calibri" w:hAnsi="Calibri" w:cs="Calibri"/>
        </w:rPr>
        <w:t>]</w:t>
      </w:r>
      <w:del w:id="528" w:author="McKittrick, Alexis MW" w:date="2017-01-19T12:51:00Z">
        <w:r w:rsidDel="00B363DA">
          <w:rPr>
            <w:rFonts w:ascii="Calibri" w:eastAsia="Calibri" w:hAnsi="Calibri" w:cs="Calibri"/>
          </w:rPr>
          <w:delText>,</w:delText>
        </w:r>
      </w:del>
      <w:r>
        <w:rPr>
          <w:rFonts w:ascii="Calibri" w:eastAsia="Calibri" w:hAnsi="Calibri" w:cs="Calibri"/>
        </w:rPr>
        <w:t xml:space="preserve"> and deploying its convening power to bring stakeholders together and create accountability. But, she notes, </w:t>
      </w:r>
      <w:commentRangeStart w:id="529"/>
      <w:r>
        <w:rPr>
          <w:rFonts w:ascii="Calibri" w:eastAsia="Calibri" w:hAnsi="Calibri" w:cs="Calibri"/>
        </w:rPr>
        <w:t>they couldn’t deliver the teachers</w:t>
      </w:r>
      <w:commentRangeEnd w:id="529"/>
      <w:r w:rsidR="00B363DA">
        <w:rPr>
          <w:rStyle w:val="CommentReference"/>
        </w:rPr>
        <w:commentReference w:id="529"/>
      </w:r>
      <w:r>
        <w:rPr>
          <w:rFonts w:ascii="Calibri" w:eastAsia="Calibri" w:hAnsi="Calibri" w:cs="Calibri"/>
        </w:rPr>
        <w:t xml:space="preserve">: "There was no way they could set into motion what would be necessary to get to 100,000 excellent STEM teachers -- it truly required a private sector networked response. And so that's what we set out to do and to build." [Milgrom-Elcott, T., phone </w:t>
      </w:r>
      <w:proofErr w:type="gramStart"/>
      <w:r>
        <w:rPr>
          <w:rFonts w:ascii="Calibri" w:eastAsia="Calibri" w:hAnsi="Calibri" w:cs="Calibri"/>
        </w:rPr>
        <w:t xml:space="preserve">interview </w:t>
      </w:r>
      <w:proofErr w:type="gramEnd"/>
      <w:del w:id="530"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p>
    <w:p w14:paraId="2E59A037" w14:textId="4D50682C" w:rsidR="005271E6" w:rsidDel="005B5AD8" w:rsidRDefault="005271E6">
      <w:pPr>
        <w:tabs>
          <w:tab w:val="left" w:pos="2418"/>
        </w:tabs>
        <w:spacing w:line="240" w:lineRule="auto"/>
        <w:rPr>
          <w:del w:id="531" w:author="Pena, Vanessa I" w:date="2017-02-27T12:14:00Z"/>
        </w:rPr>
      </w:pPr>
    </w:p>
    <w:p w14:paraId="3F643054" w14:textId="77777777" w:rsidR="005271E6" w:rsidRDefault="00DD6533">
      <w:pPr>
        <w:tabs>
          <w:tab w:val="left" w:pos="2418"/>
        </w:tabs>
        <w:spacing w:line="240" w:lineRule="auto"/>
      </w:pPr>
      <w:r>
        <w:rPr>
          <w:rFonts w:ascii="Calibri" w:eastAsia="Calibri" w:hAnsi="Calibri" w:cs="Calibri"/>
        </w:rPr>
        <w:t xml:space="preserve">Early efforts concentrated on securing private sector commitments, but the organization quickly realized that partners required further support to actualize their programs. 100Kin10 responded by adjusting its focus. The organization now emphasizes a </w:t>
      </w:r>
      <w:hyperlink r:id="rId56">
        <w:r>
          <w:rPr>
            <w:rFonts w:ascii="Calibri" w:eastAsia="Calibri" w:hAnsi="Calibri" w:cs="Calibri"/>
            <w:color w:val="0000FF"/>
            <w:u w:val="single"/>
          </w:rPr>
          <w:t>network approach</w:t>
        </w:r>
      </w:hyperlink>
      <w:r>
        <w:rPr>
          <w:rFonts w:ascii="Calibri" w:eastAsia="Calibri" w:hAnsi="Calibri" w:cs="Calibri"/>
        </w:rPr>
        <w:t xml:space="preserve"> to problem solving so that each partner organization can improve its work while meeting its personal commitment to the goal of 100,000 teachers. This requires trust, explains Milgrom-Elcott. [Milgrom-Elcott, T., phone </w:t>
      </w:r>
      <w:proofErr w:type="gramStart"/>
      <w:r>
        <w:rPr>
          <w:rFonts w:ascii="Calibri" w:eastAsia="Calibri" w:hAnsi="Calibri" w:cs="Calibri"/>
        </w:rPr>
        <w:t xml:space="preserve">interview </w:t>
      </w:r>
      <w:proofErr w:type="gramEnd"/>
      <w:del w:id="532"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August 16, 2016.] At the outset, 100Kin10 emphasized the development of a strong trust base with partnering organizations. “Trust is the bedrock of learning. We developed trust [with our partners] before we invested in marketing or even funding,” explains Milgrom-Elcott. [Milgrom-Elcott, T., phone </w:t>
      </w:r>
      <w:proofErr w:type="gramStart"/>
      <w:r>
        <w:rPr>
          <w:rFonts w:ascii="Calibri" w:eastAsia="Calibri" w:hAnsi="Calibri" w:cs="Calibri"/>
        </w:rPr>
        <w:t xml:space="preserve">interview </w:t>
      </w:r>
      <w:proofErr w:type="gramEnd"/>
      <w:del w:id="533"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p>
    <w:p w14:paraId="019ED1E6" w14:textId="20B92BBD" w:rsidR="005271E6" w:rsidDel="005B5AD8" w:rsidRDefault="005271E6">
      <w:pPr>
        <w:spacing w:line="240" w:lineRule="auto"/>
        <w:rPr>
          <w:del w:id="534" w:author="Pena, Vanessa I" w:date="2017-02-27T12:14:00Z"/>
        </w:rPr>
      </w:pPr>
    </w:p>
    <w:p w14:paraId="44E70DB1" w14:textId="77777777" w:rsidR="005271E6" w:rsidRDefault="00DD6533">
      <w:pPr>
        <w:spacing w:line="240" w:lineRule="auto"/>
      </w:pPr>
      <w:r>
        <w:rPr>
          <w:rFonts w:ascii="Calibri" w:eastAsia="Calibri" w:hAnsi="Calibri" w:cs="Calibri"/>
        </w:rPr>
        <w:t xml:space="preserve">Partners have the opportunity to learn from and adapt the models of other partners as well as the support to innovate new approaches. 100Kin10 offers access to funding and implementation support that spans the spectrum, from small collaboration grants to support knowledge sharing to experimental pilots to catalyze innovation: “Depending on where you are, and what questions you’re working on, we support you in those different stages,” Milgrom-Elcott adds. [Milgrom-Elcott, T., phone </w:t>
      </w:r>
      <w:proofErr w:type="gramStart"/>
      <w:r>
        <w:rPr>
          <w:rFonts w:ascii="Calibri" w:eastAsia="Calibri" w:hAnsi="Calibri" w:cs="Calibri"/>
        </w:rPr>
        <w:t xml:space="preserve">interview </w:t>
      </w:r>
      <w:proofErr w:type="gramEnd"/>
      <w:del w:id="535"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p>
    <w:p w14:paraId="6F050E6C" w14:textId="7ACFBDA2" w:rsidR="005271E6" w:rsidDel="005B5AD8" w:rsidRDefault="005271E6">
      <w:pPr>
        <w:spacing w:line="240" w:lineRule="auto"/>
        <w:rPr>
          <w:del w:id="536" w:author="Pena, Vanessa I" w:date="2017-02-27T12:14:00Z"/>
        </w:rPr>
      </w:pPr>
    </w:p>
    <w:p w14:paraId="300749B5" w14:textId="0EAAF71A" w:rsidR="005271E6" w:rsidDel="005B5AD8" w:rsidRDefault="005271E6">
      <w:pPr>
        <w:rPr>
          <w:del w:id="537" w:author="Pena, Vanessa I" w:date="2017-02-27T12:14:00Z"/>
        </w:rPr>
      </w:pPr>
    </w:p>
    <w:p w14:paraId="22A383FD" w14:textId="77777777" w:rsidR="005271E6" w:rsidRDefault="00DD6533">
      <w:pPr>
        <w:spacing w:line="240" w:lineRule="auto"/>
      </w:pPr>
      <w:r>
        <w:rPr>
          <w:rFonts w:ascii="Calibri" w:eastAsia="Calibri" w:hAnsi="Calibri" w:cs="Calibri"/>
          <w:b/>
        </w:rPr>
        <w:t>Impact:</w:t>
      </w:r>
      <w:r>
        <w:rPr>
          <w:rFonts w:ascii="Calibri" w:eastAsia="Calibri" w:hAnsi="Calibri" w:cs="Calibri"/>
        </w:rPr>
        <w:t xml:space="preserve"> </w:t>
      </w:r>
      <w:commentRangeStart w:id="538"/>
      <w:r>
        <w:rPr>
          <w:rFonts w:ascii="Calibri" w:eastAsia="Calibri" w:hAnsi="Calibri" w:cs="Calibri"/>
        </w:rPr>
        <w:t xml:space="preserve">[Milgrom-Elcott, T., Personal </w:t>
      </w:r>
      <w:proofErr w:type="gramStart"/>
      <w:r>
        <w:rPr>
          <w:rFonts w:ascii="Calibri" w:eastAsia="Calibri" w:hAnsi="Calibri" w:cs="Calibri"/>
        </w:rPr>
        <w:t xml:space="preserve">communication </w:t>
      </w:r>
      <w:proofErr w:type="gramEnd"/>
      <w:del w:id="539" w:author="Abrahams, Leslie S" w:date="2017-02-22T13:34:00Z">
        <w:r w:rsidDel="0071236F">
          <w:rPr>
            <w:rFonts w:ascii="Calibri" w:eastAsia="Calibri" w:hAnsi="Calibri" w:cs="Calibri"/>
          </w:rPr>
          <w:delText>with Policy Design Lab</w:delText>
        </w:r>
      </w:del>
      <w:r>
        <w:rPr>
          <w:rFonts w:ascii="Calibri" w:eastAsia="Calibri" w:hAnsi="Calibri" w:cs="Calibri"/>
        </w:rPr>
        <w:t>, December 14, 2016].</w:t>
      </w:r>
      <w:commentRangeEnd w:id="538"/>
      <w:r w:rsidR="007A68DF">
        <w:rPr>
          <w:rStyle w:val="CommentReference"/>
        </w:rPr>
        <w:commentReference w:id="538"/>
      </w:r>
    </w:p>
    <w:p w14:paraId="760B5593" w14:textId="77777777" w:rsidR="005271E6" w:rsidRDefault="00DD6533">
      <w:pPr>
        <w:spacing w:line="240" w:lineRule="auto"/>
      </w:pPr>
      <w:r>
        <w:rPr>
          <w:rFonts w:ascii="Calibri" w:eastAsia="Calibri" w:hAnsi="Calibri" w:cs="Calibri"/>
        </w:rPr>
        <w:t>100Kin10 and its partners have promoted the importance of STEM as a cross-sector priority. Five years in, 100Kin10 partners have already trained more than 40,000 teachers. The network announced in spring 2016 that it was on track to deliver the full 100,000 STEM teachers on time [</w:t>
      </w:r>
      <w:hyperlink r:id="rId57">
        <w:r>
          <w:rPr>
            <w:rFonts w:ascii="Calibri" w:eastAsia="Calibri" w:hAnsi="Calibri" w:cs="Calibri"/>
            <w:color w:val="1155CC"/>
            <w:u w:val="single"/>
          </w:rPr>
          <w:t>President Obama Celebrates Great Teachers and Our Nation’s Educational Progress</w:t>
        </w:r>
      </w:hyperlink>
      <w:r>
        <w:rPr>
          <w:rFonts w:ascii="Calibri" w:eastAsia="Calibri" w:hAnsi="Calibri" w:cs="Calibri"/>
          <w:color w:val="333333"/>
        </w:rPr>
        <w:t>”, The White House, May 2016]</w:t>
      </w:r>
      <w:r>
        <w:rPr>
          <w:rFonts w:ascii="Calibri" w:eastAsia="Calibri" w:hAnsi="Calibri" w:cs="Calibri"/>
        </w:rPr>
        <w:t xml:space="preserve">. </w:t>
      </w:r>
    </w:p>
    <w:p w14:paraId="2BDEF259" w14:textId="4FD64EAD" w:rsidR="005271E6" w:rsidDel="005B5AD8" w:rsidRDefault="005271E6">
      <w:pPr>
        <w:spacing w:line="240" w:lineRule="auto"/>
        <w:rPr>
          <w:del w:id="540" w:author="Pena, Vanessa I" w:date="2017-02-27T12:14:00Z"/>
        </w:rPr>
      </w:pPr>
    </w:p>
    <w:p w14:paraId="2304033F" w14:textId="77777777" w:rsidR="005271E6" w:rsidRDefault="00DD6533">
      <w:pPr>
        <w:spacing w:line="240" w:lineRule="auto"/>
      </w:pPr>
      <w:r>
        <w:rPr>
          <w:rFonts w:ascii="Calibri" w:eastAsia="Calibri" w:hAnsi="Calibri" w:cs="Calibri"/>
        </w:rPr>
        <w:t>Having begun as 28 organizations responding to the State of the Union call, 100Kin10 now works with over 280 partners, including the nation’s top academic institutions, nonprofits, foundations, companies, and government agencies. [</w:t>
      </w:r>
      <w:commentRangeStart w:id="541"/>
      <w:r>
        <w:rPr>
          <w:rFonts w:ascii="Calibri" w:eastAsia="Calibri" w:hAnsi="Calibri" w:cs="Calibri"/>
        </w:rPr>
        <w:t xml:space="preserve">Milgrom-Elcott, T., Personal </w:t>
      </w:r>
      <w:proofErr w:type="gramStart"/>
      <w:r>
        <w:rPr>
          <w:rFonts w:ascii="Calibri" w:eastAsia="Calibri" w:hAnsi="Calibri" w:cs="Calibri"/>
        </w:rPr>
        <w:t xml:space="preserve">communication </w:t>
      </w:r>
      <w:proofErr w:type="gramEnd"/>
      <w:del w:id="542" w:author="Abrahams, Leslie S" w:date="2017-02-22T13:34:00Z">
        <w:r w:rsidDel="0071236F">
          <w:rPr>
            <w:rFonts w:ascii="Calibri" w:eastAsia="Calibri" w:hAnsi="Calibri" w:cs="Calibri"/>
          </w:rPr>
          <w:delText>with Policy Design Lab</w:delText>
        </w:r>
      </w:del>
      <w:r>
        <w:rPr>
          <w:rFonts w:ascii="Calibri" w:eastAsia="Calibri" w:hAnsi="Calibri" w:cs="Calibri"/>
        </w:rPr>
        <w:t>, December 14, 2016</w:t>
      </w:r>
      <w:commentRangeEnd w:id="541"/>
      <w:r w:rsidR="007A68DF">
        <w:rPr>
          <w:rStyle w:val="CommentReference"/>
        </w:rPr>
        <w:commentReference w:id="541"/>
      </w:r>
      <w:r>
        <w:rPr>
          <w:rFonts w:ascii="Calibri" w:eastAsia="Calibri" w:hAnsi="Calibri" w:cs="Calibri"/>
        </w:rPr>
        <w:t>]. The Funders’ Collaborative is comprised of thirty-four funders, including national private foundations, community foundations, corporate sponsors and others, who have made pledges since 2011 totaling more than $90 million to support the goal of 100Kin10 [</w:t>
      </w:r>
      <w:hyperlink r:id="rId58">
        <w:r>
          <w:rPr>
            <w:rFonts w:ascii="Calibri" w:eastAsia="Calibri" w:hAnsi="Calibri" w:cs="Calibri"/>
            <w:color w:val="1155CC"/>
            <w:u w:val="single"/>
          </w:rPr>
          <w:t>100Kin10</w:t>
        </w:r>
      </w:hyperlink>
      <w:r>
        <w:rPr>
          <w:rFonts w:ascii="Calibri" w:eastAsia="Calibri" w:hAnsi="Calibri" w:cs="Calibri"/>
        </w:rPr>
        <w:t>]. Organized as a collection of pledges from funders, members of the collaborative each pledge a minimum of $500,000, to be dispersed over no more than 3 years, to one or more 100Kin10 partner organizations. In 2015, funders distributed over $14 million to 37 100Kin10 partners. [“</w:t>
      </w:r>
      <w:hyperlink r:id="rId59">
        <w:r>
          <w:rPr>
            <w:rFonts w:ascii="Calibri" w:eastAsia="Calibri" w:hAnsi="Calibri" w:cs="Calibri"/>
            <w:color w:val="1155CC"/>
            <w:u w:val="single"/>
          </w:rPr>
          <w:t xml:space="preserve">2015 Was a Great Year, and We’re Excited to Show You </w:t>
        </w:r>
        <w:proofErr w:type="gramStart"/>
        <w:r>
          <w:rPr>
            <w:rFonts w:ascii="Calibri" w:eastAsia="Calibri" w:hAnsi="Calibri" w:cs="Calibri"/>
            <w:color w:val="1155CC"/>
            <w:u w:val="single"/>
          </w:rPr>
          <w:t>Why</w:t>
        </w:r>
        <w:proofErr w:type="gramEnd"/>
      </w:hyperlink>
      <w:r>
        <w:rPr>
          <w:rFonts w:ascii="Calibri" w:eastAsia="Calibri" w:hAnsi="Calibri" w:cs="Calibri"/>
        </w:rPr>
        <w:t xml:space="preserve">”, 100Kin10, 2016] Partners also have the opportunity to submit applications for funding via a 100Kin10 Challenge Grant. </w:t>
      </w:r>
    </w:p>
    <w:p w14:paraId="6BFD433A" w14:textId="6B951F75" w:rsidR="005271E6" w:rsidDel="005B5AD8" w:rsidRDefault="005271E6">
      <w:pPr>
        <w:rPr>
          <w:del w:id="543" w:author="Pena, Vanessa I" w:date="2017-02-27T12:14:00Z"/>
        </w:rPr>
      </w:pPr>
    </w:p>
    <w:p w14:paraId="6E0902E0" w14:textId="77777777" w:rsidR="005271E6" w:rsidRDefault="00DD6533">
      <w:r>
        <w:rPr>
          <w:rFonts w:ascii="Calibri" w:eastAsia="Calibri" w:hAnsi="Calibri" w:cs="Calibri"/>
          <w:b/>
          <w:u w:val="single"/>
        </w:rPr>
        <w:t xml:space="preserve">Key learning insights: </w:t>
      </w:r>
    </w:p>
    <w:p w14:paraId="6AC0407C" w14:textId="77777777" w:rsidR="005271E6" w:rsidRDefault="00DD6533">
      <w:pPr>
        <w:numPr>
          <w:ilvl w:val="0"/>
          <w:numId w:val="4"/>
        </w:numPr>
        <w:contextualSpacing/>
      </w:pPr>
      <w:r>
        <w:rPr>
          <w:rFonts w:ascii="Calibri" w:eastAsia="Calibri" w:hAnsi="Calibri" w:cs="Calibri"/>
          <w:b/>
        </w:rPr>
        <w:t>Structure the collective framework thoughtfully in pursuit of a common goal</w:t>
      </w:r>
    </w:p>
    <w:p w14:paraId="6C76D1A6" w14:textId="77777777" w:rsidR="005271E6" w:rsidRDefault="00DD6533">
      <w:pPr>
        <w:numPr>
          <w:ilvl w:val="0"/>
          <w:numId w:val="4"/>
        </w:numPr>
        <w:spacing w:line="240" w:lineRule="auto"/>
        <w:contextualSpacing/>
      </w:pPr>
      <w:r>
        <w:rPr>
          <w:rFonts w:ascii="Calibri" w:eastAsia="Calibri" w:hAnsi="Calibri" w:cs="Calibri"/>
          <w:b/>
        </w:rPr>
        <w:t>Understand partners’ context to unleash collaboration</w:t>
      </w:r>
    </w:p>
    <w:p w14:paraId="2555D022" w14:textId="77777777" w:rsidR="005271E6" w:rsidRDefault="00DD6533">
      <w:pPr>
        <w:numPr>
          <w:ilvl w:val="0"/>
          <w:numId w:val="4"/>
        </w:numPr>
        <w:spacing w:line="240" w:lineRule="auto"/>
        <w:contextualSpacing/>
        <w:rPr>
          <w:b/>
        </w:rPr>
      </w:pPr>
      <w:r>
        <w:rPr>
          <w:rFonts w:ascii="Calibri" w:eastAsia="Calibri" w:hAnsi="Calibri" w:cs="Calibri"/>
          <w:b/>
        </w:rPr>
        <w:t>Shift from symptoms to root causes</w:t>
      </w:r>
    </w:p>
    <w:p w14:paraId="681E6185" w14:textId="77777777" w:rsidR="005271E6" w:rsidRDefault="00DD6533">
      <w:pPr>
        <w:numPr>
          <w:ilvl w:val="0"/>
          <w:numId w:val="4"/>
        </w:numPr>
        <w:contextualSpacing/>
        <w:rPr>
          <w:b/>
        </w:rPr>
      </w:pPr>
      <w:r>
        <w:rPr>
          <w:rFonts w:ascii="Calibri" w:eastAsia="Calibri" w:hAnsi="Calibri" w:cs="Calibri"/>
          <w:b/>
        </w:rPr>
        <w:t>Focus on quality over quantity when scaling a network</w:t>
      </w:r>
    </w:p>
    <w:p w14:paraId="70901BDB" w14:textId="77777777" w:rsidR="005271E6" w:rsidRDefault="00DD6533">
      <w:pPr>
        <w:numPr>
          <w:ilvl w:val="0"/>
          <w:numId w:val="4"/>
        </w:numPr>
        <w:spacing w:line="240" w:lineRule="auto"/>
        <w:contextualSpacing/>
        <w:rPr>
          <w:b/>
        </w:rPr>
      </w:pPr>
      <w:r>
        <w:rPr>
          <w:rFonts w:ascii="Calibri" w:eastAsia="Calibri" w:hAnsi="Calibri" w:cs="Calibri"/>
          <w:b/>
        </w:rPr>
        <w:t>Share learning through the network to accelerate progress</w:t>
      </w:r>
    </w:p>
    <w:p w14:paraId="63899A04" w14:textId="77777777" w:rsidR="005271E6" w:rsidRDefault="00DD6533">
      <w:pPr>
        <w:numPr>
          <w:ilvl w:val="0"/>
          <w:numId w:val="4"/>
        </w:numPr>
        <w:spacing w:line="240" w:lineRule="auto"/>
        <w:contextualSpacing/>
        <w:rPr>
          <w:b/>
        </w:rPr>
      </w:pPr>
      <w:r>
        <w:rPr>
          <w:rFonts w:ascii="Calibri" w:eastAsia="Calibri" w:hAnsi="Calibri" w:cs="Calibri"/>
          <w:b/>
        </w:rPr>
        <w:t>Secure commitments in the presence of public or high authority figures</w:t>
      </w:r>
    </w:p>
    <w:p w14:paraId="30E6763A" w14:textId="52E4B8D3" w:rsidR="005271E6" w:rsidDel="005B5AD8" w:rsidRDefault="005271E6">
      <w:pPr>
        <w:spacing w:line="240" w:lineRule="auto"/>
        <w:rPr>
          <w:del w:id="544" w:author="Pena, Vanessa I" w:date="2017-02-27T12:14:00Z"/>
        </w:rPr>
      </w:pPr>
    </w:p>
    <w:p w14:paraId="145262B1" w14:textId="77777777" w:rsidR="005271E6" w:rsidRDefault="00DD6533">
      <w:pPr>
        <w:spacing w:line="240" w:lineRule="auto"/>
      </w:pPr>
      <w:r>
        <w:rPr>
          <w:rFonts w:ascii="Calibri" w:eastAsia="Calibri" w:hAnsi="Calibri" w:cs="Calibri"/>
          <w:b/>
        </w:rPr>
        <w:t>Structure the collective framework thoughtfully in pursuit of a common goal</w:t>
      </w:r>
    </w:p>
    <w:p w14:paraId="37A0EF0D" w14:textId="77777777" w:rsidR="005271E6" w:rsidRDefault="00DD6533">
      <w:pPr>
        <w:spacing w:line="240" w:lineRule="auto"/>
      </w:pPr>
      <w:r>
        <w:rPr>
          <w:rFonts w:ascii="Calibri" w:eastAsia="Calibri" w:hAnsi="Calibri" w:cs="Calibri"/>
        </w:rPr>
        <w:t xml:space="preserve">Talia Milgrom-Elcott recounted how at the very outset, 100Kin10 used a series of user-centered design exercises, like backwards mapping, to clarify their strategy. “We ran through a series of questions, asking what would need to have happened for us to have achieved our goal by </w:t>
      </w:r>
      <w:proofErr w:type="gramStart"/>
      <w:r>
        <w:rPr>
          <w:rFonts w:ascii="Calibri" w:eastAsia="Calibri" w:hAnsi="Calibri" w:cs="Calibri"/>
        </w:rPr>
        <w:t>2021?</w:t>
      </w:r>
      <w:proofErr w:type="gramEnd"/>
      <w:r>
        <w:rPr>
          <w:rFonts w:ascii="Calibri" w:eastAsia="Calibri" w:hAnsi="Calibri" w:cs="Calibri"/>
        </w:rPr>
        <w:t xml:space="preserve">” [Milgrom-Elcott, T., phone </w:t>
      </w:r>
      <w:proofErr w:type="gramStart"/>
      <w:r>
        <w:rPr>
          <w:rFonts w:ascii="Calibri" w:eastAsia="Calibri" w:hAnsi="Calibri" w:cs="Calibri"/>
        </w:rPr>
        <w:t xml:space="preserve">interview </w:t>
      </w:r>
      <w:proofErr w:type="gramEnd"/>
      <w:del w:id="545"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 By mapping backwards the planning became oriented around what commitments to action each organization could make. As a result, 100Kin10 established, at the heart of its mission, a bias towards action. As Milgrom-Elcott explains, partners are pushed to articulate specific actions they plan to undertake; “We are not your grandfather’s coalition; you have to have a commitment to action to be a part of the network</w:t>
      </w:r>
      <w:r>
        <w:t xml:space="preserve">.” </w:t>
      </w:r>
      <w:r>
        <w:rPr>
          <w:rFonts w:ascii="Calibri" w:eastAsia="Calibri" w:hAnsi="Calibri" w:cs="Calibri"/>
        </w:rPr>
        <w:t xml:space="preserve">[Milgrom-Elcott, T., phone </w:t>
      </w:r>
      <w:proofErr w:type="gramStart"/>
      <w:r>
        <w:rPr>
          <w:rFonts w:ascii="Calibri" w:eastAsia="Calibri" w:hAnsi="Calibri" w:cs="Calibri"/>
        </w:rPr>
        <w:t xml:space="preserve">interview </w:t>
      </w:r>
      <w:proofErr w:type="gramEnd"/>
      <w:del w:id="546"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p>
    <w:p w14:paraId="33FF9BE4" w14:textId="2B935118" w:rsidR="005271E6" w:rsidDel="005B5AD8" w:rsidRDefault="005271E6">
      <w:pPr>
        <w:spacing w:line="240" w:lineRule="auto"/>
        <w:rPr>
          <w:del w:id="547" w:author="Pena, Vanessa I" w:date="2017-02-27T12:14:00Z"/>
        </w:rPr>
      </w:pPr>
    </w:p>
    <w:p w14:paraId="700C4F52" w14:textId="77777777" w:rsidR="005271E6" w:rsidRDefault="00DD6533">
      <w:pPr>
        <w:spacing w:line="240" w:lineRule="auto"/>
      </w:pPr>
      <w:r>
        <w:rPr>
          <w:rFonts w:ascii="Calibri" w:eastAsia="Calibri" w:hAnsi="Calibri" w:cs="Calibri"/>
        </w:rPr>
        <w:t xml:space="preserve">Milgrom-Elcott adds, “Unlike other coalitions, we don’t require our partners to adhere to a set of principles. In fact, the opposite: We intentionally court organizations that disagree with each other or sit on </w:t>
      </w:r>
      <w:commentRangeStart w:id="548"/>
      <w:r>
        <w:rPr>
          <w:rFonts w:ascii="Calibri" w:eastAsia="Calibri" w:hAnsi="Calibri" w:cs="Calibri"/>
        </w:rPr>
        <w:t xml:space="preserve">opposite sides of the negotiating table but can agree and even work together on this goal.” </w:t>
      </w:r>
      <w:commentRangeEnd w:id="548"/>
      <w:r w:rsidR="007A68DF">
        <w:rPr>
          <w:rStyle w:val="CommentReference"/>
        </w:rPr>
        <w:commentReference w:id="548"/>
      </w:r>
      <w:r>
        <w:rPr>
          <w:rFonts w:ascii="Calibri" w:eastAsia="Calibri" w:hAnsi="Calibri" w:cs="Calibri"/>
        </w:rPr>
        <w:t xml:space="preserve">[Milgrom-Elcott, T., Personal </w:t>
      </w:r>
      <w:proofErr w:type="gramStart"/>
      <w:r>
        <w:rPr>
          <w:rFonts w:ascii="Calibri" w:eastAsia="Calibri" w:hAnsi="Calibri" w:cs="Calibri"/>
        </w:rPr>
        <w:t xml:space="preserve">communication </w:t>
      </w:r>
      <w:proofErr w:type="gramEnd"/>
      <w:del w:id="549" w:author="Abrahams, Leslie S" w:date="2017-02-22T13:34:00Z">
        <w:r w:rsidDel="0071236F">
          <w:rPr>
            <w:rFonts w:ascii="Calibri" w:eastAsia="Calibri" w:hAnsi="Calibri" w:cs="Calibri"/>
          </w:rPr>
          <w:delText>with Policy Design Lab</w:delText>
        </w:r>
      </w:del>
      <w:r>
        <w:rPr>
          <w:rFonts w:ascii="Calibri" w:eastAsia="Calibri" w:hAnsi="Calibri" w:cs="Calibri"/>
        </w:rPr>
        <w:t>, December 14, 2016].</w:t>
      </w:r>
    </w:p>
    <w:p w14:paraId="234BE04C" w14:textId="4D9AC269" w:rsidR="005271E6" w:rsidDel="005B5AD8" w:rsidRDefault="005271E6">
      <w:pPr>
        <w:spacing w:line="240" w:lineRule="auto"/>
        <w:rPr>
          <w:del w:id="550" w:author="Pena, Vanessa I" w:date="2017-02-27T12:14:00Z"/>
        </w:rPr>
      </w:pPr>
    </w:p>
    <w:p w14:paraId="30E87F7A" w14:textId="77777777" w:rsidR="005271E6" w:rsidRDefault="00DD6533">
      <w:pPr>
        <w:spacing w:line="240" w:lineRule="auto"/>
      </w:pPr>
      <w:r>
        <w:rPr>
          <w:rFonts w:ascii="Calibri" w:eastAsia="Calibri" w:hAnsi="Calibri" w:cs="Calibri"/>
          <w:b/>
        </w:rPr>
        <w:t>Understand partners’ context to unleash collaboration</w:t>
      </w:r>
    </w:p>
    <w:p w14:paraId="626F4A2E" w14:textId="77777777" w:rsidR="005271E6" w:rsidRDefault="00DD6533">
      <w:pPr>
        <w:widowControl w:val="0"/>
        <w:spacing w:line="240" w:lineRule="auto"/>
      </w:pPr>
      <w:r>
        <w:rPr>
          <w:rFonts w:ascii="Calibri" w:eastAsia="Calibri" w:hAnsi="Calibri" w:cs="Calibri"/>
        </w:rPr>
        <w:t xml:space="preserve">For 100Kin10, a central focus was understanding the challenges faced by partner organizations and how they interact. By understanding partners’ particular context and investing the time to know them and their work well – including asking all partners to share their data, strengths, and struggles -- 100Kin10 was able to act as a matchmaker between partners. This spurred the formation of relevant cross-sector partnerships to enable organizations facing similar challenges to work together, or to learn from one another. Learning the strengths of each participant helped to ensure each partner’s comparative advantage was capitalized on. </w:t>
      </w:r>
    </w:p>
    <w:p w14:paraId="627D9EE6" w14:textId="452114EE" w:rsidR="005271E6" w:rsidDel="005B5AD8" w:rsidRDefault="005271E6">
      <w:pPr>
        <w:spacing w:line="240" w:lineRule="auto"/>
        <w:rPr>
          <w:del w:id="551" w:author="Pena, Vanessa I" w:date="2017-02-27T12:14:00Z"/>
        </w:rPr>
      </w:pPr>
    </w:p>
    <w:p w14:paraId="0845D5BE" w14:textId="77777777" w:rsidR="005271E6" w:rsidRDefault="00DD6533">
      <w:pPr>
        <w:spacing w:line="240" w:lineRule="auto"/>
      </w:pPr>
      <w:r>
        <w:rPr>
          <w:b/>
        </w:rPr>
        <w:t>Shift from symptoms to root causes</w:t>
      </w:r>
    </w:p>
    <w:p w14:paraId="7A259AFC" w14:textId="30B845CA" w:rsidR="005271E6" w:rsidRDefault="00DD6533">
      <w:pPr>
        <w:spacing w:line="240" w:lineRule="auto"/>
      </w:pPr>
      <w:r>
        <w:rPr>
          <w:rFonts w:ascii="Calibri" w:eastAsia="Calibri" w:hAnsi="Calibri" w:cs="Calibri"/>
        </w:rPr>
        <w:t xml:space="preserve">Working to understand partner organizations on a micro level led to a comprehensive understanding of the landscape, which 100Kin10 captured in a </w:t>
      </w:r>
      <w:hyperlink r:id="rId60">
        <w:r>
          <w:rPr>
            <w:rFonts w:ascii="Calibri" w:eastAsia="Calibri" w:hAnsi="Calibri" w:cs="Calibri"/>
            <w:color w:val="0000FF"/>
            <w:u w:val="single"/>
          </w:rPr>
          <w:t>map of the major challenges</w:t>
        </w:r>
      </w:hyperlink>
      <w:r>
        <w:rPr>
          <w:rFonts w:ascii="Calibri" w:eastAsia="Calibri" w:hAnsi="Calibri" w:cs="Calibri"/>
        </w:rPr>
        <w:t xml:space="preserve"> and their root causes. Milgrom-Elcott explains the thought process for partners as, “’Where are you currently working? Where is your work a Band-Aid because you're in a triage emergency situation, but underlying there's something going on that if you could just get at, you wouldn't have so much bleeding?” [Milgrom-Elcott, T., phone </w:t>
      </w:r>
      <w:proofErr w:type="gramStart"/>
      <w:r>
        <w:rPr>
          <w:rFonts w:ascii="Calibri" w:eastAsia="Calibri" w:hAnsi="Calibri" w:cs="Calibri"/>
        </w:rPr>
        <w:t xml:space="preserve">interview </w:t>
      </w:r>
      <w:proofErr w:type="gramEnd"/>
      <w:del w:id="552"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August 16, 2016.] She describes the collective learning process as “Moving people up the diagnosis chain, from dealing with a flesh wound, to understanding the cause of the bleeding, to understanding why so many people are coming in with bleeding.” [Milgrom-Elcott, T., phone </w:t>
      </w:r>
      <w:proofErr w:type="gramStart"/>
      <w:r>
        <w:rPr>
          <w:rFonts w:ascii="Calibri" w:eastAsia="Calibri" w:hAnsi="Calibri" w:cs="Calibri"/>
        </w:rPr>
        <w:t xml:space="preserve">interview </w:t>
      </w:r>
      <w:proofErr w:type="gramEnd"/>
      <w:del w:id="553"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August 16, 2016.] The network is currently working with its partners to address the core issues that have made this moonshot goal so hard. </w:t>
      </w:r>
      <w:del w:id="554" w:author="Pena, Vanessa I" w:date="2017-02-27T12:14:00Z">
        <w:r w:rsidDel="005B5AD8">
          <w:rPr>
            <w:rFonts w:ascii="Calibri" w:eastAsia="Calibri" w:hAnsi="Calibri" w:cs="Calibri"/>
          </w:rPr>
          <w:delText>[</w:delText>
        </w:r>
        <w:r w:rsidDel="005B5AD8">
          <w:rPr>
            <w:rFonts w:ascii="Calibri" w:eastAsia="Calibri" w:hAnsi="Calibri" w:cs="Calibri"/>
            <w:highlight w:val="lightGray"/>
          </w:rPr>
          <w:delText>crosslink Moonshot V8 blurb</w:delText>
        </w:r>
        <w:r w:rsidDel="005B5AD8">
          <w:rPr>
            <w:rFonts w:ascii="Calibri" w:eastAsia="Calibri" w:hAnsi="Calibri" w:cs="Calibri"/>
          </w:rPr>
          <w:delText>]</w:delText>
        </w:r>
      </w:del>
      <w:r w:rsidR="005B5AD8">
        <w:rPr>
          <w:rStyle w:val="CommentReference"/>
          <w:rFonts w:ascii="Arial" w:hAnsi="Arial"/>
        </w:rPr>
        <w:commentReference w:id="555"/>
      </w:r>
    </w:p>
    <w:p w14:paraId="0FB7A1E5" w14:textId="27E1B091" w:rsidR="005271E6" w:rsidDel="005B5AD8" w:rsidRDefault="005271E6">
      <w:pPr>
        <w:rPr>
          <w:del w:id="556" w:author="Pena, Vanessa I" w:date="2017-02-27T12:14:00Z"/>
        </w:rPr>
      </w:pPr>
    </w:p>
    <w:p w14:paraId="12CA9AD9" w14:textId="77777777" w:rsidR="005271E6" w:rsidRDefault="00DD6533">
      <w:r>
        <w:rPr>
          <w:rFonts w:ascii="Calibri" w:eastAsia="Calibri" w:hAnsi="Calibri" w:cs="Calibri"/>
          <w:b/>
        </w:rPr>
        <w:t>Focus on quality over quantity when scaling a network</w:t>
      </w:r>
    </w:p>
    <w:p w14:paraId="01A32358" w14:textId="2ED76400" w:rsidR="005271E6" w:rsidRDefault="00DD6533">
      <w:pPr>
        <w:spacing w:line="240" w:lineRule="auto"/>
      </w:pPr>
      <w:r>
        <w:rPr>
          <w:rFonts w:ascii="Calibri" w:eastAsia="Calibri" w:hAnsi="Calibri" w:cs="Calibri"/>
        </w:rPr>
        <w:t>100Kin10 initially focused on growing the number of partners involved in the collective effort, but later came to realize that simply “bringing more organizations on board didn’t help those organizations to succeed</w:t>
      </w:r>
      <w:commentRangeStart w:id="557"/>
      <w:commentRangeStart w:id="558"/>
      <w:del w:id="559" w:author="Pena, Vanessa I" w:date="2017-01-20T20:38:00Z">
        <w:r w:rsidDel="00777DBA">
          <w:rPr>
            <w:rFonts w:ascii="Calibri" w:eastAsia="Calibri" w:hAnsi="Calibri" w:cs="Calibri"/>
          </w:rPr>
          <w:delText>. [...]</w:delText>
        </w:r>
      </w:del>
      <w:ins w:id="560" w:author="Pena, Vanessa I" w:date="2017-01-20T20:38:00Z">
        <w:r w:rsidR="00777DBA">
          <w:rPr>
            <w:rFonts w:ascii="Calibri" w:eastAsia="Calibri" w:hAnsi="Calibri" w:cs="Calibri"/>
          </w:rPr>
          <w:t>…</w:t>
        </w:r>
      </w:ins>
      <w:del w:id="561" w:author="Pena, Vanessa I" w:date="2017-01-20T20:38:00Z">
        <w:r w:rsidDel="00777DBA">
          <w:rPr>
            <w:rFonts w:ascii="Calibri" w:eastAsia="Calibri" w:hAnsi="Calibri" w:cs="Calibri"/>
          </w:rPr>
          <w:delText xml:space="preserve"> </w:delText>
        </w:r>
      </w:del>
      <w:commentRangeEnd w:id="557"/>
      <w:r w:rsidR="000E28E5">
        <w:rPr>
          <w:rStyle w:val="CommentReference"/>
        </w:rPr>
        <w:commentReference w:id="557"/>
      </w:r>
      <w:commentRangeEnd w:id="558"/>
      <w:r w:rsidR="00777DBA">
        <w:rPr>
          <w:rStyle w:val="CommentReference"/>
        </w:rPr>
        <w:commentReference w:id="558"/>
      </w:r>
      <w:r>
        <w:rPr>
          <w:rFonts w:ascii="Calibri" w:eastAsia="Calibri" w:hAnsi="Calibri" w:cs="Calibri"/>
        </w:rPr>
        <w:t xml:space="preserve">Having commitments on paper that couldn’t be effectuated was only marginally or normally better than no commitment at all. So we have since focused on innovating different vehicles to support organizations to succeed.” [Milgrom-Elcott, T., phone </w:t>
      </w:r>
      <w:proofErr w:type="gramStart"/>
      <w:r>
        <w:rPr>
          <w:rFonts w:ascii="Calibri" w:eastAsia="Calibri" w:hAnsi="Calibri" w:cs="Calibri"/>
        </w:rPr>
        <w:t xml:space="preserve">interview </w:t>
      </w:r>
      <w:proofErr w:type="gramEnd"/>
      <w:del w:id="562"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p>
    <w:p w14:paraId="6A8F9665" w14:textId="183F7A2D" w:rsidR="005271E6" w:rsidDel="005B5AD8" w:rsidRDefault="005271E6">
      <w:pPr>
        <w:spacing w:line="240" w:lineRule="auto"/>
        <w:rPr>
          <w:del w:id="563" w:author="Pena, Vanessa I" w:date="2017-02-27T12:14:00Z"/>
        </w:rPr>
      </w:pPr>
    </w:p>
    <w:p w14:paraId="2189A013" w14:textId="77777777" w:rsidR="005271E6" w:rsidRDefault="00DD6533">
      <w:pPr>
        <w:spacing w:line="240" w:lineRule="auto"/>
      </w:pPr>
      <w:r>
        <w:rPr>
          <w:rFonts w:ascii="Calibri" w:eastAsia="Calibri" w:hAnsi="Calibri" w:cs="Calibri"/>
        </w:rPr>
        <w:t xml:space="preserve">100Kin10 created a vehicle for growing the network organically. </w:t>
      </w:r>
      <w:commentRangeStart w:id="564"/>
      <w:r>
        <w:rPr>
          <w:rFonts w:ascii="Calibri" w:eastAsia="Calibri" w:hAnsi="Calibri" w:cs="Calibri"/>
        </w:rPr>
        <w:t>Existing partners could nominate new organizations, which then applied with commitments to action and evidence of prior successes</w:t>
      </w:r>
      <w:commentRangeEnd w:id="564"/>
      <w:r w:rsidR="000E28E5">
        <w:rPr>
          <w:rStyle w:val="CommentReference"/>
        </w:rPr>
        <w:commentReference w:id="564"/>
      </w:r>
      <w:r>
        <w:rPr>
          <w:rFonts w:ascii="Calibri" w:eastAsia="Calibri" w:hAnsi="Calibri" w:cs="Calibri"/>
        </w:rPr>
        <w:t xml:space="preserve">. In addition to tapping the networks of all partners, this approach to growth created an inherent check on 100Kin10’s value proposition: If existing partners didn’t find it useful, they wouldn’t expend their social capital inviting their colleagues to join. [Milgrom-Elcott, T., Personal </w:t>
      </w:r>
      <w:proofErr w:type="gramStart"/>
      <w:r>
        <w:rPr>
          <w:rFonts w:ascii="Calibri" w:eastAsia="Calibri" w:hAnsi="Calibri" w:cs="Calibri"/>
        </w:rPr>
        <w:t xml:space="preserve">communication </w:t>
      </w:r>
      <w:proofErr w:type="gramEnd"/>
      <w:del w:id="565" w:author="Abrahams, Leslie S" w:date="2017-02-22T13:34:00Z">
        <w:r w:rsidDel="0071236F">
          <w:rPr>
            <w:rFonts w:ascii="Calibri" w:eastAsia="Calibri" w:hAnsi="Calibri" w:cs="Calibri"/>
          </w:rPr>
          <w:delText>with Policy Design Lab</w:delText>
        </w:r>
      </w:del>
      <w:r>
        <w:rPr>
          <w:rFonts w:ascii="Calibri" w:eastAsia="Calibri" w:hAnsi="Calibri" w:cs="Calibri"/>
        </w:rPr>
        <w:t>, December 14, 2016].</w:t>
      </w:r>
    </w:p>
    <w:p w14:paraId="37CEAFC0" w14:textId="563EDF79" w:rsidR="005271E6" w:rsidDel="005B5AD8" w:rsidRDefault="005271E6">
      <w:pPr>
        <w:spacing w:line="240" w:lineRule="auto"/>
        <w:rPr>
          <w:del w:id="566" w:author="Pena, Vanessa I" w:date="2017-02-27T12:14:00Z"/>
        </w:rPr>
      </w:pPr>
    </w:p>
    <w:p w14:paraId="0F393118" w14:textId="77777777" w:rsidR="005271E6" w:rsidRDefault="00DD6533">
      <w:pPr>
        <w:spacing w:line="240" w:lineRule="auto"/>
      </w:pPr>
      <w:commentRangeStart w:id="567"/>
      <w:r>
        <w:rPr>
          <w:rFonts w:ascii="Calibri" w:eastAsia="Calibri" w:hAnsi="Calibri" w:cs="Calibri"/>
          <w:b/>
        </w:rPr>
        <w:t>Secure commitments in the presence of public or high authority figures</w:t>
      </w:r>
      <w:r>
        <w:rPr>
          <w:rFonts w:ascii="Calibri" w:eastAsia="Calibri" w:hAnsi="Calibri" w:cs="Calibri"/>
        </w:rPr>
        <w:t xml:space="preserve"> </w:t>
      </w:r>
    </w:p>
    <w:p w14:paraId="201D1F1E" w14:textId="77777777" w:rsidR="005271E6" w:rsidRDefault="00DD6533">
      <w:pPr>
        <w:spacing w:line="240" w:lineRule="auto"/>
      </w:pPr>
      <w:r>
        <w:rPr>
          <w:rFonts w:ascii="Calibri" w:eastAsia="Calibri" w:hAnsi="Calibri" w:cs="Calibri"/>
        </w:rPr>
        <w:t xml:space="preserve">Articulating concrete commitments helps to ensure follow-on action. Milgrom-Elcott recounts convening a meeting between partners and Arne Duncan, then Secretary of Education: “We used it as a carrot, knowing there would be no stick for accountability. We had no way to ensure what would happen, but [we thought] if we had people publicly commit in front of the Secretary, that would be a very powerful force and function.” [Milgrom-Elcott, T., phone </w:t>
      </w:r>
      <w:proofErr w:type="gramStart"/>
      <w:r>
        <w:rPr>
          <w:rFonts w:ascii="Calibri" w:eastAsia="Calibri" w:hAnsi="Calibri" w:cs="Calibri"/>
        </w:rPr>
        <w:t xml:space="preserve">interview </w:t>
      </w:r>
      <w:proofErr w:type="gramEnd"/>
      <w:del w:id="568"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August 16, 2016.] It was an effective strategy. </w:t>
      </w:r>
      <w:commentRangeEnd w:id="567"/>
      <w:r w:rsidR="000E28E5">
        <w:rPr>
          <w:rStyle w:val="CommentReference"/>
        </w:rPr>
        <w:commentReference w:id="567"/>
      </w:r>
      <w:r>
        <w:rPr>
          <w:rFonts w:ascii="Calibri" w:eastAsia="Calibri" w:hAnsi="Calibri" w:cs="Calibri"/>
        </w:rPr>
        <w:t xml:space="preserve">For all partners, 100Kin10 now publishes partner commitments publicly, and each partner shares its progress annually with the network. Successes are widely celebrated at events and in writings, to encourage high achievement. </w:t>
      </w:r>
    </w:p>
    <w:p w14:paraId="183F7A9F" w14:textId="450FF79A" w:rsidR="005271E6" w:rsidDel="005B5AD8" w:rsidRDefault="005271E6">
      <w:pPr>
        <w:spacing w:line="240" w:lineRule="auto"/>
        <w:rPr>
          <w:del w:id="569" w:author="Pena, Vanessa I" w:date="2017-02-27T12:14:00Z"/>
        </w:rPr>
      </w:pPr>
    </w:p>
    <w:p w14:paraId="564FEC7E" w14:textId="77777777" w:rsidR="005271E6" w:rsidRDefault="00DD6533">
      <w:pPr>
        <w:spacing w:line="240" w:lineRule="auto"/>
      </w:pPr>
      <w:r>
        <w:rPr>
          <w:rFonts w:ascii="Calibri" w:eastAsia="Calibri" w:hAnsi="Calibri" w:cs="Calibri"/>
          <w:b/>
        </w:rPr>
        <w:t>Share learning through the network to accelerate progress</w:t>
      </w:r>
    </w:p>
    <w:p w14:paraId="53308998" w14:textId="6BBE6A7A" w:rsidR="005271E6" w:rsidRDefault="00DD6533">
      <w:pPr>
        <w:spacing w:line="240" w:lineRule="auto"/>
      </w:pPr>
      <w:r>
        <w:rPr>
          <w:rFonts w:ascii="Calibri" w:eastAsia="Calibri" w:hAnsi="Calibri" w:cs="Calibri"/>
        </w:rPr>
        <w:t xml:space="preserve">With annual partner surveys </w:t>
      </w:r>
      <w:commentRangeStart w:id="570"/>
      <w:r>
        <w:rPr>
          <w:rFonts w:ascii="Calibri" w:eastAsia="Calibri" w:hAnsi="Calibri" w:cs="Calibri"/>
        </w:rPr>
        <w:t xml:space="preserve">and “Steal </w:t>
      </w:r>
      <w:proofErr w:type="gramStart"/>
      <w:r>
        <w:rPr>
          <w:rFonts w:ascii="Calibri" w:eastAsia="Calibri" w:hAnsi="Calibri" w:cs="Calibri"/>
        </w:rPr>
        <w:t>This</w:t>
      </w:r>
      <w:proofErr w:type="gramEnd"/>
      <w:r>
        <w:rPr>
          <w:rFonts w:ascii="Calibri" w:eastAsia="Calibri" w:hAnsi="Calibri" w:cs="Calibri"/>
        </w:rPr>
        <w:t>” sessions</w:t>
      </w:r>
      <w:commentRangeEnd w:id="570"/>
      <w:r w:rsidR="004A3517">
        <w:rPr>
          <w:rStyle w:val="CommentReference"/>
        </w:rPr>
        <w:commentReference w:id="570"/>
      </w:r>
      <w:r>
        <w:rPr>
          <w:rFonts w:ascii="Calibri" w:eastAsia="Calibri" w:hAnsi="Calibri" w:cs="Calibri"/>
        </w:rPr>
        <w:t xml:space="preserve">, the network advances the collective state of learning by encouraging knowledge-sharing. [Milgrom-Elcott, T., Personal </w:t>
      </w:r>
      <w:proofErr w:type="gramStart"/>
      <w:r>
        <w:rPr>
          <w:rFonts w:ascii="Calibri" w:eastAsia="Calibri" w:hAnsi="Calibri" w:cs="Calibri"/>
        </w:rPr>
        <w:t xml:space="preserve">communication </w:t>
      </w:r>
      <w:proofErr w:type="gramEnd"/>
      <w:del w:id="571" w:author="Abrahams, Leslie S" w:date="2017-02-22T13:34:00Z">
        <w:r w:rsidDel="0071236F">
          <w:rPr>
            <w:rFonts w:ascii="Calibri" w:eastAsia="Calibri" w:hAnsi="Calibri" w:cs="Calibri"/>
          </w:rPr>
          <w:delText>with Policy Design Lab</w:delText>
        </w:r>
      </w:del>
      <w:r>
        <w:rPr>
          <w:rFonts w:ascii="Calibri" w:eastAsia="Calibri" w:hAnsi="Calibri" w:cs="Calibri"/>
        </w:rPr>
        <w:t>, December 14, 2016].</w:t>
      </w:r>
      <w:ins w:id="572" w:author="McKittrick, Alexis MW" w:date="2017-01-19T13:29:00Z">
        <w:r w:rsidR="004A3517">
          <w:rPr>
            <w:rFonts w:ascii="Calibri" w:eastAsia="Calibri" w:hAnsi="Calibri" w:cs="Calibri"/>
          </w:rPr>
          <w:t xml:space="preserve"> </w:t>
        </w:r>
      </w:ins>
      <w:r>
        <w:rPr>
          <w:rFonts w:ascii="Calibri" w:eastAsia="Calibri" w:hAnsi="Calibri" w:cs="Calibri"/>
        </w:rPr>
        <w:t xml:space="preserve">This, in turn, accelerates the rate of collective progress. Through the 100Kin10 Fellowship, teams from partner organizations develop and test new tools, systems, and/or programs that help prepare and support instructors and their students, together achieving ambitious goals for STEM instruction that supports students’ active learning in grades </w:t>
      </w:r>
      <w:commentRangeStart w:id="573"/>
      <w:r>
        <w:rPr>
          <w:rFonts w:ascii="Calibri" w:eastAsia="Calibri" w:hAnsi="Calibri" w:cs="Calibri"/>
        </w:rPr>
        <w:t>P</w:t>
      </w:r>
      <w:commentRangeEnd w:id="573"/>
      <w:r w:rsidR="004A3517">
        <w:rPr>
          <w:rStyle w:val="CommentReference"/>
        </w:rPr>
        <w:commentReference w:id="573"/>
      </w:r>
      <w:r>
        <w:rPr>
          <w:rFonts w:ascii="Calibri" w:eastAsia="Calibri" w:hAnsi="Calibri" w:cs="Calibri"/>
        </w:rPr>
        <w:t xml:space="preserve">-3. </w:t>
      </w:r>
    </w:p>
    <w:p w14:paraId="081B74AC" w14:textId="109AB633" w:rsidR="005271E6" w:rsidDel="005B5AD8" w:rsidRDefault="005271E6">
      <w:pPr>
        <w:spacing w:line="240" w:lineRule="auto"/>
        <w:rPr>
          <w:del w:id="574" w:author="Pena, Vanessa I" w:date="2017-02-27T12:14:00Z"/>
        </w:rPr>
      </w:pPr>
    </w:p>
    <w:p w14:paraId="2057A5E8" w14:textId="77777777" w:rsidR="005271E6" w:rsidRDefault="00DD6533">
      <w:pPr>
        <w:spacing w:line="240" w:lineRule="auto"/>
      </w:pPr>
      <w:r>
        <w:rPr>
          <w:rFonts w:ascii="Calibri" w:eastAsia="Calibri" w:hAnsi="Calibri" w:cs="Calibri"/>
          <w:b/>
        </w:rPr>
        <w:t xml:space="preserve">Read more: </w:t>
      </w:r>
    </w:p>
    <w:p w14:paraId="5D846A54" w14:textId="77777777" w:rsidR="005271E6" w:rsidRDefault="00936EAA">
      <w:pPr>
        <w:spacing w:line="240" w:lineRule="auto"/>
      </w:pPr>
      <w:hyperlink r:id="rId61">
        <w:r w:rsidR="00DD6533">
          <w:rPr>
            <w:rFonts w:ascii="Calibri" w:eastAsia="Calibri" w:hAnsi="Calibri" w:cs="Calibri"/>
            <w:color w:val="0000FF"/>
            <w:u w:val="single"/>
          </w:rPr>
          <w:t>How to Count to 100,000 STEM Teachers in 10 Years</w:t>
        </w:r>
      </w:hyperlink>
      <w:hyperlink r:id="rId62"/>
    </w:p>
    <w:p w14:paraId="3BF0096F" w14:textId="77777777" w:rsidR="005271E6" w:rsidRDefault="00936EAA">
      <w:pPr>
        <w:spacing w:line="240" w:lineRule="auto"/>
      </w:pPr>
      <w:hyperlink r:id="rId63">
        <w:r w:rsidR="00DD6533">
          <w:rPr>
            <w:rFonts w:ascii="Calibri" w:eastAsia="Calibri" w:hAnsi="Calibri" w:cs="Calibri"/>
            <w:color w:val="0000FF"/>
            <w:u w:val="single"/>
          </w:rPr>
          <w:t>100Kin10’s Experiments in Networked Impact</w:t>
        </w:r>
      </w:hyperlink>
      <w:hyperlink r:id="rId64"/>
    </w:p>
    <w:bookmarkStart w:id="575" w:name="_2et92p0" w:colFirst="0" w:colLast="0"/>
    <w:bookmarkEnd w:id="575"/>
    <w:p w14:paraId="02A6B6E7" w14:textId="609790D8" w:rsidR="005271E6" w:rsidRPr="005B5AD8" w:rsidDel="005B5AD8" w:rsidRDefault="00DD6533">
      <w:pPr>
        <w:pStyle w:val="Heading3"/>
        <w:rPr>
          <w:del w:id="576" w:author="Pena, Vanessa I" w:date="2017-02-27T12:14:00Z"/>
          <w:rPrChange w:id="577" w:author="Pena, Vanessa I" w:date="2017-02-27T12:14:00Z">
            <w:rPr>
              <w:del w:id="578" w:author="Pena, Vanessa I" w:date="2017-02-27T12:14:00Z"/>
            </w:rPr>
          </w:rPrChange>
        </w:rPr>
        <w:pPrChange w:id="579" w:author="Pena, Vanessa I" w:date="2017-02-27T12:14:00Z">
          <w:pPr/>
        </w:pPrChange>
      </w:pPr>
      <w:del w:id="580" w:author="Pena, Vanessa I" w:date="2017-02-27T12:14:00Z">
        <w:r w:rsidRPr="005B5AD8" w:rsidDel="005B5AD8">
          <w:rPr>
            <w:rPrChange w:id="581" w:author="Pena, Vanessa I" w:date="2017-02-27T12:14:00Z">
              <w:rPr/>
            </w:rPrChange>
          </w:rPr>
          <w:fldChar w:fldCharType="begin"/>
        </w:r>
        <w:r w:rsidRPr="005B5AD8" w:rsidDel="005B5AD8">
          <w:rPr>
            <w:rPrChange w:id="582" w:author="Pena, Vanessa I" w:date="2017-02-27T12:14:00Z">
              <w:rPr/>
            </w:rPrChange>
          </w:rPr>
          <w:delInstrText xml:space="preserve"> HYPERLINK "https://medium.com/100kin10s-experiments-in-networked-impact" \h </w:delInstrText>
        </w:r>
        <w:r w:rsidRPr="005B5AD8" w:rsidDel="005B5AD8">
          <w:rPr>
            <w:rPrChange w:id="583" w:author="Pena, Vanessa I" w:date="2017-02-27T12:14:00Z">
              <w:rPr/>
            </w:rPrChange>
          </w:rPr>
          <w:fldChar w:fldCharType="end"/>
        </w:r>
        <w:bookmarkStart w:id="584" w:name="_Toc475961282"/>
        <w:bookmarkEnd w:id="584"/>
      </w:del>
    </w:p>
    <w:p w14:paraId="50C36BA6" w14:textId="77777777" w:rsidR="005271E6" w:rsidRPr="005B5AD8" w:rsidRDefault="00DD6533">
      <w:pPr>
        <w:pStyle w:val="Heading3"/>
        <w:rPr>
          <w:rPrChange w:id="585" w:author="Pena, Vanessa I" w:date="2017-02-27T12:14:00Z">
            <w:rPr/>
          </w:rPrChange>
        </w:rPr>
        <w:pPrChange w:id="586" w:author="Pena, Vanessa I" w:date="2017-02-27T12:14:00Z">
          <w:pPr/>
        </w:pPrChange>
      </w:pPr>
      <w:bookmarkStart w:id="587" w:name="_Toc475961283"/>
      <w:r w:rsidRPr="005B5AD8">
        <w:rPr>
          <w:rFonts w:eastAsia="Calibri"/>
          <w:rPrChange w:id="588" w:author="Pena, Vanessa I" w:date="2017-02-27T12:14:00Z">
            <w:rPr>
              <w:rFonts w:ascii="Calibri" w:eastAsia="Calibri" w:hAnsi="Calibri" w:cs="Calibri"/>
              <w:b/>
              <w:sz w:val="32"/>
              <w:szCs w:val="32"/>
            </w:rPr>
          </w:rPrChange>
        </w:rPr>
        <w:t>Case Study 3</w:t>
      </w:r>
      <w:r w:rsidRPr="005B5AD8">
        <w:rPr>
          <w:rFonts w:eastAsia="Calibri"/>
          <w:rPrChange w:id="589" w:author="Pena, Vanessa I" w:date="2017-02-27T12:14:00Z">
            <w:rPr>
              <w:rFonts w:ascii="Calibri" w:eastAsia="Calibri" w:hAnsi="Calibri" w:cs="Calibri"/>
              <w:b/>
            </w:rPr>
          </w:rPrChange>
        </w:rPr>
        <w:t>:</w:t>
      </w:r>
      <w:r w:rsidRPr="005B5AD8">
        <w:rPr>
          <w:rFonts w:eastAsia="Calibri"/>
          <w:rPrChange w:id="590" w:author="Pena, Vanessa I" w:date="2017-02-27T12:14:00Z">
            <w:rPr>
              <w:rFonts w:ascii="Calibri" w:eastAsia="Calibri" w:hAnsi="Calibri" w:cs="Calibri"/>
              <w:b/>
              <w:sz w:val="28"/>
              <w:szCs w:val="28"/>
            </w:rPr>
          </w:rPrChange>
        </w:rPr>
        <w:t xml:space="preserve"> </w:t>
      </w:r>
      <w:r w:rsidR="00BC4F86" w:rsidRPr="005B5AD8">
        <w:rPr>
          <w:rPrChange w:id="591" w:author="Pena, Vanessa I" w:date="2017-02-27T12:14:00Z">
            <w:rPr>
              <w:b/>
            </w:rPr>
          </w:rPrChange>
        </w:rPr>
        <w:fldChar w:fldCharType="begin"/>
      </w:r>
      <w:r w:rsidR="00BC4F86" w:rsidRPr="005B5AD8">
        <w:rPr>
          <w:rPrChange w:id="592" w:author="Pena, Vanessa I" w:date="2017-02-27T12:14:00Z">
            <w:rPr>
              <w:b/>
            </w:rPr>
          </w:rPrChange>
        </w:rPr>
        <w:instrText xml:space="preserve"> HYPERLINK "https://www.us-ignite.org/" \h </w:instrText>
      </w:r>
      <w:r w:rsidR="00BC4F86" w:rsidRPr="005B5AD8">
        <w:rPr>
          <w:rPrChange w:id="593" w:author="Pena, Vanessa I" w:date="2017-02-27T12:14:00Z">
            <w:rPr>
              <w:b/>
              <w:color w:val="0000FF"/>
              <w:sz w:val="28"/>
              <w:szCs w:val="28"/>
              <w:u w:val="single"/>
            </w:rPr>
          </w:rPrChange>
        </w:rPr>
        <w:fldChar w:fldCharType="separate"/>
      </w:r>
      <w:r w:rsidRPr="005B5AD8">
        <w:rPr>
          <w:rPrChange w:id="594" w:author="Pena, Vanessa I" w:date="2017-02-27T12:14:00Z">
            <w:rPr>
              <w:b/>
              <w:color w:val="0000FF"/>
              <w:sz w:val="28"/>
              <w:szCs w:val="28"/>
              <w:u w:val="single"/>
            </w:rPr>
          </w:rPrChange>
        </w:rPr>
        <w:t>US Ignite</w:t>
      </w:r>
      <w:bookmarkEnd w:id="587"/>
      <w:r w:rsidR="00BC4F86" w:rsidRPr="005B5AD8">
        <w:rPr>
          <w:rPrChange w:id="595" w:author="Pena, Vanessa I" w:date="2017-02-27T12:14:00Z">
            <w:rPr>
              <w:b/>
              <w:color w:val="0000FF"/>
              <w:sz w:val="28"/>
              <w:szCs w:val="28"/>
              <w:u w:val="single"/>
            </w:rPr>
          </w:rPrChange>
        </w:rPr>
        <w:fldChar w:fldCharType="end"/>
      </w:r>
      <w:r w:rsidRPr="005B5AD8">
        <w:rPr>
          <w:rPrChange w:id="596" w:author="Pena, Vanessa I" w:date="2017-02-27T12:14:00Z">
            <w:rPr>
              <w:b/>
            </w:rPr>
          </w:rPrChange>
        </w:rPr>
        <w:t xml:space="preserve"> </w:t>
      </w:r>
    </w:p>
    <w:p w14:paraId="74058DD4" w14:textId="319C9B57" w:rsidR="005271E6" w:rsidDel="005B5AD8" w:rsidRDefault="00DD6533">
      <w:pPr>
        <w:rPr>
          <w:del w:id="597" w:author="Pena, Vanessa I" w:date="2017-02-27T12:14:00Z"/>
        </w:rPr>
      </w:pPr>
      <w:del w:id="598" w:author="Pena, Vanessa I" w:date="2017-02-27T12:14:00Z">
        <w:r w:rsidDel="005B5AD8">
          <w:delText xml:space="preserve"> </w:delText>
        </w:r>
      </w:del>
    </w:p>
    <w:p w14:paraId="141EFCA6" w14:textId="77777777" w:rsidR="005271E6" w:rsidRDefault="00DD6533">
      <w:pPr>
        <w:pPrChange w:id="599" w:author="Pena, Vanessa I" w:date="2017-02-27T12:14:00Z">
          <w:pPr>
            <w:spacing w:line="240" w:lineRule="auto"/>
          </w:pPr>
        </w:pPrChange>
      </w:pPr>
      <w:r>
        <w:rPr>
          <w:rFonts w:ascii="Calibri" w:eastAsia="Calibri" w:hAnsi="Calibri" w:cs="Calibri"/>
          <w:b/>
        </w:rPr>
        <w:t xml:space="preserve">Summary: </w:t>
      </w:r>
      <w:r>
        <w:rPr>
          <w:rFonts w:ascii="Calibri" w:eastAsia="Calibri" w:hAnsi="Calibri" w:cs="Calibri"/>
        </w:rPr>
        <w:br/>
      </w:r>
      <w:commentRangeStart w:id="600"/>
      <w:r>
        <w:rPr>
          <w:rFonts w:ascii="Calibri" w:eastAsia="Calibri" w:hAnsi="Calibri" w:cs="Calibri"/>
        </w:rPr>
        <w:t>Launched in 2012, US Ignite is a 501c3 nonprofit organization fostering the development of next-generation networks. It creates demonstration projects that illustrate the transformative public benefit of new technologies like software-defined networking and cloud computing, with the ultimate goal is to transform through technology how we receive healthcare, educate our children, become more energy efficient, and manufacture goods. US Ignite creates the necessary tools for pilot applications, and brings together interested partners -- developers, entrepreneurs, innovators, academic researchers, municipal leaders and others -- looking for concrete examples</w:t>
      </w:r>
      <w:commentRangeEnd w:id="600"/>
      <w:r w:rsidR="00DD0CCE">
        <w:rPr>
          <w:rStyle w:val="CommentReference"/>
        </w:rPr>
        <w:commentReference w:id="600"/>
      </w:r>
      <w:r>
        <w:rPr>
          <w:rFonts w:ascii="Calibri" w:eastAsia="Calibri" w:hAnsi="Calibri" w:cs="Calibri"/>
        </w:rPr>
        <w:t>. [</w:t>
      </w:r>
      <w:proofErr w:type="spellStart"/>
      <w:r>
        <w:rPr>
          <w:rFonts w:ascii="Calibri" w:eastAsia="Calibri" w:hAnsi="Calibri" w:cs="Calibri"/>
        </w:rPr>
        <w:t>Kochan</w:t>
      </w:r>
      <w:proofErr w:type="spellEnd"/>
      <w:r>
        <w:rPr>
          <w:rFonts w:ascii="Calibri" w:eastAsia="Calibri" w:hAnsi="Calibri" w:cs="Calibri"/>
        </w:rPr>
        <w:t xml:space="preserve">, J., personal </w:t>
      </w:r>
      <w:proofErr w:type="gramStart"/>
      <w:r>
        <w:rPr>
          <w:rFonts w:ascii="Calibri" w:eastAsia="Calibri" w:hAnsi="Calibri" w:cs="Calibri"/>
        </w:rPr>
        <w:t xml:space="preserve">communication </w:t>
      </w:r>
      <w:proofErr w:type="gramEnd"/>
      <w:del w:id="601" w:author="Abrahams, Leslie S" w:date="2017-02-22T13:34:00Z">
        <w:r w:rsidDel="0071236F">
          <w:rPr>
            <w:rFonts w:ascii="Calibri" w:eastAsia="Calibri" w:hAnsi="Calibri" w:cs="Calibri"/>
          </w:rPr>
          <w:delText>with Policy Design Lab</w:delText>
        </w:r>
      </w:del>
      <w:r>
        <w:rPr>
          <w:rFonts w:ascii="Calibri" w:eastAsia="Calibri" w:hAnsi="Calibri" w:cs="Calibri"/>
        </w:rPr>
        <w:t>, December 21, 2016]</w:t>
      </w:r>
    </w:p>
    <w:p w14:paraId="03CF1EE3" w14:textId="40564BCA" w:rsidR="005271E6" w:rsidDel="005B5AD8" w:rsidRDefault="005271E6">
      <w:pPr>
        <w:rPr>
          <w:del w:id="602" w:author="Pena, Vanessa I" w:date="2017-02-27T12:15:00Z"/>
        </w:rPr>
      </w:pPr>
    </w:p>
    <w:p w14:paraId="3BE08EE1" w14:textId="77777777" w:rsidR="005271E6" w:rsidRDefault="00DD6533">
      <w:r>
        <w:rPr>
          <w:rFonts w:ascii="Calibri" w:eastAsia="Calibri" w:hAnsi="Calibri" w:cs="Calibri"/>
          <w:b/>
        </w:rPr>
        <w:t>The call to action</w:t>
      </w:r>
      <w:r>
        <w:rPr>
          <w:rFonts w:ascii="Calibri" w:eastAsia="Calibri" w:hAnsi="Calibri" w:cs="Calibri"/>
        </w:rPr>
        <w:t xml:space="preserve">: </w:t>
      </w:r>
    </w:p>
    <w:p w14:paraId="30D63238" w14:textId="2751B65A" w:rsidR="005271E6" w:rsidRDefault="00DD6533">
      <w:pPr>
        <w:spacing w:line="240" w:lineRule="auto"/>
      </w:pPr>
      <w:r>
        <w:rPr>
          <w:rFonts w:ascii="Calibri" w:eastAsia="Calibri" w:hAnsi="Calibri" w:cs="Calibri"/>
        </w:rPr>
        <w:t xml:space="preserve">From 2010 to 2012, as part of the debate over economic stimulus, there was a “loud public conversation” about the role of Federal, state, and municipal governments in funding critical infrastructure like advanced broadband networks, recounts Joe </w:t>
      </w:r>
      <w:proofErr w:type="spellStart"/>
      <w:r>
        <w:rPr>
          <w:rFonts w:ascii="Calibri" w:eastAsia="Calibri" w:hAnsi="Calibri" w:cs="Calibri"/>
        </w:rPr>
        <w:t>Kochan</w:t>
      </w:r>
      <w:proofErr w:type="spellEnd"/>
      <w:r>
        <w:rPr>
          <w:rFonts w:ascii="Calibri" w:eastAsia="Calibri" w:hAnsi="Calibri" w:cs="Calibri"/>
        </w:rPr>
        <w:t>, chief operating officer at US Ignite. “Whose job was it? Was it happening fast enough?” [</w:t>
      </w:r>
      <w:proofErr w:type="spellStart"/>
      <w:r>
        <w:rPr>
          <w:rFonts w:ascii="Calibri" w:eastAsia="Calibri" w:hAnsi="Calibri" w:cs="Calibri"/>
        </w:rPr>
        <w:t>Kochan</w:t>
      </w:r>
      <w:proofErr w:type="spellEnd"/>
      <w:r>
        <w:rPr>
          <w:rFonts w:ascii="Calibri" w:eastAsia="Calibri" w:hAnsi="Calibri" w:cs="Calibri"/>
        </w:rPr>
        <w:t xml:space="preserve">, J., phone </w:t>
      </w:r>
      <w:proofErr w:type="gramStart"/>
      <w:r>
        <w:rPr>
          <w:rFonts w:ascii="Calibri" w:eastAsia="Calibri" w:hAnsi="Calibri" w:cs="Calibri"/>
        </w:rPr>
        <w:t xml:space="preserve">interview </w:t>
      </w:r>
      <w:proofErr w:type="gramEnd"/>
      <w:del w:id="603"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 White House leadership convened meetings on the issue. Stakeholders didn’t necessarily agree on</w:t>
      </w:r>
      <w:ins w:id="604" w:author="McKittrick, Alexis MW" w:date="2017-01-19T13:35:00Z">
        <w:r w:rsidR="00812B1D">
          <w:rPr>
            <w:rFonts w:ascii="Calibri" w:eastAsia="Calibri" w:hAnsi="Calibri" w:cs="Calibri"/>
          </w:rPr>
          <w:t xml:space="preserve"> the</w:t>
        </w:r>
      </w:ins>
      <w:r>
        <w:rPr>
          <w:rFonts w:ascii="Calibri" w:eastAsia="Calibri" w:hAnsi="Calibri" w:cs="Calibri"/>
        </w:rPr>
        <w:t xml:space="preserve"> economics or the theory of who was obligated to build it, but consensus emerged that it was urgent more be done – quickly -- to advance the state of broadband infrastructure. There was also agreement that almost all stakeholders, from corporations to public taxpayers, needed a better understanding of why investment in next-gen networks was critical. “US Ignite exists only because of a need for </w:t>
      </w:r>
      <w:commentRangeStart w:id="605"/>
      <w:r>
        <w:rPr>
          <w:rFonts w:ascii="Calibri" w:eastAsia="Calibri" w:hAnsi="Calibri" w:cs="Calibri"/>
        </w:rPr>
        <w:t>public private partnership</w:t>
      </w:r>
      <w:commentRangeEnd w:id="605"/>
      <w:r w:rsidR="00812B1D">
        <w:rPr>
          <w:rStyle w:val="CommentReference"/>
        </w:rPr>
        <w:commentReference w:id="605"/>
      </w:r>
      <w:r>
        <w:rPr>
          <w:rFonts w:ascii="Calibri" w:eastAsia="Calibri" w:hAnsi="Calibri" w:cs="Calibri"/>
        </w:rPr>
        <w:t xml:space="preserve">” to effectively demonstrate the uses and benefits of next-gen networks, explains </w:t>
      </w:r>
      <w:proofErr w:type="spellStart"/>
      <w:r>
        <w:rPr>
          <w:rFonts w:ascii="Calibri" w:eastAsia="Calibri" w:hAnsi="Calibri" w:cs="Calibri"/>
        </w:rPr>
        <w:t>Kochan</w:t>
      </w:r>
      <w:proofErr w:type="spellEnd"/>
      <w:r>
        <w:rPr>
          <w:rFonts w:ascii="Calibri" w:eastAsia="Calibri" w:hAnsi="Calibri" w:cs="Calibri"/>
        </w:rPr>
        <w:t>. [</w:t>
      </w:r>
      <w:proofErr w:type="spellStart"/>
      <w:r>
        <w:rPr>
          <w:rFonts w:ascii="Calibri" w:eastAsia="Calibri" w:hAnsi="Calibri" w:cs="Calibri"/>
        </w:rPr>
        <w:t>Kochan</w:t>
      </w:r>
      <w:proofErr w:type="spellEnd"/>
      <w:r>
        <w:rPr>
          <w:rFonts w:ascii="Calibri" w:eastAsia="Calibri" w:hAnsi="Calibri" w:cs="Calibri"/>
        </w:rPr>
        <w:t xml:space="preserve">, J., phone </w:t>
      </w:r>
      <w:proofErr w:type="gramStart"/>
      <w:r>
        <w:rPr>
          <w:rFonts w:ascii="Calibri" w:eastAsia="Calibri" w:hAnsi="Calibri" w:cs="Calibri"/>
        </w:rPr>
        <w:t xml:space="preserve">interview </w:t>
      </w:r>
      <w:proofErr w:type="gramEnd"/>
      <w:del w:id="606"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p>
    <w:p w14:paraId="24515813" w14:textId="49A65501" w:rsidR="005271E6" w:rsidDel="005B5AD8" w:rsidRDefault="005271E6">
      <w:pPr>
        <w:spacing w:line="240" w:lineRule="auto"/>
        <w:rPr>
          <w:del w:id="607" w:author="Pena, Vanessa I" w:date="2017-02-27T12:15:00Z"/>
        </w:rPr>
      </w:pPr>
    </w:p>
    <w:p w14:paraId="5FACA08D" w14:textId="77777777" w:rsidR="005271E6" w:rsidRDefault="00DD6533">
      <w:r>
        <w:rPr>
          <w:rFonts w:ascii="Calibri" w:eastAsia="Calibri" w:hAnsi="Calibri" w:cs="Calibri"/>
          <w:b/>
        </w:rPr>
        <w:t xml:space="preserve">How the collaboration developed: </w:t>
      </w:r>
      <w:commentRangeStart w:id="608"/>
      <w:r>
        <w:rPr>
          <w:rFonts w:ascii="Calibri" w:eastAsia="Calibri" w:hAnsi="Calibri" w:cs="Calibri"/>
        </w:rPr>
        <w:t>[</w:t>
      </w:r>
      <w:proofErr w:type="spellStart"/>
      <w:r>
        <w:rPr>
          <w:rFonts w:ascii="Calibri" w:eastAsia="Calibri" w:hAnsi="Calibri" w:cs="Calibri"/>
        </w:rPr>
        <w:t>Kochan</w:t>
      </w:r>
      <w:proofErr w:type="spellEnd"/>
      <w:r>
        <w:rPr>
          <w:rFonts w:ascii="Calibri" w:eastAsia="Calibri" w:hAnsi="Calibri" w:cs="Calibri"/>
        </w:rPr>
        <w:t xml:space="preserve">, J., phone </w:t>
      </w:r>
      <w:proofErr w:type="gramStart"/>
      <w:r>
        <w:rPr>
          <w:rFonts w:ascii="Calibri" w:eastAsia="Calibri" w:hAnsi="Calibri" w:cs="Calibri"/>
        </w:rPr>
        <w:t xml:space="preserve">interview </w:t>
      </w:r>
      <w:proofErr w:type="gramEnd"/>
      <w:del w:id="609"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commentRangeEnd w:id="608"/>
      <w:r w:rsidR="00812B1D">
        <w:rPr>
          <w:rStyle w:val="CommentReference"/>
        </w:rPr>
        <w:commentReference w:id="608"/>
      </w:r>
    </w:p>
    <w:p w14:paraId="7C981E48" w14:textId="77777777" w:rsidR="005271E6" w:rsidRDefault="00DD6533">
      <w:pPr>
        <w:spacing w:line="240" w:lineRule="auto"/>
      </w:pPr>
      <w:r>
        <w:rPr>
          <w:rFonts w:ascii="Calibri" w:eastAsia="Calibri" w:hAnsi="Calibri" w:cs="Calibri"/>
        </w:rPr>
        <w:t>In the first several years of operation, the organization was primarily funded through corporate and philanthropic partners, using MOUs and formalized commitments.</w:t>
      </w:r>
      <w:r>
        <w:t xml:space="preserve"> </w:t>
      </w:r>
      <w:r>
        <w:rPr>
          <w:rFonts w:ascii="Calibri" w:eastAsia="Calibri" w:hAnsi="Calibri" w:cs="Calibri"/>
        </w:rPr>
        <w:t>Primary Federal partners have included the National Science Foundation and the White House Office of Science and Technology Policy, with the National Institute of Standard and Technology under the Department of Commerce also collaborating. Private sector partners include Verizon, Comcast, AT&amp;T, IBM, CISCO, Juniper, Avaya, Google and a few other telecom and tech companies. While US Ignite began with around fifteen commercial partners, today</w:t>
      </w:r>
      <w:del w:id="610" w:author="McKittrick, Alexis MW" w:date="2017-01-19T13:38:00Z">
        <w:r w:rsidDel="00812B1D">
          <w:rPr>
            <w:rFonts w:ascii="Calibri" w:eastAsia="Calibri" w:hAnsi="Calibri" w:cs="Calibri"/>
          </w:rPr>
          <w:delText>,</w:delText>
        </w:r>
      </w:del>
      <w:r>
        <w:rPr>
          <w:rFonts w:ascii="Calibri" w:eastAsia="Calibri" w:hAnsi="Calibri" w:cs="Calibri"/>
        </w:rPr>
        <w:t xml:space="preserve"> interested parties can submit inquiries via the website to join the partnership network. As the partnership network has evolved and Federal collaboration has grown, the mission has largely remained the same: Provide the public with tangible answers to the question “Why do we need a </w:t>
      </w:r>
      <w:commentRangeStart w:id="611"/>
      <w:r>
        <w:rPr>
          <w:rFonts w:ascii="Calibri" w:eastAsia="Calibri" w:hAnsi="Calibri" w:cs="Calibri"/>
        </w:rPr>
        <w:t>gigabit</w:t>
      </w:r>
      <w:commentRangeEnd w:id="611"/>
      <w:r w:rsidR="00812B1D">
        <w:rPr>
          <w:rStyle w:val="CommentReference"/>
        </w:rPr>
        <w:commentReference w:id="611"/>
      </w:r>
      <w:r>
        <w:rPr>
          <w:rFonts w:ascii="Calibri" w:eastAsia="Calibri" w:hAnsi="Calibri" w:cs="Calibri"/>
        </w:rPr>
        <w:t>?” [</w:t>
      </w:r>
      <w:proofErr w:type="spellStart"/>
      <w:r>
        <w:rPr>
          <w:rFonts w:ascii="Calibri" w:eastAsia="Calibri" w:hAnsi="Calibri" w:cs="Calibri"/>
        </w:rPr>
        <w:t>Kochan</w:t>
      </w:r>
      <w:proofErr w:type="spellEnd"/>
      <w:r>
        <w:rPr>
          <w:rFonts w:ascii="Calibri" w:eastAsia="Calibri" w:hAnsi="Calibri" w:cs="Calibri"/>
        </w:rPr>
        <w:t xml:space="preserve">, J., phone </w:t>
      </w:r>
      <w:proofErr w:type="gramStart"/>
      <w:r>
        <w:rPr>
          <w:rFonts w:ascii="Calibri" w:eastAsia="Calibri" w:hAnsi="Calibri" w:cs="Calibri"/>
        </w:rPr>
        <w:t xml:space="preserve">interview </w:t>
      </w:r>
      <w:proofErr w:type="gramEnd"/>
      <w:del w:id="612"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p>
    <w:p w14:paraId="72CEA0EC" w14:textId="77777777" w:rsidR="005271E6" w:rsidRDefault="00DD6533">
      <w:pPr>
        <w:spacing w:line="240" w:lineRule="auto"/>
      </w:pPr>
      <w:r>
        <w:rPr>
          <w:noProof/>
        </w:rPr>
        <w:drawing>
          <wp:inline distT="114300" distB="114300" distL="114300" distR="114300" wp14:anchorId="070D237B" wp14:editId="1E16D7AA">
            <wp:extent cx="5130533" cy="3357563"/>
            <wp:effectExtent l="0" t="0" r="0" b="0"/>
            <wp:docPr id="5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5"/>
                    <a:srcRect/>
                    <a:stretch>
                      <a:fillRect/>
                    </a:stretch>
                  </pic:blipFill>
                  <pic:spPr>
                    <a:xfrm>
                      <a:off x="0" y="0"/>
                      <a:ext cx="5130533" cy="3357563"/>
                    </a:xfrm>
                    <a:prstGeom prst="rect">
                      <a:avLst/>
                    </a:prstGeom>
                    <a:ln/>
                  </pic:spPr>
                </pic:pic>
              </a:graphicData>
            </a:graphic>
          </wp:inline>
        </w:drawing>
      </w:r>
    </w:p>
    <w:p w14:paraId="7C0065CE" w14:textId="7ACDC770" w:rsidR="005271E6" w:rsidRDefault="00DD6533">
      <w:r>
        <w:t>[</w:t>
      </w:r>
      <w:commentRangeStart w:id="613"/>
      <w:ins w:id="614" w:author="McKittrick, Alexis MW" w:date="2017-01-19T13:39:00Z">
        <w:r w:rsidR="00812B1D">
          <w:t xml:space="preserve">Directly sourced </w:t>
        </w:r>
      </w:ins>
      <w:commentRangeEnd w:id="613"/>
      <w:r w:rsidR="005B5AD8">
        <w:rPr>
          <w:rStyle w:val="CommentReference"/>
          <w:rFonts w:ascii="Arial" w:hAnsi="Arial"/>
        </w:rPr>
        <w:commentReference w:id="613"/>
      </w:r>
      <w:ins w:id="615" w:author="McKittrick, Alexis MW" w:date="2017-01-19T13:39:00Z">
        <w:r w:rsidR="00812B1D">
          <w:t xml:space="preserve">from: </w:t>
        </w:r>
      </w:ins>
      <w:r>
        <w:t>“</w:t>
      </w:r>
      <w:hyperlink r:id="rId66">
        <w:r>
          <w:rPr>
            <w:color w:val="1155CC"/>
            <w:u w:val="single"/>
          </w:rPr>
          <w:t>What We Do</w:t>
        </w:r>
      </w:hyperlink>
      <w:r>
        <w:t xml:space="preserve">”, US Ignite] </w:t>
      </w:r>
    </w:p>
    <w:p w14:paraId="364E9B94" w14:textId="0D17F24A" w:rsidR="005271E6" w:rsidDel="005B5AD8" w:rsidRDefault="005271E6">
      <w:pPr>
        <w:spacing w:line="240" w:lineRule="auto"/>
        <w:rPr>
          <w:del w:id="616" w:author="Pena, Vanessa I" w:date="2017-02-27T12:15:00Z"/>
        </w:rPr>
      </w:pPr>
    </w:p>
    <w:p w14:paraId="00B34D78" w14:textId="77777777" w:rsidR="005271E6" w:rsidRDefault="00DD6533">
      <w:r>
        <w:rPr>
          <w:rFonts w:ascii="Calibri" w:eastAsia="Calibri" w:hAnsi="Calibri" w:cs="Calibri"/>
        </w:rPr>
        <w:t xml:space="preserve">In general, US Ignite follows a six-step process: </w:t>
      </w:r>
      <w:commentRangeStart w:id="617"/>
      <w:r>
        <w:rPr>
          <w:rFonts w:ascii="Calibri" w:eastAsia="Calibri" w:hAnsi="Calibri" w:cs="Calibri"/>
        </w:rPr>
        <w:t>[</w:t>
      </w:r>
      <w:proofErr w:type="spellStart"/>
      <w:r>
        <w:rPr>
          <w:rFonts w:ascii="Calibri" w:eastAsia="Calibri" w:hAnsi="Calibri" w:cs="Calibri"/>
        </w:rPr>
        <w:t>Kochan</w:t>
      </w:r>
      <w:proofErr w:type="spellEnd"/>
      <w:r>
        <w:rPr>
          <w:rFonts w:ascii="Calibri" w:eastAsia="Calibri" w:hAnsi="Calibri" w:cs="Calibri"/>
        </w:rPr>
        <w:t xml:space="preserve">, J., personal </w:t>
      </w:r>
      <w:proofErr w:type="gramStart"/>
      <w:r>
        <w:rPr>
          <w:rFonts w:ascii="Calibri" w:eastAsia="Calibri" w:hAnsi="Calibri" w:cs="Calibri"/>
        </w:rPr>
        <w:t xml:space="preserve">communication </w:t>
      </w:r>
      <w:proofErr w:type="gramEnd"/>
      <w:del w:id="618" w:author="Abrahams, Leslie S" w:date="2017-02-22T13:34:00Z">
        <w:r w:rsidDel="0071236F">
          <w:rPr>
            <w:rFonts w:ascii="Calibri" w:eastAsia="Calibri" w:hAnsi="Calibri" w:cs="Calibri"/>
          </w:rPr>
          <w:delText>with Policy Design Lab</w:delText>
        </w:r>
      </w:del>
      <w:r>
        <w:rPr>
          <w:rFonts w:ascii="Calibri" w:eastAsia="Calibri" w:hAnsi="Calibri" w:cs="Calibri"/>
        </w:rPr>
        <w:t>, December 21, 2016]</w:t>
      </w:r>
      <w:commentRangeEnd w:id="617"/>
      <w:r w:rsidR="00812B1D">
        <w:rPr>
          <w:rStyle w:val="CommentReference"/>
        </w:rPr>
        <w:commentReference w:id="617"/>
      </w:r>
    </w:p>
    <w:p w14:paraId="79AF99C1" w14:textId="77777777" w:rsidR="005271E6" w:rsidRDefault="00DD6533">
      <w:pPr>
        <w:numPr>
          <w:ilvl w:val="0"/>
          <w:numId w:val="24"/>
        </w:numPr>
        <w:spacing w:line="240" w:lineRule="auto"/>
        <w:ind w:hanging="360"/>
        <w:contextualSpacing/>
        <w:rPr>
          <w:rFonts w:ascii="Calibri" w:eastAsia="Calibri" w:hAnsi="Calibri" w:cs="Calibri"/>
        </w:rPr>
      </w:pPr>
      <w:r>
        <w:rPr>
          <w:rFonts w:ascii="Calibri" w:eastAsia="Calibri" w:hAnsi="Calibri" w:cs="Calibri"/>
        </w:rPr>
        <w:t xml:space="preserve">Educate people on what is possible with next-gen networks through demonstrations of potential applications. </w:t>
      </w:r>
    </w:p>
    <w:p w14:paraId="60AA84E9" w14:textId="77777777" w:rsidR="005271E6" w:rsidRDefault="00DD6533">
      <w:pPr>
        <w:numPr>
          <w:ilvl w:val="0"/>
          <w:numId w:val="24"/>
        </w:numPr>
        <w:spacing w:line="240" w:lineRule="auto"/>
        <w:ind w:hanging="360"/>
        <w:contextualSpacing/>
        <w:rPr>
          <w:rFonts w:ascii="Calibri" w:eastAsia="Calibri" w:hAnsi="Calibri" w:cs="Calibri"/>
        </w:rPr>
      </w:pPr>
      <w:r>
        <w:rPr>
          <w:rFonts w:ascii="Calibri" w:eastAsia="Calibri" w:hAnsi="Calibri" w:cs="Calibri"/>
        </w:rPr>
        <w:t xml:space="preserve">Source resources and innovators to make pilot applications possible, matching funding to need </w:t>
      </w:r>
    </w:p>
    <w:p w14:paraId="08B9D782" w14:textId="77777777" w:rsidR="005271E6" w:rsidRDefault="00DD6533">
      <w:pPr>
        <w:numPr>
          <w:ilvl w:val="0"/>
          <w:numId w:val="24"/>
        </w:numPr>
        <w:spacing w:line="240" w:lineRule="auto"/>
        <w:ind w:hanging="360"/>
        <w:contextualSpacing/>
        <w:rPr>
          <w:rFonts w:ascii="Calibri" w:eastAsia="Calibri" w:hAnsi="Calibri" w:cs="Calibri"/>
        </w:rPr>
      </w:pPr>
      <w:r>
        <w:rPr>
          <w:rFonts w:ascii="Calibri" w:eastAsia="Calibri" w:hAnsi="Calibri" w:cs="Calibri"/>
        </w:rPr>
        <w:t>Create prizes, incentives, and recognition for innovative ideas for next-generation applications</w:t>
      </w:r>
    </w:p>
    <w:p w14:paraId="5C8D492D" w14:textId="77777777" w:rsidR="005271E6" w:rsidRDefault="00DD6533">
      <w:pPr>
        <w:numPr>
          <w:ilvl w:val="0"/>
          <w:numId w:val="24"/>
        </w:numPr>
        <w:spacing w:line="240" w:lineRule="auto"/>
        <w:ind w:hanging="360"/>
        <w:contextualSpacing/>
        <w:rPr>
          <w:rFonts w:ascii="Calibri" w:eastAsia="Calibri" w:hAnsi="Calibri" w:cs="Calibri"/>
        </w:rPr>
      </w:pPr>
      <w:r>
        <w:rPr>
          <w:rFonts w:ascii="Calibri" w:eastAsia="Calibri" w:hAnsi="Calibri" w:cs="Calibri"/>
        </w:rPr>
        <w:t>Secure agreement with network operators for testbeds where new applications can be demonstrated to the public</w:t>
      </w:r>
    </w:p>
    <w:p w14:paraId="333D30F8" w14:textId="77777777" w:rsidR="005271E6" w:rsidRDefault="00DD6533">
      <w:pPr>
        <w:numPr>
          <w:ilvl w:val="0"/>
          <w:numId w:val="24"/>
        </w:numPr>
        <w:spacing w:line="240" w:lineRule="auto"/>
        <w:ind w:hanging="360"/>
        <w:contextualSpacing/>
        <w:rPr>
          <w:rFonts w:ascii="Calibri" w:eastAsia="Calibri" w:hAnsi="Calibri" w:cs="Calibri"/>
        </w:rPr>
      </w:pPr>
      <w:del w:id="619" w:author="McKittrick, Alexis MW" w:date="2017-01-19T13:41:00Z">
        <w:r w:rsidDel="00812B1D">
          <w:rPr>
            <w:rFonts w:ascii="Calibri" w:eastAsia="Calibri" w:hAnsi="Calibri" w:cs="Calibri"/>
          </w:rPr>
          <w:delText xml:space="preserve"> </w:delText>
        </w:r>
      </w:del>
      <w:r>
        <w:rPr>
          <w:rFonts w:ascii="Calibri" w:eastAsia="Calibri" w:hAnsi="Calibri" w:cs="Calibri"/>
        </w:rPr>
        <w:t xml:space="preserve">Scale up demonstration projects and connect them to more communities </w:t>
      </w:r>
    </w:p>
    <w:p w14:paraId="4D8C69F8" w14:textId="77777777" w:rsidR="005271E6" w:rsidRDefault="00DD6533">
      <w:pPr>
        <w:numPr>
          <w:ilvl w:val="0"/>
          <w:numId w:val="24"/>
        </w:numPr>
        <w:spacing w:line="240" w:lineRule="auto"/>
        <w:ind w:hanging="360"/>
        <w:contextualSpacing/>
        <w:rPr>
          <w:rFonts w:ascii="Calibri" w:eastAsia="Calibri" w:hAnsi="Calibri" w:cs="Calibri"/>
        </w:rPr>
      </w:pPr>
      <w:r>
        <w:rPr>
          <w:rFonts w:ascii="Calibri" w:eastAsia="Calibri" w:hAnsi="Calibri" w:cs="Calibri"/>
        </w:rPr>
        <w:t>Tell the story and explain the importance of advanced networks as the foundation of these new applications</w:t>
      </w:r>
    </w:p>
    <w:p w14:paraId="1ECA1AB3" w14:textId="77777777" w:rsidR="005271E6" w:rsidRDefault="005271E6">
      <w:pPr>
        <w:spacing w:line="240" w:lineRule="auto"/>
      </w:pPr>
    </w:p>
    <w:p w14:paraId="4A6F0311" w14:textId="77777777" w:rsidR="005271E6" w:rsidRDefault="00DD6533">
      <w:pPr>
        <w:spacing w:line="240" w:lineRule="auto"/>
      </w:pPr>
      <w:commentRangeStart w:id="620"/>
      <w:r>
        <w:rPr>
          <w:rFonts w:ascii="Calibri" w:eastAsia="Calibri" w:hAnsi="Calibri" w:cs="Calibri"/>
        </w:rPr>
        <w:t xml:space="preserve">Many people do not understand that the Internet is a 40 year-old technology, and it’s not a monolithic entity, explains </w:t>
      </w:r>
      <w:proofErr w:type="spellStart"/>
      <w:r>
        <w:rPr>
          <w:rFonts w:ascii="Calibri" w:eastAsia="Calibri" w:hAnsi="Calibri" w:cs="Calibri"/>
        </w:rPr>
        <w:t>Kochan</w:t>
      </w:r>
      <w:proofErr w:type="spellEnd"/>
      <w:r>
        <w:rPr>
          <w:rFonts w:ascii="Calibri" w:eastAsia="Calibri" w:hAnsi="Calibri" w:cs="Calibri"/>
        </w:rPr>
        <w:t xml:space="preserve">. </w:t>
      </w:r>
      <w:commentRangeEnd w:id="620"/>
      <w:r w:rsidR="00812B1D">
        <w:rPr>
          <w:rStyle w:val="CommentReference"/>
        </w:rPr>
        <w:commentReference w:id="620"/>
      </w:r>
      <w:r>
        <w:rPr>
          <w:rFonts w:ascii="Calibri" w:eastAsia="Calibri" w:hAnsi="Calibri" w:cs="Calibri"/>
        </w:rPr>
        <w:t>[</w:t>
      </w:r>
      <w:proofErr w:type="spellStart"/>
      <w:r>
        <w:rPr>
          <w:rFonts w:ascii="Calibri" w:eastAsia="Calibri" w:hAnsi="Calibri" w:cs="Calibri"/>
        </w:rPr>
        <w:t>Kochan</w:t>
      </w:r>
      <w:proofErr w:type="spellEnd"/>
      <w:r>
        <w:rPr>
          <w:rFonts w:ascii="Calibri" w:eastAsia="Calibri" w:hAnsi="Calibri" w:cs="Calibri"/>
        </w:rPr>
        <w:t xml:space="preserve">, J., phone </w:t>
      </w:r>
      <w:proofErr w:type="gramStart"/>
      <w:r>
        <w:rPr>
          <w:rFonts w:ascii="Calibri" w:eastAsia="Calibri" w:hAnsi="Calibri" w:cs="Calibri"/>
        </w:rPr>
        <w:t xml:space="preserve">interview </w:t>
      </w:r>
      <w:proofErr w:type="gramEnd"/>
      <w:del w:id="621"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p>
    <w:p w14:paraId="1FD58C4D" w14:textId="77777777" w:rsidR="005271E6" w:rsidRDefault="00DD6533">
      <w:pPr>
        <w:spacing w:line="240" w:lineRule="auto"/>
      </w:pPr>
      <w:del w:id="622" w:author="McKittrick, Alexis MW" w:date="2017-01-19T13:41:00Z">
        <w:r w:rsidDel="00812B1D">
          <w:rPr>
            <w:rFonts w:ascii="Calibri" w:eastAsia="Calibri" w:hAnsi="Calibri" w:cs="Calibri"/>
          </w:rPr>
          <w:delText xml:space="preserve"> </w:delText>
        </w:r>
      </w:del>
      <w:r>
        <w:rPr>
          <w:rFonts w:ascii="Calibri" w:eastAsia="Calibri" w:hAnsi="Calibri" w:cs="Calibri"/>
        </w:rPr>
        <w:t xml:space="preserve">Instead, it is a collection of 40,000 private networks operated independently, all on a specific set of agreements; “There's no one from the top-down to say, hey, the Internet is 40 years old, we’ve got to upgrade. It doesn't work that way.” </w:t>
      </w:r>
      <w:proofErr w:type="spellStart"/>
      <w:r>
        <w:rPr>
          <w:rFonts w:ascii="Calibri" w:eastAsia="Calibri" w:hAnsi="Calibri" w:cs="Calibri"/>
        </w:rPr>
        <w:t>Kochan</w:t>
      </w:r>
      <w:proofErr w:type="spellEnd"/>
      <w:r>
        <w:rPr>
          <w:rFonts w:ascii="Calibri" w:eastAsia="Calibri" w:hAnsi="Calibri" w:cs="Calibri"/>
        </w:rPr>
        <w:t xml:space="preserve">, J., phone </w:t>
      </w:r>
      <w:proofErr w:type="gramStart"/>
      <w:r>
        <w:rPr>
          <w:rFonts w:ascii="Calibri" w:eastAsia="Calibri" w:hAnsi="Calibri" w:cs="Calibri"/>
        </w:rPr>
        <w:t xml:space="preserve">interview </w:t>
      </w:r>
      <w:proofErr w:type="gramEnd"/>
      <w:del w:id="623"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 Because of its decentralized nature, deliberate investment must be incentivized.</w:t>
      </w:r>
    </w:p>
    <w:p w14:paraId="5E7439BE" w14:textId="6AB6BC13" w:rsidR="005271E6" w:rsidDel="005B5AD8" w:rsidRDefault="005271E6">
      <w:pPr>
        <w:spacing w:line="240" w:lineRule="auto"/>
        <w:rPr>
          <w:del w:id="624" w:author="Pena, Vanessa I" w:date="2017-02-27T12:15:00Z"/>
        </w:rPr>
      </w:pPr>
    </w:p>
    <w:p w14:paraId="2BD80AB6" w14:textId="77777777" w:rsidR="005271E6" w:rsidRDefault="00DD6533">
      <w:pPr>
        <w:spacing w:line="240" w:lineRule="auto"/>
      </w:pPr>
      <w:r>
        <w:rPr>
          <w:rFonts w:ascii="Calibri" w:eastAsia="Calibri" w:hAnsi="Calibri" w:cs="Calibri"/>
        </w:rPr>
        <w:t xml:space="preserve">“When it comes down to it, if you talk to people outside of the technology arena and you challenge them, ‘What would you do with the better, faster broadband?’ They often can’t answer </w:t>
      </w:r>
      <w:commentRangeStart w:id="625"/>
      <w:r>
        <w:rPr>
          <w:rFonts w:ascii="Calibri" w:eastAsia="Calibri" w:hAnsi="Calibri" w:cs="Calibri"/>
        </w:rPr>
        <w:t>[…]</w:t>
      </w:r>
      <w:commentRangeEnd w:id="625"/>
      <w:r w:rsidR="00812B1D">
        <w:rPr>
          <w:rStyle w:val="CommentReference"/>
        </w:rPr>
        <w:commentReference w:id="625"/>
      </w:r>
      <w:r>
        <w:rPr>
          <w:rFonts w:ascii="Calibri" w:eastAsia="Calibri" w:hAnsi="Calibri" w:cs="Calibri"/>
        </w:rPr>
        <w:t xml:space="preserve"> because people don’t know what these networks are capable of, and therefore don’t know how to answer that question,” says Joe </w:t>
      </w:r>
      <w:proofErr w:type="spellStart"/>
      <w:r>
        <w:rPr>
          <w:rFonts w:ascii="Calibri" w:eastAsia="Calibri" w:hAnsi="Calibri" w:cs="Calibri"/>
        </w:rPr>
        <w:t>Kochan</w:t>
      </w:r>
      <w:proofErr w:type="spellEnd"/>
      <w:r>
        <w:rPr>
          <w:rFonts w:ascii="Calibri" w:eastAsia="Calibri" w:hAnsi="Calibri" w:cs="Calibri"/>
        </w:rPr>
        <w:t>. [</w:t>
      </w:r>
      <w:proofErr w:type="spellStart"/>
      <w:r>
        <w:rPr>
          <w:rFonts w:ascii="Calibri" w:eastAsia="Calibri" w:hAnsi="Calibri" w:cs="Calibri"/>
        </w:rPr>
        <w:t>Kochan</w:t>
      </w:r>
      <w:proofErr w:type="spellEnd"/>
      <w:r>
        <w:rPr>
          <w:rFonts w:ascii="Calibri" w:eastAsia="Calibri" w:hAnsi="Calibri" w:cs="Calibri"/>
        </w:rPr>
        <w:t xml:space="preserve">, J., phone </w:t>
      </w:r>
      <w:proofErr w:type="gramStart"/>
      <w:r>
        <w:rPr>
          <w:rFonts w:ascii="Calibri" w:eastAsia="Calibri" w:hAnsi="Calibri" w:cs="Calibri"/>
        </w:rPr>
        <w:t xml:space="preserve">interview </w:t>
      </w:r>
      <w:proofErr w:type="gramEnd"/>
      <w:del w:id="626"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 Most lay people are unfamiliar with concepts of latency and network jitter or with newer technologies like software-defined networks. US Ignite builds demonstration projects to address this knowledge gap. “We show people what is possible, and then we explain, ‘If you want this, you’ve got to invest in a network that can handle the following characteristics.’”[</w:t>
      </w:r>
      <w:proofErr w:type="spellStart"/>
      <w:r>
        <w:rPr>
          <w:rFonts w:ascii="Calibri" w:eastAsia="Calibri" w:hAnsi="Calibri" w:cs="Calibri"/>
        </w:rPr>
        <w:t>Kochan</w:t>
      </w:r>
      <w:proofErr w:type="spellEnd"/>
      <w:r>
        <w:rPr>
          <w:rFonts w:ascii="Calibri" w:eastAsia="Calibri" w:hAnsi="Calibri" w:cs="Calibri"/>
        </w:rPr>
        <w:t xml:space="preserve">, J., phone </w:t>
      </w:r>
      <w:proofErr w:type="gramStart"/>
      <w:r>
        <w:rPr>
          <w:rFonts w:ascii="Calibri" w:eastAsia="Calibri" w:hAnsi="Calibri" w:cs="Calibri"/>
        </w:rPr>
        <w:t xml:space="preserve">interview </w:t>
      </w:r>
      <w:proofErr w:type="gramEnd"/>
      <w:del w:id="627"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 The result helps to catalyze the adoption of new technologies – which in turn lowers their cost, and encourages further adoption.</w:t>
      </w:r>
      <w:r>
        <w:t xml:space="preserve"> </w:t>
      </w:r>
    </w:p>
    <w:p w14:paraId="1A1FB60C" w14:textId="464538D0" w:rsidR="005271E6" w:rsidDel="005B5AD8" w:rsidRDefault="005271E6">
      <w:pPr>
        <w:spacing w:line="240" w:lineRule="auto"/>
        <w:rPr>
          <w:del w:id="628" w:author="Pena, Vanessa I" w:date="2017-02-27T12:15:00Z"/>
        </w:rPr>
      </w:pPr>
    </w:p>
    <w:p w14:paraId="4D979A3D" w14:textId="77777777" w:rsidR="005271E6" w:rsidRDefault="00DD6533">
      <w:pPr>
        <w:spacing w:line="240" w:lineRule="auto"/>
      </w:pPr>
      <w:r>
        <w:rPr>
          <w:rFonts w:ascii="Calibri" w:eastAsia="Calibri" w:hAnsi="Calibri" w:cs="Calibri"/>
        </w:rPr>
        <w:t xml:space="preserve">The organization is continuing to </w:t>
      </w:r>
      <w:r>
        <w:rPr>
          <w:rFonts w:ascii="Calibri" w:eastAsia="Calibri" w:hAnsi="Calibri" w:cs="Calibri"/>
          <w:highlight w:val="white"/>
        </w:rPr>
        <w:t>engage the academic research community, while also working with municipalities and corporations to encourage and foster deployment of ecosystems of next-generation networking.</w:t>
      </w:r>
      <w:r>
        <w:rPr>
          <w:rFonts w:ascii="Calibri" w:eastAsia="Calibri" w:hAnsi="Calibri" w:cs="Calibri"/>
        </w:rPr>
        <w:t xml:space="preserve"> In June of 2016, US Ignite announced the creation of a national network of Smart Gigabit Communities. Each of the 15 communities involved made a significant commitment toward leveraging next-generation smart city and Internet technologies to keep pace with the world’s rapidly changing technology and economy [</w:t>
      </w:r>
      <w:proofErr w:type="spellStart"/>
      <w:r>
        <w:rPr>
          <w:rFonts w:ascii="Calibri" w:eastAsia="Calibri" w:hAnsi="Calibri" w:cs="Calibri"/>
        </w:rPr>
        <w:t>Kochan</w:t>
      </w:r>
      <w:proofErr w:type="spellEnd"/>
      <w:r>
        <w:rPr>
          <w:rFonts w:ascii="Calibri" w:eastAsia="Calibri" w:hAnsi="Calibri" w:cs="Calibri"/>
        </w:rPr>
        <w:t>, J., “</w:t>
      </w:r>
      <w:hyperlink r:id="rId67">
        <w:r>
          <w:rPr>
            <w:rFonts w:ascii="Calibri" w:eastAsia="Calibri" w:hAnsi="Calibri" w:cs="Calibri"/>
            <w:color w:val="1155CC"/>
            <w:u w:val="single"/>
          </w:rPr>
          <w:t>US Ignite Announces 15 Smart Gigabit Communities</w:t>
        </w:r>
      </w:hyperlink>
      <w:r>
        <w:rPr>
          <w:rFonts w:ascii="Calibri" w:eastAsia="Calibri" w:hAnsi="Calibri" w:cs="Calibri"/>
        </w:rPr>
        <w:t>”, US Ignite, June 2016]. ] [“</w:t>
      </w:r>
      <w:hyperlink r:id="rId68">
        <w:r>
          <w:rPr>
            <w:rFonts w:ascii="Calibri" w:eastAsia="Calibri" w:hAnsi="Calibri" w:cs="Calibri"/>
            <w:color w:val="1155CC"/>
            <w:u w:val="single"/>
          </w:rPr>
          <w:t>Administration Announces New “Smart Cities” Initiative to Help Communities Tackle Local Challenges and Improve City Services</w:t>
        </w:r>
      </w:hyperlink>
      <w:r>
        <w:rPr>
          <w:rFonts w:ascii="Calibri" w:eastAsia="Calibri" w:hAnsi="Calibri" w:cs="Calibri"/>
        </w:rPr>
        <w:t xml:space="preserve">”, </w:t>
      </w:r>
      <w:proofErr w:type="gramStart"/>
      <w:r>
        <w:rPr>
          <w:rFonts w:ascii="Calibri" w:eastAsia="Calibri" w:hAnsi="Calibri" w:cs="Calibri"/>
        </w:rPr>
        <w:t>The</w:t>
      </w:r>
      <w:proofErr w:type="gramEnd"/>
      <w:r>
        <w:rPr>
          <w:rFonts w:ascii="Calibri" w:eastAsia="Calibri" w:hAnsi="Calibri" w:cs="Calibri"/>
        </w:rPr>
        <w:t xml:space="preserve"> White House, September 2015]. </w:t>
      </w:r>
      <w:proofErr w:type="spellStart"/>
      <w:r>
        <w:rPr>
          <w:rFonts w:ascii="Calibri" w:eastAsia="Calibri" w:hAnsi="Calibri" w:cs="Calibri"/>
        </w:rPr>
        <w:t>Kochan</w:t>
      </w:r>
      <w:proofErr w:type="spellEnd"/>
      <w:r>
        <w:rPr>
          <w:rFonts w:ascii="Calibri" w:eastAsia="Calibri" w:hAnsi="Calibri" w:cs="Calibri"/>
        </w:rPr>
        <w:t xml:space="preserve"> ultimately challenges cities to think broadly for the long-term: ‘OK, </w:t>
      </w:r>
      <w:commentRangeStart w:id="629"/>
      <w:r>
        <w:rPr>
          <w:rFonts w:ascii="Calibri" w:eastAsia="Calibri" w:hAnsi="Calibri" w:cs="Calibri"/>
        </w:rPr>
        <w:t>Chattanooga,</w:t>
      </w:r>
      <w:r>
        <w:rPr>
          <w:rFonts w:ascii="Calibri" w:eastAsia="Calibri" w:hAnsi="Calibri" w:cs="Calibri"/>
          <w:b/>
        </w:rPr>
        <w:t xml:space="preserve"> </w:t>
      </w:r>
      <w:commentRangeEnd w:id="629"/>
      <w:r w:rsidR="000370F6">
        <w:rPr>
          <w:rStyle w:val="CommentReference"/>
        </w:rPr>
        <w:commentReference w:id="629"/>
      </w:r>
      <w:r>
        <w:rPr>
          <w:rFonts w:ascii="Calibri" w:eastAsia="Calibri" w:hAnsi="Calibri" w:cs="Calibri"/>
        </w:rPr>
        <w:t>you built a fiber network directly to your end users. Aside from the fact that your internet access is now cheaper, faster, and ubiquitous, […] you also have the following 100 benefits that you didn’t know about with this new technology. What are you going to use them for? What are you going to do with it? What do you think you can do?’” [</w:t>
      </w:r>
      <w:proofErr w:type="spellStart"/>
      <w:r>
        <w:rPr>
          <w:rFonts w:ascii="Calibri" w:eastAsia="Calibri" w:hAnsi="Calibri" w:cs="Calibri"/>
        </w:rPr>
        <w:t>Kochan</w:t>
      </w:r>
      <w:proofErr w:type="spellEnd"/>
      <w:r>
        <w:rPr>
          <w:rFonts w:ascii="Calibri" w:eastAsia="Calibri" w:hAnsi="Calibri" w:cs="Calibri"/>
        </w:rPr>
        <w:t xml:space="preserve">, J., phone </w:t>
      </w:r>
      <w:proofErr w:type="gramStart"/>
      <w:r>
        <w:rPr>
          <w:rFonts w:ascii="Calibri" w:eastAsia="Calibri" w:hAnsi="Calibri" w:cs="Calibri"/>
        </w:rPr>
        <w:t xml:space="preserve">interview </w:t>
      </w:r>
      <w:proofErr w:type="gramEnd"/>
      <w:del w:id="630"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p>
    <w:p w14:paraId="4C04F29F" w14:textId="68A169B0" w:rsidR="005271E6" w:rsidDel="005B5AD8" w:rsidRDefault="005271E6">
      <w:pPr>
        <w:rPr>
          <w:del w:id="631" w:author="Pena, Vanessa I" w:date="2017-02-27T12:15:00Z"/>
        </w:rPr>
      </w:pPr>
    </w:p>
    <w:p w14:paraId="74DC9D24" w14:textId="77777777" w:rsidR="005271E6" w:rsidRDefault="00DD6533">
      <w:pPr>
        <w:spacing w:line="240" w:lineRule="auto"/>
      </w:pPr>
      <w:r>
        <w:rPr>
          <w:rFonts w:ascii="Calibri" w:eastAsia="Calibri" w:hAnsi="Calibri" w:cs="Calibri"/>
          <w:b/>
        </w:rPr>
        <w:t xml:space="preserve">Impact: </w:t>
      </w:r>
      <w:r>
        <w:rPr>
          <w:rFonts w:ascii="Calibri" w:eastAsia="Calibri" w:hAnsi="Calibri" w:cs="Calibri"/>
          <w:highlight w:val="white"/>
        </w:rPr>
        <w:t>With 35 sponsor and partners, in its first years US Ignite has developed and deployed a multitude of applications with diverse social impact.</w:t>
      </w:r>
      <w:r>
        <w:rPr>
          <w:rFonts w:ascii="Calibri" w:eastAsia="Calibri" w:hAnsi="Calibri" w:cs="Calibri"/>
        </w:rPr>
        <w:t xml:space="preserve"> </w:t>
      </w:r>
      <w:r>
        <w:rPr>
          <w:rFonts w:ascii="Calibri" w:eastAsia="Calibri" w:hAnsi="Calibri" w:cs="Calibri"/>
          <w:highlight w:val="white"/>
        </w:rPr>
        <w:t xml:space="preserve">The National Science Foundation (NSF) reports that </w:t>
      </w:r>
      <w:r>
        <w:rPr>
          <w:rFonts w:ascii="Calibri" w:eastAsia="Calibri" w:hAnsi="Calibri" w:cs="Calibri"/>
        </w:rPr>
        <w:t>p</w:t>
      </w:r>
      <w:r>
        <w:rPr>
          <w:rFonts w:ascii="Calibri" w:eastAsia="Calibri" w:hAnsi="Calibri" w:cs="Calibri"/>
          <w:highlight w:val="white"/>
        </w:rPr>
        <w:t>rojects as a whole have “demonstrated the potential societal impact of broad use of ultra-fast, software-defined networks. For example, one NSF Early-concept Grants for Exploratory Research (EAGER) project has resulted in operational improvements in emergency response communications. Another project has generated a commercial product addressing health and wellbeing” [“</w:t>
      </w:r>
      <w:hyperlink r:id="rId69">
        <w:r>
          <w:rPr>
            <w:rFonts w:ascii="Calibri" w:eastAsia="Calibri" w:hAnsi="Calibri" w:cs="Calibri"/>
            <w:color w:val="1155CC"/>
            <w:highlight w:val="white"/>
            <w:u w:val="single"/>
          </w:rPr>
          <w:t>US Ignite - Program Solicitation</w:t>
        </w:r>
      </w:hyperlink>
      <w:r>
        <w:rPr>
          <w:rFonts w:ascii="Calibri" w:eastAsia="Calibri" w:hAnsi="Calibri" w:cs="Calibri"/>
          <w:highlight w:val="white"/>
        </w:rPr>
        <w:t>”, National Science Foundation, January 2015</w:t>
      </w:r>
      <w:r>
        <w:rPr>
          <w:rFonts w:ascii="Calibri" w:eastAsia="Calibri" w:hAnsi="Calibri" w:cs="Calibri"/>
        </w:rPr>
        <w:t xml:space="preserve">]. As of November 2016, there are 139 applications for this NSF US Ignite project: Eight have been commercialized, 39 have a </w:t>
      </w:r>
      <w:commentRangeStart w:id="632"/>
      <w:r>
        <w:rPr>
          <w:rFonts w:ascii="Calibri" w:eastAsia="Calibri" w:hAnsi="Calibri" w:cs="Calibri"/>
        </w:rPr>
        <w:t>completed idea</w:t>
      </w:r>
      <w:commentRangeEnd w:id="632"/>
      <w:r w:rsidR="00760D91">
        <w:rPr>
          <w:rStyle w:val="CommentReference"/>
        </w:rPr>
        <w:commentReference w:id="632"/>
      </w:r>
      <w:r>
        <w:rPr>
          <w:rFonts w:ascii="Calibri" w:eastAsia="Calibri" w:hAnsi="Calibri" w:cs="Calibri"/>
        </w:rPr>
        <w:t>, and 65 are currently in development. [</w:t>
      </w:r>
      <w:proofErr w:type="spellStart"/>
      <w:r>
        <w:rPr>
          <w:rFonts w:ascii="Calibri" w:eastAsia="Calibri" w:hAnsi="Calibri" w:cs="Calibri"/>
        </w:rPr>
        <w:t>Kochan</w:t>
      </w:r>
      <w:proofErr w:type="spellEnd"/>
      <w:r>
        <w:rPr>
          <w:rFonts w:ascii="Calibri" w:eastAsia="Calibri" w:hAnsi="Calibri" w:cs="Calibri"/>
        </w:rPr>
        <w:t xml:space="preserve">, J., personal </w:t>
      </w:r>
      <w:proofErr w:type="gramStart"/>
      <w:r>
        <w:rPr>
          <w:rFonts w:ascii="Calibri" w:eastAsia="Calibri" w:hAnsi="Calibri" w:cs="Calibri"/>
        </w:rPr>
        <w:t xml:space="preserve">communication </w:t>
      </w:r>
      <w:proofErr w:type="gramEnd"/>
      <w:del w:id="633" w:author="Abrahams, Leslie S" w:date="2017-02-22T13:34:00Z">
        <w:r w:rsidDel="0071236F">
          <w:rPr>
            <w:rFonts w:ascii="Calibri" w:eastAsia="Calibri" w:hAnsi="Calibri" w:cs="Calibri"/>
          </w:rPr>
          <w:delText>with Policy Design Lab</w:delText>
        </w:r>
      </w:del>
      <w:r>
        <w:rPr>
          <w:rFonts w:ascii="Calibri" w:eastAsia="Calibri" w:hAnsi="Calibri" w:cs="Calibri"/>
        </w:rPr>
        <w:t>, December 21, 2016]</w:t>
      </w:r>
    </w:p>
    <w:p w14:paraId="4E85770C" w14:textId="136074E2" w:rsidR="005271E6" w:rsidDel="005B5AD8" w:rsidRDefault="005271E6">
      <w:pPr>
        <w:spacing w:line="240" w:lineRule="auto"/>
        <w:rPr>
          <w:del w:id="634" w:author="Pena, Vanessa I" w:date="2017-02-27T12:15:00Z"/>
        </w:rPr>
      </w:pPr>
    </w:p>
    <w:p w14:paraId="7134E2B2" w14:textId="77777777" w:rsidR="005271E6" w:rsidRDefault="00DD6533">
      <w:pPr>
        <w:spacing w:line="240" w:lineRule="auto"/>
      </w:pPr>
      <w:r>
        <w:rPr>
          <w:rFonts w:ascii="Calibri" w:eastAsia="Calibri" w:hAnsi="Calibri" w:cs="Calibri"/>
        </w:rPr>
        <w:t xml:space="preserve"> In the next five years, the ecosystem created by US Ignite plans to deliver: </w:t>
      </w:r>
    </w:p>
    <w:p w14:paraId="14E9B09E" w14:textId="77777777" w:rsidR="005271E6" w:rsidRDefault="00DD6533">
      <w:pPr>
        <w:numPr>
          <w:ilvl w:val="0"/>
          <w:numId w:val="5"/>
        </w:numPr>
        <w:spacing w:line="240" w:lineRule="auto"/>
        <w:contextualSpacing/>
      </w:pPr>
      <w:r>
        <w:rPr>
          <w:rFonts w:ascii="Calibri" w:eastAsia="Calibri" w:hAnsi="Calibri" w:cs="Calibri"/>
        </w:rPr>
        <w:t xml:space="preserve">60 next-generation applications; </w:t>
      </w:r>
    </w:p>
    <w:p w14:paraId="64294AE1" w14:textId="77777777" w:rsidR="005271E6" w:rsidRDefault="00DD6533">
      <w:pPr>
        <w:numPr>
          <w:ilvl w:val="0"/>
          <w:numId w:val="5"/>
        </w:numPr>
        <w:spacing w:line="240" w:lineRule="auto"/>
        <w:contextualSpacing/>
      </w:pPr>
      <w:r>
        <w:rPr>
          <w:rFonts w:ascii="Calibri" w:eastAsia="Calibri" w:hAnsi="Calibri" w:cs="Calibri"/>
        </w:rPr>
        <w:t xml:space="preserve">200 community test beds where applications can be researched, developed, tested and deployed; </w:t>
      </w:r>
    </w:p>
    <w:p w14:paraId="1F2A7D65" w14:textId="77777777" w:rsidR="005271E6" w:rsidRDefault="00DD6533">
      <w:pPr>
        <w:numPr>
          <w:ilvl w:val="0"/>
          <w:numId w:val="5"/>
        </w:numPr>
        <w:spacing w:line="240" w:lineRule="auto"/>
        <w:contextualSpacing/>
      </w:pPr>
      <w:r>
        <w:rPr>
          <w:rFonts w:ascii="Calibri" w:eastAsia="Calibri" w:hAnsi="Calibri" w:cs="Calibri"/>
        </w:rPr>
        <w:t xml:space="preserve">A forum for collaboration between multi-sector partners.  </w:t>
      </w:r>
      <w:commentRangeStart w:id="635"/>
      <w:r>
        <w:rPr>
          <w:rFonts w:ascii="Calibri" w:eastAsia="Calibri" w:hAnsi="Calibri" w:cs="Calibri"/>
        </w:rPr>
        <w:t xml:space="preserve">[“What is US Ignite?” </w:t>
      </w:r>
      <w:proofErr w:type="spellStart"/>
      <w:r>
        <w:rPr>
          <w:rFonts w:ascii="Calibri" w:eastAsia="Calibri" w:hAnsi="Calibri" w:cs="Calibri"/>
        </w:rPr>
        <w:t>USIgnite</w:t>
      </w:r>
      <w:proofErr w:type="spellEnd"/>
      <w:r>
        <w:rPr>
          <w:rFonts w:ascii="Calibri" w:eastAsia="Calibri" w:hAnsi="Calibri" w:cs="Calibri"/>
        </w:rPr>
        <w:t>.]</w:t>
      </w:r>
      <w:commentRangeEnd w:id="635"/>
      <w:r w:rsidR="00760D91">
        <w:rPr>
          <w:rStyle w:val="CommentReference"/>
        </w:rPr>
        <w:commentReference w:id="635"/>
      </w:r>
    </w:p>
    <w:p w14:paraId="3C19557F" w14:textId="7670C3D0" w:rsidR="005271E6" w:rsidDel="005B5AD8" w:rsidRDefault="005271E6">
      <w:pPr>
        <w:rPr>
          <w:del w:id="636" w:author="Pena, Vanessa I" w:date="2017-02-27T12:15:00Z"/>
        </w:rPr>
      </w:pPr>
    </w:p>
    <w:p w14:paraId="32F1BFC1" w14:textId="77777777" w:rsidR="005271E6" w:rsidRDefault="00DD6533">
      <w:r>
        <w:rPr>
          <w:rFonts w:ascii="Calibri" w:eastAsia="Calibri" w:hAnsi="Calibri" w:cs="Calibri"/>
          <w:b/>
          <w:u w:val="single"/>
        </w:rPr>
        <w:t>Key learning insights</w:t>
      </w:r>
      <w:r>
        <w:rPr>
          <w:rFonts w:ascii="Calibri" w:eastAsia="Calibri" w:hAnsi="Calibri" w:cs="Calibri"/>
          <w:b/>
        </w:rPr>
        <w:t xml:space="preserve">: </w:t>
      </w:r>
    </w:p>
    <w:p w14:paraId="7F56280D" w14:textId="77777777" w:rsidR="005271E6" w:rsidRDefault="00DD6533">
      <w:pPr>
        <w:numPr>
          <w:ilvl w:val="0"/>
          <w:numId w:val="5"/>
        </w:numPr>
        <w:contextualSpacing/>
        <w:rPr>
          <w:b/>
        </w:rPr>
      </w:pPr>
      <w:r>
        <w:rPr>
          <w:rFonts w:ascii="Calibri" w:eastAsia="Calibri" w:hAnsi="Calibri" w:cs="Calibri"/>
          <w:b/>
        </w:rPr>
        <w:t xml:space="preserve">Balance stakeholder views, and engage sectors on their own terms </w:t>
      </w:r>
    </w:p>
    <w:p w14:paraId="274B6BDE" w14:textId="77777777" w:rsidR="005271E6" w:rsidRDefault="00DD6533">
      <w:pPr>
        <w:numPr>
          <w:ilvl w:val="0"/>
          <w:numId w:val="5"/>
        </w:numPr>
        <w:contextualSpacing/>
        <w:rPr>
          <w:b/>
        </w:rPr>
      </w:pPr>
      <w:r>
        <w:rPr>
          <w:rFonts w:ascii="Calibri" w:eastAsia="Calibri" w:hAnsi="Calibri" w:cs="Calibri"/>
          <w:b/>
        </w:rPr>
        <w:t>Convey the timeline for working with Federal partners</w:t>
      </w:r>
    </w:p>
    <w:p w14:paraId="1375E1EB" w14:textId="77777777" w:rsidR="005271E6" w:rsidRDefault="00DD6533">
      <w:pPr>
        <w:numPr>
          <w:ilvl w:val="0"/>
          <w:numId w:val="5"/>
        </w:numPr>
        <w:contextualSpacing/>
        <w:rPr>
          <w:b/>
        </w:rPr>
      </w:pPr>
      <w:r>
        <w:rPr>
          <w:rFonts w:ascii="Calibri" w:eastAsia="Calibri" w:hAnsi="Calibri" w:cs="Calibri"/>
          <w:b/>
        </w:rPr>
        <w:t>Formalize commitments</w:t>
      </w:r>
    </w:p>
    <w:p w14:paraId="2C68A5AD" w14:textId="5F14E7DD" w:rsidR="005271E6" w:rsidDel="005B5AD8" w:rsidRDefault="005271E6">
      <w:pPr>
        <w:rPr>
          <w:del w:id="637" w:author="Pena, Vanessa I" w:date="2017-02-27T12:15:00Z"/>
        </w:rPr>
      </w:pPr>
    </w:p>
    <w:p w14:paraId="45A8A541" w14:textId="77777777" w:rsidR="005271E6" w:rsidRDefault="00DD6533">
      <w:r>
        <w:rPr>
          <w:rFonts w:ascii="Calibri" w:eastAsia="Calibri" w:hAnsi="Calibri" w:cs="Calibri"/>
          <w:b/>
        </w:rPr>
        <w:t>Balance stakeholder views, and engage sectors on their own terms</w:t>
      </w:r>
    </w:p>
    <w:p w14:paraId="71D88C6C" w14:textId="77777777" w:rsidR="005271E6" w:rsidRDefault="00DD6533">
      <w:pPr>
        <w:spacing w:line="240" w:lineRule="auto"/>
      </w:pPr>
      <w:commentRangeStart w:id="638"/>
      <w:r>
        <w:rPr>
          <w:rFonts w:ascii="Calibri" w:eastAsia="Calibri" w:hAnsi="Calibri" w:cs="Calibri"/>
        </w:rPr>
        <w:t xml:space="preserve">Perhaps the most critical key for collaboration, says </w:t>
      </w:r>
      <w:proofErr w:type="spellStart"/>
      <w:r>
        <w:rPr>
          <w:rFonts w:ascii="Calibri" w:eastAsia="Calibri" w:hAnsi="Calibri" w:cs="Calibri"/>
        </w:rPr>
        <w:t>Kochan</w:t>
      </w:r>
      <w:proofErr w:type="spellEnd"/>
      <w:r>
        <w:rPr>
          <w:rFonts w:ascii="Calibri" w:eastAsia="Calibri" w:hAnsi="Calibri" w:cs="Calibri"/>
        </w:rPr>
        <w:t xml:space="preserve">, is starting with a basis of agreement between public and private stakeholders. </w:t>
      </w:r>
      <w:commentRangeEnd w:id="638"/>
      <w:r w:rsidR="00FA6F9D">
        <w:rPr>
          <w:rStyle w:val="CommentReference"/>
        </w:rPr>
        <w:commentReference w:id="638"/>
      </w:r>
      <w:r>
        <w:rPr>
          <w:rFonts w:ascii="Calibri" w:eastAsia="Calibri" w:hAnsi="Calibri" w:cs="Calibri"/>
        </w:rPr>
        <w:t>[</w:t>
      </w:r>
      <w:proofErr w:type="spellStart"/>
      <w:r>
        <w:rPr>
          <w:rFonts w:ascii="Calibri" w:eastAsia="Calibri" w:hAnsi="Calibri" w:cs="Calibri"/>
        </w:rPr>
        <w:t>Kochan</w:t>
      </w:r>
      <w:proofErr w:type="spellEnd"/>
      <w:r>
        <w:rPr>
          <w:rFonts w:ascii="Calibri" w:eastAsia="Calibri" w:hAnsi="Calibri" w:cs="Calibri"/>
        </w:rPr>
        <w:t xml:space="preserve">, J., phone </w:t>
      </w:r>
      <w:proofErr w:type="gramStart"/>
      <w:r>
        <w:rPr>
          <w:rFonts w:ascii="Calibri" w:eastAsia="Calibri" w:hAnsi="Calibri" w:cs="Calibri"/>
        </w:rPr>
        <w:t xml:space="preserve">interview </w:t>
      </w:r>
      <w:proofErr w:type="gramEnd"/>
      <w:del w:id="639"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August 16, 2016] This can set an organizational context for setting a strategy with broad appeal. Ultimately, the balance of public and private partners and funding sources was important for establishing a broad, multi-sectoral perspective for the organization. </w:t>
      </w:r>
    </w:p>
    <w:p w14:paraId="1B8FF4F6" w14:textId="400FF94E" w:rsidR="005271E6" w:rsidDel="005B5AD8" w:rsidRDefault="005271E6">
      <w:pPr>
        <w:spacing w:line="240" w:lineRule="auto"/>
        <w:rPr>
          <w:del w:id="640" w:author="Pena, Vanessa I" w:date="2017-02-27T12:15:00Z"/>
        </w:rPr>
      </w:pPr>
    </w:p>
    <w:p w14:paraId="7CB5403B" w14:textId="77777777" w:rsidR="005271E6" w:rsidRDefault="00DD6533">
      <w:pPr>
        <w:spacing w:line="240" w:lineRule="auto"/>
      </w:pPr>
      <w:r>
        <w:rPr>
          <w:rFonts w:ascii="Calibri" w:eastAsia="Calibri" w:hAnsi="Calibri" w:cs="Calibri"/>
          <w:b/>
        </w:rPr>
        <w:t>Formalize Commitments</w:t>
      </w:r>
    </w:p>
    <w:p w14:paraId="506E007B" w14:textId="77777777" w:rsidR="005271E6" w:rsidRDefault="00DD6533">
      <w:pPr>
        <w:spacing w:line="240" w:lineRule="auto"/>
      </w:pPr>
      <w:r>
        <w:rPr>
          <w:rFonts w:ascii="Calibri" w:eastAsia="Calibri" w:hAnsi="Calibri" w:cs="Calibri"/>
        </w:rPr>
        <w:t>It was also important to engage partners with context-appropriate framing</w:t>
      </w:r>
      <w:r>
        <w:rPr>
          <w:rFonts w:ascii="Calibri" w:eastAsia="Calibri" w:hAnsi="Calibri" w:cs="Calibri"/>
          <w:b/>
        </w:rPr>
        <w:t xml:space="preserve">; </w:t>
      </w:r>
      <w:r>
        <w:rPr>
          <w:rFonts w:ascii="Calibri" w:eastAsia="Calibri" w:hAnsi="Calibri" w:cs="Calibri"/>
        </w:rPr>
        <w:t xml:space="preserve">for example, when approaching private sector partners, commitments were designed around clearly defined value propositions (as opposed to a framing for public sector stakeholders). This helped to secure private sector buy-in early on. Commitments were then formalized with clear, specific, and measurable, goals and deliverables helped to sustain longer-term buy-in into the partnership. </w:t>
      </w:r>
    </w:p>
    <w:p w14:paraId="27156200" w14:textId="04471526" w:rsidR="005271E6" w:rsidDel="005B5AD8" w:rsidRDefault="005271E6">
      <w:pPr>
        <w:rPr>
          <w:del w:id="641" w:author="Pena, Vanessa I" w:date="2017-02-27T12:15:00Z"/>
        </w:rPr>
      </w:pPr>
    </w:p>
    <w:p w14:paraId="7A5D6261" w14:textId="77777777" w:rsidR="005271E6" w:rsidRDefault="00DD6533">
      <w:r>
        <w:rPr>
          <w:rFonts w:ascii="Calibri" w:eastAsia="Calibri" w:hAnsi="Calibri" w:cs="Calibri"/>
          <w:b/>
        </w:rPr>
        <w:t>Convey the timeline for working with Federal partners</w:t>
      </w:r>
    </w:p>
    <w:p w14:paraId="6B940EE8" w14:textId="32546C00" w:rsidR="005271E6" w:rsidRDefault="00DD6533">
      <w:pPr>
        <w:spacing w:line="240" w:lineRule="auto"/>
      </w:pPr>
      <w:r>
        <w:rPr>
          <w:rFonts w:ascii="Calibri" w:eastAsia="Calibri" w:hAnsi="Calibri" w:cs="Calibri"/>
        </w:rPr>
        <w:t>Th</w:t>
      </w:r>
      <w:ins w:id="642" w:author="McKittrick, Alexis MW" w:date="2017-01-19T14:08:00Z">
        <w:r w:rsidR="00FA6F9D">
          <w:rPr>
            <w:rFonts w:ascii="Calibri" w:eastAsia="Calibri" w:hAnsi="Calibri" w:cs="Calibri"/>
          </w:rPr>
          <w:t>is</w:t>
        </w:r>
      </w:ins>
      <w:del w:id="643" w:author="McKittrick, Alexis MW" w:date="2017-01-19T14:08:00Z">
        <w:r w:rsidDel="00FA6F9D">
          <w:rPr>
            <w:rFonts w:ascii="Calibri" w:eastAsia="Calibri" w:hAnsi="Calibri" w:cs="Calibri"/>
          </w:rPr>
          <w:delText>e</w:delText>
        </w:r>
      </w:del>
      <w:r>
        <w:rPr>
          <w:rFonts w:ascii="Calibri" w:eastAsia="Calibri" w:hAnsi="Calibri" w:cs="Calibri"/>
        </w:rPr>
        <w:t xml:space="preserve"> experience demonstrates how the agility of private funding sources can complement Federal efforts. The NSF issued Dear Colleague letters (DCLs) in 2012 and 2013, but projects only began receiving funds through DCLs in 2015. “The timeframe could have – and almost did – span an entire administration,” notes Joe </w:t>
      </w:r>
      <w:proofErr w:type="spellStart"/>
      <w:r>
        <w:rPr>
          <w:rFonts w:ascii="Calibri" w:eastAsia="Calibri" w:hAnsi="Calibri" w:cs="Calibri"/>
        </w:rPr>
        <w:t>Kochan</w:t>
      </w:r>
      <w:proofErr w:type="spellEnd"/>
      <w:r>
        <w:rPr>
          <w:rFonts w:ascii="Calibri" w:eastAsia="Calibri" w:hAnsi="Calibri" w:cs="Calibri"/>
        </w:rPr>
        <w:t>. [</w:t>
      </w:r>
      <w:proofErr w:type="spellStart"/>
      <w:r>
        <w:rPr>
          <w:rFonts w:ascii="Calibri" w:eastAsia="Calibri" w:hAnsi="Calibri" w:cs="Calibri"/>
        </w:rPr>
        <w:t>Kochan</w:t>
      </w:r>
      <w:proofErr w:type="spellEnd"/>
      <w:r>
        <w:rPr>
          <w:rFonts w:ascii="Calibri" w:eastAsia="Calibri" w:hAnsi="Calibri" w:cs="Calibri"/>
        </w:rPr>
        <w:t xml:space="preserve">, J., phone </w:t>
      </w:r>
      <w:proofErr w:type="gramStart"/>
      <w:r>
        <w:rPr>
          <w:rFonts w:ascii="Calibri" w:eastAsia="Calibri" w:hAnsi="Calibri" w:cs="Calibri"/>
        </w:rPr>
        <w:t xml:space="preserve">interview </w:t>
      </w:r>
      <w:proofErr w:type="gramEnd"/>
      <w:del w:id="644"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p>
    <w:p w14:paraId="2A0CDB3C" w14:textId="77777777" w:rsidR="005271E6" w:rsidRDefault="00DD6533">
      <w:pPr>
        <w:spacing w:line="240" w:lineRule="auto"/>
      </w:pPr>
      <w:r>
        <w:rPr>
          <w:rFonts w:ascii="Calibri" w:eastAsia="Calibri" w:hAnsi="Calibri" w:cs="Calibri"/>
        </w:rPr>
        <w:t xml:space="preserve"> Funding from private partners drove the effort for the first 3 years of the organization’s existence, with more than 80% of funding initially coming from private sources. OSTP was the primary governmental liaison/inspiration in early stages, while </w:t>
      </w:r>
      <w:commentRangeStart w:id="645"/>
      <w:r>
        <w:rPr>
          <w:rFonts w:ascii="Calibri" w:eastAsia="Calibri" w:hAnsi="Calibri" w:cs="Calibri"/>
        </w:rPr>
        <w:t>NIST</w:t>
      </w:r>
      <w:commentRangeEnd w:id="645"/>
      <w:r w:rsidR="00FA6F9D">
        <w:rPr>
          <w:rStyle w:val="CommentReference"/>
        </w:rPr>
        <w:commentReference w:id="645"/>
      </w:r>
      <w:r>
        <w:rPr>
          <w:rFonts w:ascii="Calibri" w:eastAsia="Calibri" w:hAnsi="Calibri" w:cs="Calibri"/>
        </w:rPr>
        <w:t xml:space="preserve"> joined in later as a partner. </w:t>
      </w:r>
    </w:p>
    <w:p w14:paraId="4A435780" w14:textId="3FDBEE04" w:rsidR="005271E6" w:rsidDel="005B5AD8" w:rsidRDefault="005271E6">
      <w:pPr>
        <w:rPr>
          <w:del w:id="646" w:author="Pena, Vanessa I" w:date="2017-02-27T12:15:00Z"/>
        </w:rPr>
      </w:pPr>
    </w:p>
    <w:p w14:paraId="1480A703" w14:textId="77777777" w:rsidR="005271E6" w:rsidRDefault="00DD6533">
      <w:r>
        <w:rPr>
          <w:rFonts w:ascii="Calibri" w:eastAsia="Calibri" w:hAnsi="Calibri" w:cs="Calibri"/>
          <w:b/>
        </w:rPr>
        <w:t xml:space="preserve">Read </w:t>
      </w:r>
      <w:commentRangeStart w:id="647"/>
      <w:r>
        <w:rPr>
          <w:rFonts w:ascii="Calibri" w:eastAsia="Calibri" w:hAnsi="Calibri" w:cs="Calibri"/>
          <w:b/>
        </w:rPr>
        <w:t>more</w:t>
      </w:r>
      <w:commentRangeEnd w:id="647"/>
      <w:r w:rsidR="005B5AD8">
        <w:rPr>
          <w:rStyle w:val="CommentReference"/>
          <w:rFonts w:ascii="Arial" w:hAnsi="Arial"/>
        </w:rPr>
        <w:commentReference w:id="647"/>
      </w:r>
      <w:r>
        <w:rPr>
          <w:rFonts w:ascii="Calibri" w:eastAsia="Calibri" w:hAnsi="Calibri" w:cs="Calibri"/>
          <w:b/>
        </w:rPr>
        <w:t>:</w:t>
      </w:r>
    </w:p>
    <w:p w14:paraId="2693EBF1" w14:textId="77777777" w:rsidR="005271E6" w:rsidRDefault="00936EAA">
      <w:hyperlink r:id="rId70">
        <w:r w:rsidR="00DD6533">
          <w:rPr>
            <w:rFonts w:ascii="Calibri" w:eastAsia="Calibri" w:hAnsi="Calibri" w:cs="Calibri"/>
            <w:color w:val="0000FF"/>
            <w:u w:val="single"/>
          </w:rPr>
          <w:t>Networking Research and Application Prototypes Leading to Smart &amp; Connected Communities</w:t>
        </w:r>
      </w:hyperlink>
      <w:r w:rsidR="00DD6533">
        <w:rPr>
          <w:rFonts w:ascii="Calibri" w:eastAsia="Calibri" w:hAnsi="Calibri" w:cs="Calibri"/>
        </w:rPr>
        <w:t xml:space="preserve"> - NSF 2016 solicitation</w:t>
      </w:r>
    </w:p>
    <w:p w14:paraId="13CF4BD4" w14:textId="72C4323F" w:rsidR="005271E6" w:rsidDel="005B5AD8" w:rsidRDefault="00DD6533">
      <w:pPr>
        <w:pStyle w:val="Heading2"/>
        <w:rPr>
          <w:del w:id="648" w:author="Pena, Vanessa I" w:date="2017-02-27T12:15:00Z"/>
        </w:rPr>
        <w:pPrChange w:id="649" w:author="Pena, Vanessa I" w:date="2017-02-27T12:15:00Z">
          <w:pPr/>
        </w:pPrChange>
      </w:pPr>
      <w:del w:id="650" w:author="Pena, Vanessa I" w:date="2017-02-27T12:15:00Z">
        <w:r w:rsidDel="005B5AD8">
          <w:rPr>
            <w:rFonts w:eastAsia="Calibri"/>
            <w:highlight w:val="yellow"/>
          </w:rPr>
          <w:delText xml:space="preserve">[[See additional upload documentation from </w:delText>
        </w:r>
        <w:commentRangeStart w:id="651"/>
        <w:commentRangeStart w:id="652"/>
        <w:r w:rsidDel="005B5AD8">
          <w:rPr>
            <w:rFonts w:eastAsia="Calibri"/>
            <w:highlight w:val="yellow"/>
          </w:rPr>
          <w:delText>US Ignite]]</w:delText>
        </w:r>
        <w:commentRangeEnd w:id="651"/>
        <w:r w:rsidR="00FA6F9D" w:rsidDel="005B5AD8">
          <w:rPr>
            <w:rStyle w:val="CommentReference"/>
          </w:rPr>
          <w:commentReference w:id="651"/>
        </w:r>
        <w:commentRangeEnd w:id="652"/>
        <w:r w:rsidR="007856B6" w:rsidDel="005B5AD8">
          <w:rPr>
            <w:rStyle w:val="CommentReference"/>
          </w:rPr>
          <w:commentReference w:id="652"/>
        </w:r>
        <w:bookmarkStart w:id="653" w:name="_Toc475961284"/>
        <w:bookmarkEnd w:id="653"/>
      </w:del>
    </w:p>
    <w:p w14:paraId="129CBE3D" w14:textId="7346F0A2" w:rsidR="005271E6" w:rsidDel="005B5AD8" w:rsidRDefault="005271E6">
      <w:pPr>
        <w:pStyle w:val="Heading2"/>
        <w:rPr>
          <w:del w:id="654" w:author="Pena, Vanessa I" w:date="2017-02-27T12:15:00Z"/>
        </w:rPr>
        <w:pPrChange w:id="655" w:author="Pena, Vanessa I" w:date="2017-02-27T12:15:00Z">
          <w:pPr/>
        </w:pPrChange>
      </w:pPr>
      <w:bookmarkStart w:id="656" w:name="_Toc475961285"/>
      <w:bookmarkEnd w:id="656"/>
    </w:p>
    <w:p w14:paraId="223AE2CF" w14:textId="6110F8C7" w:rsidR="005271E6" w:rsidRDefault="006802E0">
      <w:pPr>
        <w:pStyle w:val="Heading2"/>
        <w:pPrChange w:id="657" w:author="Pena, Vanessa I" w:date="2017-02-27T12:15:00Z">
          <w:pPr>
            <w:pStyle w:val="Heading4"/>
            <w:keepNext w:val="0"/>
            <w:spacing w:before="240" w:after="40"/>
          </w:pPr>
        </w:pPrChange>
      </w:pPr>
      <w:bookmarkStart w:id="658" w:name="_Toc475961286"/>
      <w:ins w:id="659" w:author="Abrahams, Leslie S" w:date="2017-02-22T13:16:00Z">
        <w:r>
          <w:rPr>
            <w:color w:val="000000"/>
          </w:rPr>
          <w:t>Challenges and Lessons Learned</w:t>
        </w:r>
        <w:bookmarkEnd w:id="658"/>
        <w:r>
          <w:rPr>
            <w:color w:val="000000"/>
          </w:rPr>
          <w:t xml:space="preserve"> </w:t>
        </w:r>
      </w:ins>
      <w:del w:id="660" w:author="Abrahams, Leslie S" w:date="2017-02-22T13:16:00Z">
        <w:r w:rsidR="00DD6533" w:rsidDel="006802E0">
          <w:rPr>
            <w:color w:val="000000"/>
          </w:rPr>
          <w:delText xml:space="preserve">Deliverable 5: Challenges to deployment / approach limitations </w:delText>
        </w:r>
      </w:del>
    </w:p>
    <w:p w14:paraId="481BDEF7" w14:textId="77777777" w:rsidR="005271E6" w:rsidRDefault="00DD6533">
      <w:pPr>
        <w:spacing w:line="240" w:lineRule="auto"/>
      </w:pPr>
      <w:r>
        <w:rPr>
          <w:rFonts w:ascii="Calibri" w:eastAsia="Calibri" w:hAnsi="Calibri" w:cs="Calibri"/>
        </w:rPr>
        <w:t xml:space="preserve">Combining urgent calls to action with the power of convening can lead to extraordinary collaboration between </w:t>
      </w:r>
      <w:commentRangeStart w:id="661"/>
      <w:r>
        <w:rPr>
          <w:rFonts w:ascii="Calibri" w:eastAsia="Calibri" w:hAnsi="Calibri" w:cs="Calibri"/>
        </w:rPr>
        <w:t>public and private partners</w:t>
      </w:r>
      <w:commentRangeEnd w:id="661"/>
      <w:r w:rsidR="00FA6F9D">
        <w:rPr>
          <w:rStyle w:val="CommentReference"/>
        </w:rPr>
        <w:commentReference w:id="661"/>
      </w:r>
      <w:r>
        <w:rPr>
          <w:rFonts w:ascii="Calibri" w:eastAsia="Calibri" w:hAnsi="Calibri" w:cs="Calibri"/>
        </w:rPr>
        <w:t>. Several common obstacles are worth noting:</w:t>
      </w:r>
    </w:p>
    <w:p w14:paraId="7045734F" w14:textId="215E745D" w:rsidR="005271E6" w:rsidDel="005B5AD8" w:rsidRDefault="005271E6">
      <w:pPr>
        <w:spacing w:line="240" w:lineRule="auto"/>
        <w:rPr>
          <w:del w:id="662" w:author="Pena, Vanessa I" w:date="2017-02-27T12:15:00Z"/>
        </w:rPr>
      </w:pPr>
    </w:p>
    <w:p w14:paraId="336585C7" w14:textId="77777777" w:rsidR="005271E6" w:rsidRDefault="00DD6533">
      <w:r>
        <w:rPr>
          <w:rFonts w:ascii="Calibri" w:eastAsia="Calibri" w:hAnsi="Calibri" w:cs="Calibri"/>
          <w:b/>
        </w:rPr>
        <w:t xml:space="preserve">Common pitfalls to watch for when designing </w:t>
      </w:r>
      <w:proofErr w:type="spellStart"/>
      <w:r>
        <w:rPr>
          <w:rFonts w:ascii="Calibri" w:eastAsia="Calibri" w:hAnsi="Calibri" w:cs="Calibri"/>
          <w:b/>
        </w:rPr>
        <w:t>convenings</w:t>
      </w:r>
      <w:proofErr w:type="spellEnd"/>
      <w:r>
        <w:rPr>
          <w:rFonts w:ascii="Calibri" w:eastAsia="Calibri" w:hAnsi="Calibri" w:cs="Calibri"/>
          <w:b/>
        </w:rPr>
        <w:t xml:space="preserve"> and </w:t>
      </w:r>
      <w:commentRangeStart w:id="663"/>
      <w:r>
        <w:rPr>
          <w:rFonts w:ascii="Calibri" w:eastAsia="Calibri" w:hAnsi="Calibri" w:cs="Calibri"/>
          <w:b/>
        </w:rPr>
        <w:t>generating commitments</w:t>
      </w:r>
      <w:commentRangeEnd w:id="663"/>
      <w:r w:rsidR="00FA6F9D">
        <w:rPr>
          <w:rStyle w:val="CommentReference"/>
        </w:rPr>
        <w:commentReference w:id="663"/>
      </w:r>
    </w:p>
    <w:p w14:paraId="58C9E24E" w14:textId="77777777" w:rsidR="005271E6" w:rsidRDefault="00DD6533">
      <w:pPr>
        <w:numPr>
          <w:ilvl w:val="0"/>
          <w:numId w:val="25"/>
        </w:numPr>
        <w:spacing w:line="259" w:lineRule="auto"/>
        <w:ind w:hanging="360"/>
        <w:contextualSpacing/>
      </w:pPr>
      <w:r>
        <w:rPr>
          <w:rFonts w:ascii="Calibri" w:eastAsia="Calibri" w:hAnsi="Calibri" w:cs="Calibri"/>
        </w:rPr>
        <w:t>Failure to coordinate first with other key Federal stakeholders.</w:t>
      </w:r>
    </w:p>
    <w:p w14:paraId="53FBC152" w14:textId="77777777" w:rsidR="005271E6" w:rsidRDefault="00DD6533">
      <w:pPr>
        <w:numPr>
          <w:ilvl w:val="0"/>
          <w:numId w:val="25"/>
        </w:numPr>
        <w:spacing w:line="259" w:lineRule="auto"/>
        <w:ind w:hanging="360"/>
        <w:contextualSpacing/>
      </w:pPr>
      <w:r>
        <w:rPr>
          <w:rFonts w:ascii="Calibri" w:eastAsia="Calibri" w:hAnsi="Calibri" w:cs="Calibri"/>
        </w:rPr>
        <w:t>Only one event on the initiative is held, which limits the opportunities for momentum and an expansion of the coalition of organizations that are involved.</w:t>
      </w:r>
    </w:p>
    <w:p w14:paraId="7C3451B5" w14:textId="77777777" w:rsidR="005271E6" w:rsidRDefault="00DD6533">
      <w:pPr>
        <w:numPr>
          <w:ilvl w:val="0"/>
          <w:numId w:val="25"/>
        </w:numPr>
        <w:spacing w:line="259" w:lineRule="auto"/>
        <w:ind w:hanging="360"/>
        <w:contextualSpacing/>
      </w:pPr>
      <w:r>
        <w:rPr>
          <w:rFonts w:ascii="Calibri" w:eastAsia="Calibri" w:hAnsi="Calibri" w:cs="Calibri"/>
        </w:rPr>
        <w:t>An organization makes a commitment, but doesn’t follow up.</w:t>
      </w:r>
    </w:p>
    <w:p w14:paraId="7E2F94AC" w14:textId="77777777" w:rsidR="005271E6" w:rsidRDefault="00DD6533">
      <w:pPr>
        <w:numPr>
          <w:ilvl w:val="0"/>
          <w:numId w:val="25"/>
        </w:numPr>
        <w:spacing w:line="259" w:lineRule="auto"/>
        <w:ind w:hanging="360"/>
        <w:contextualSpacing/>
      </w:pPr>
      <w:r>
        <w:rPr>
          <w:rFonts w:ascii="Calibri" w:eastAsia="Calibri" w:hAnsi="Calibri" w:cs="Calibri"/>
        </w:rPr>
        <w:t>Commitment fatigue (e.g. Mayors and certain companies and foundations continually asked to make commitments)</w:t>
      </w:r>
    </w:p>
    <w:p w14:paraId="02677782" w14:textId="77777777" w:rsidR="005271E6" w:rsidRDefault="00DD6533">
      <w:pPr>
        <w:numPr>
          <w:ilvl w:val="0"/>
          <w:numId w:val="25"/>
        </w:numPr>
        <w:spacing w:line="259" w:lineRule="auto"/>
        <w:ind w:hanging="360"/>
        <w:contextualSpacing/>
      </w:pPr>
      <w:r>
        <w:rPr>
          <w:rFonts w:ascii="Calibri" w:eastAsia="Calibri" w:hAnsi="Calibri" w:cs="Calibri"/>
        </w:rPr>
        <w:t>Appearance of favoritism, which can be avoided by making the opportunity available to a broad range of stakeholders, or appearance of quid pro quo.</w:t>
      </w:r>
    </w:p>
    <w:p w14:paraId="566074CA" w14:textId="1B17358E" w:rsidR="005271E6" w:rsidRDefault="00DD6533">
      <w:pPr>
        <w:numPr>
          <w:ilvl w:val="0"/>
          <w:numId w:val="25"/>
        </w:numPr>
        <w:spacing w:line="259" w:lineRule="auto"/>
        <w:ind w:hanging="360"/>
        <w:contextualSpacing/>
      </w:pPr>
      <w:r>
        <w:rPr>
          <w:rFonts w:ascii="Calibri" w:eastAsia="Calibri" w:hAnsi="Calibri" w:cs="Calibri"/>
        </w:rPr>
        <w:t xml:space="preserve">Managing expectations. </w:t>
      </w:r>
      <w:del w:id="664" w:author="McKittrick, Alexis MW" w:date="2017-01-19T14:17:00Z">
        <w:r w:rsidDel="00153961">
          <w:rPr>
            <w:rFonts w:ascii="Calibri" w:eastAsia="Calibri" w:hAnsi="Calibri" w:cs="Calibri"/>
          </w:rPr>
          <w:delText>(</w:delText>
        </w:r>
        <w:commentRangeStart w:id="665"/>
        <w:r w:rsidDel="00153961">
          <w:rPr>
            <w:rFonts w:ascii="Calibri" w:eastAsia="Calibri" w:hAnsi="Calibri" w:cs="Calibri"/>
          </w:rPr>
          <w:delText>For example, never promise that they will get to meet the President</w:delText>
        </w:r>
      </w:del>
      <w:commentRangeEnd w:id="665"/>
      <w:r w:rsidR="00153961">
        <w:rPr>
          <w:rStyle w:val="CommentReference"/>
        </w:rPr>
        <w:commentReference w:id="665"/>
      </w:r>
      <w:del w:id="666" w:author="McKittrick, Alexis MW" w:date="2017-01-19T14:17:00Z">
        <w:r w:rsidDel="00153961">
          <w:rPr>
            <w:rFonts w:ascii="Calibri" w:eastAsia="Calibri" w:hAnsi="Calibri" w:cs="Calibri"/>
          </w:rPr>
          <w:delText>.)</w:delText>
        </w:r>
      </w:del>
    </w:p>
    <w:p w14:paraId="4D6D5CED" w14:textId="3FA2DDE4" w:rsidR="005271E6" w:rsidDel="005B5AD8" w:rsidRDefault="005271E6">
      <w:pPr>
        <w:rPr>
          <w:del w:id="667" w:author="Pena, Vanessa I" w:date="2017-02-27T12:15:00Z"/>
        </w:rPr>
      </w:pPr>
    </w:p>
    <w:p w14:paraId="7792BE05" w14:textId="66273FF4" w:rsidR="005271E6" w:rsidDel="005B5AD8" w:rsidRDefault="005271E6">
      <w:pPr>
        <w:rPr>
          <w:del w:id="668" w:author="Pena, Vanessa I" w:date="2017-02-27T12:15:00Z"/>
        </w:rPr>
      </w:pPr>
    </w:p>
    <w:p w14:paraId="5390C26C" w14:textId="77777777" w:rsidR="005271E6" w:rsidRDefault="00DD6533">
      <w:r>
        <w:rPr>
          <w:rFonts w:ascii="Calibri" w:eastAsia="Calibri" w:hAnsi="Calibri" w:cs="Calibri"/>
          <w:b/>
        </w:rPr>
        <w:t xml:space="preserve">Necessary </w:t>
      </w:r>
      <w:commentRangeStart w:id="669"/>
      <w:r>
        <w:rPr>
          <w:rFonts w:ascii="Calibri" w:eastAsia="Calibri" w:hAnsi="Calibri" w:cs="Calibri"/>
          <w:b/>
        </w:rPr>
        <w:t>ingredients for success</w:t>
      </w:r>
      <w:commentRangeEnd w:id="669"/>
      <w:r w:rsidR="00153961">
        <w:rPr>
          <w:rStyle w:val="CommentReference"/>
        </w:rPr>
        <w:commentReference w:id="669"/>
      </w:r>
    </w:p>
    <w:p w14:paraId="737F85C5" w14:textId="77777777" w:rsidR="005271E6" w:rsidRDefault="00DD6533">
      <w:pPr>
        <w:numPr>
          <w:ilvl w:val="0"/>
          <w:numId w:val="9"/>
        </w:numPr>
        <w:ind w:hanging="360"/>
        <w:contextualSpacing/>
      </w:pPr>
      <w:r>
        <w:rPr>
          <w:rFonts w:ascii="Calibri" w:eastAsia="Calibri" w:hAnsi="Calibri" w:cs="Calibri"/>
        </w:rPr>
        <w:t>Choose the right issue for level and levers of influence</w:t>
      </w:r>
    </w:p>
    <w:p w14:paraId="7E3BBCEA" w14:textId="77777777" w:rsidR="005271E6" w:rsidRDefault="00DD6533">
      <w:pPr>
        <w:numPr>
          <w:ilvl w:val="0"/>
          <w:numId w:val="9"/>
        </w:numPr>
        <w:ind w:hanging="360"/>
        <w:contextualSpacing/>
      </w:pPr>
      <w:r>
        <w:rPr>
          <w:rFonts w:ascii="Calibri" w:eastAsia="Calibri" w:hAnsi="Calibri" w:cs="Calibri"/>
        </w:rPr>
        <w:t>Understand context before engagement</w:t>
      </w:r>
    </w:p>
    <w:p w14:paraId="54CB6201" w14:textId="77777777" w:rsidR="005271E6" w:rsidRDefault="00DD6533">
      <w:pPr>
        <w:numPr>
          <w:ilvl w:val="0"/>
          <w:numId w:val="9"/>
        </w:numPr>
        <w:ind w:hanging="360"/>
        <w:contextualSpacing/>
      </w:pPr>
      <w:r>
        <w:rPr>
          <w:rFonts w:ascii="Calibri" w:eastAsia="Calibri" w:hAnsi="Calibri" w:cs="Calibri"/>
        </w:rPr>
        <w:t>Commit firmly – and communicate openly</w:t>
      </w:r>
    </w:p>
    <w:p w14:paraId="197BAA17" w14:textId="77777777" w:rsidR="005271E6" w:rsidRDefault="00DD6533">
      <w:pPr>
        <w:numPr>
          <w:ilvl w:val="0"/>
          <w:numId w:val="9"/>
        </w:numPr>
        <w:ind w:hanging="360"/>
        <w:contextualSpacing/>
      </w:pPr>
      <w:r>
        <w:rPr>
          <w:rFonts w:ascii="Calibri" w:eastAsia="Calibri" w:hAnsi="Calibri" w:cs="Calibri"/>
        </w:rPr>
        <w:t>Funding</w:t>
      </w:r>
    </w:p>
    <w:p w14:paraId="3838F325" w14:textId="77777777" w:rsidR="005271E6" w:rsidRDefault="00DD6533">
      <w:pPr>
        <w:numPr>
          <w:ilvl w:val="0"/>
          <w:numId w:val="9"/>
        </w:numPr>
        <w:ind w:hanging="360"/>
        <w:contextualSpacing/>
      </w:pPr>
      <w:r>
        <w:rPr>
          <w:rFonts w:ascii="Calibri" w:eastAsia="Calibri" w:hAnsi="Calibri" w:cs="Calibri"/>
        </w:rPr>
        <w:t>Create accountability and feedback mechanisms</w:t>
      </w:r>
    </w:p>
    <w:p w14:paraId="7BD4B485" w14:textId="0ACD6277" w:rsidR="005271E6" w:rsidDel="005B5AD8" w:rsidRDefault="005271E6">
      <w:pPr>
        <w:spacing w:line="240" w:lineRule="auto"/>
        <w:rPr>
          <w:del w:id="670" w:author="Pena, Vanessa I" w:date="2017-02-27T12:15:00Z"/>
        </w:rPr>
      </w:pPr>
    </w:p>
    <w:p w14:paraId="2A1E499B" w14:textId="77777777" w:rsidR="005271E6" w:rsidRDefault="00DD6533">
      <w:pPr>
        <w:spacing w:line="240" w:lineRule="auto"/>
      </w:pPr>
      <w:r>
        <w:rPr>
          <w:rFonts w:ascii="Calibri" w:eastAsia="Calibri" w:hAnsi="Calibri" w:cs="Calibri"/>
          <w:b/>
        </w:rPr>
        <w:t>Choose the right issue</w:t>
      </w:r>
    </w:p>
    <w:p w14:paraId="66FA7960" w14:textId="77777777" w:rsidR="005271E6" w:rsidRDefault="00DD6533">
      <w:pPr>
        <w:spacing w:line="240" w:lineRule="auto"/>
      </w:pPr>
      <w:proofErr w:type="spellStart"/>
      <w:r>
        <w:rPr>
          <w:rFonts w:ascii="Calibri" w:eastAsia="Calibri" w:hAnsi="Calibri" w:cs="Calibri"/>
        </w:rPr>
        <w:t>Convenings</w:t>
      </w:r>
      <w:proofErr w:type="spellEnd"/>
      <w:r>
        <w:rPr>
          <w:rFonts w:ascii="Calibri" w:eastAsia="Calibri" w:hAnsi="Calibri" w:cs="Calibri"/>
        </w:rPr>
        <w:t xml:space="preserve"> can’t just be a photo op</w:t>
      </w:r>
      <w:del w:id="671" w:author="McKittrick, Alexis MW" w:date="2017-01-19T14:17:00Z">
        <w:r w:rsidDel="00153961">
          <w:rPr>
            <w:rFonts w:ascii="Calibri" w:eastAsia="Calibri" w:hAnsi="Calibri" w:cs="Calibri"/>
          </w:rPr>
          <w:delText>p</w:delText>
        </w:r>
      </w:del>
      <w:r>
        <w:rPr>
          <w:rFonts w:ascii="Calibri" w:eastAsia="Calibri" w:hAnsi="Calibri" w:cs="Calibri"/>
        </w:rPr>
        <w:t xml:space="preserve">; they have to be a genuine “collaboration opp.” [Source: p. 68, </w:t>
      </w:r>
      <w:commentRangeStart w:id="672"/>
      <w:r>
        <w:rPr>
          <w:rFonts w:ascii="Calibri" w:eastAsia="Calibri" w:hAnsi="Calibri" w:cs="Calibri"/>
        </w:rPr>
        <w:t>Innovative State</w:t>
      </w:r>
      <w:commentRangeEnd w:id="672"/>
      <w:r w:rsidR="00153961">
        <w:rPr>
          <w:rStyle w:val="CommentReference"/>
        </w:rPr>
        <w:commentReference w:id="672"/>
      </w:r>
      <w:r>
        <w:rPr>
          <w:rFonts w:ascii="Calibri" w:eastAsia="Calibri" w:hAnsi="Calibri" w:cs="Calibri"/>
        </w:rPr>
        <w:t>]. Calls to action need to focus on substantive challenges, and leadership should beware a dilution effect from over-frequent or inappropriate use of the approach</w:t>
      </w:r>
      <w:r>
        <w:t xml:space="preserve">. </w:t>
      </w:r>
      <w:r>
        <w:rPr>
          <w:rFonts w:ascii="Calibri" w:eastAsia="Calibri" w:hAnsi="Calibri" w:cs="Calibri"/>
        </w:rPr>
        <w:t xml:space="preserve">Choosing the right issue is important for generating commitments and follow-through from CEOs, industry leaders, and organizational heads. Be wary of choosing an issue that relies overly on legislative or judicial changes for sufficient advancement, should the convening be seen as unsuccessful and decrease future participation from external stakeholders. </w:t>
      </w:r>
    </w:p>
    <w:p w14:paraId="320F4F50" w14:textId="360302D6" w:rsidR="005271E6" w:rsidDel="005B5AD8" w:rsidRDefault="005271E6">
      <w:pPr>
        <w:spacing w:line="240" w:lineRule="auto"/>
        <w:rPr>
          <w:del w:id="673" w:author="Pena, Vanessa I" w:date="2017-02-27T12:15:00Z"/>
        </w:rPr>
      </w:pPr>
    </w:p>
    <w:p w14:paraId="10627812" w14:textId="77777777" w:rsidR="005271E6" w:rsidRDefault="00DD6533">
      <w:r>
        <w:rPr>
          <w:rFonts w:ascii="Calibri" w:eastAsia="Calibri" w:hAnsi="Calibri" w:cs="Calibri"/>
          <w:b/>
        </w:rPr>
        <w:t>Understand context before engagement</w:t>
      </w:r>
    </w:p>
    <w:p w14:paraId="2CA5135F" w14:textId="77777777" w:rsidR="005271E6" w:rsidRDefault="00DD6533">
      <w:pPr>
        <w:spacing w:line="240" w:lineRule="auto"/>
      </w:pPr>
      <w:r>
        <w:rPr>
          <w:rFonts w:ascii="Calibri" w:eastAsia="Calibri" w:hAnsi="Calibri" w:cs="Calibri"/>
        </w:rPr>
        <w:t xml:space="preserve">Understand where potential partners are coming from; tailor calls to action to allow each individual respondent to respond with their full potential while also respecting the uniqueness of each actor’s goals and agendas. Understand that resource constraints can pose tension and act as a barrier for building the requisite trust to allow partner relationships to grow and mature. Typical partners in collaboration have different goals and agendas: Non-profits compete with one another for a finite number of resources; Foundations do not always value and award funding to support collaborative approaches; private sector contributors evaluate participation based on the bottom line and what collaboration can bring to shareholders and customers; and academic researchers may feel pressured to focus on research questions that are publishable. In these contexts, it can be difficult to ask collaborative partners to devote time to working together. </w:t>
      </w:r>
    </w:p>
    <w:p w14:paraId="53E4EC44" w14:textId="2C908FC7" w:rsidR="005271E6" w:rsidDel="005B5AD8" w:rsidRDefault="005271E6">
      <w:pPr>
        <w:spacing w:line="240" w:lineRule="auto"/>
        <w:rPr>
          <w:del w:id="674" w:author="Pena, Vanessa I" w:date="2017-02-27T12:15:00Z"/>
        </w:rPr>
      </w:pPr>
    </w:p>
    <w:p w14:paraId="1048D4DB" w14:textId="77777777" w:rsidR="005271E6" w:rsidRDefault="00DD6533">
      <w:pPr>
        <w:spacing w:line="240" w:lineRule="auto"/>
      </w:pPr>
      <w:r>
        <w:rPr>
          <w:rFonts w:ascii="Calibri" w:eastAsia="Calibri" w:hAnsi="Calibri" w:cs="Calibri"/>
        </w:rPr>
        <w:t>Clarifying what each contributing partner gains from the collaboration is key to bringing people to the table and gaining buy-in. Clearly articulate incentives for different partners; by involving them in the creation of the common agenda, participants recognize its value.</w:t>
      </w:r>
    </w:p>
    <w:p w14:paraId="551A9B77" w14:textId="40E89C6F" w:rsidR="005271E6" w:rsidDel="005B5AD8" w:rsidRDefault="005271E6">
      <w:pPr>
        <w:rPr>
          <w:del w:id="675" w:author="Pena, Vanessa I" w:date="2017-02-27T12:15:00Z"/>
        </w:rPr>
      </w:pPr>
    </w:p>
    <w:p w14:paraId="78CB1020" w14:textId="77777777" w:rsidR="005271E6" w:rsidRDefault="00DD6533">
      <w:pPr>
        <w:spacing w:line="240" w:lineRule="auto"/>
      </w:pPr>
      <w:r>
        <w:rPr>
          <w:rFonts w:ascii="Calibri" w:eastAsia="Calibri" w:hAnsi="Calibri" w:cs="Calibri"/>
          <w:b/>
        </w:rPr>
        <w:t>Commit firmly – and communicate openly</w:t>
      </w:r>
    </w:p>
    <w:p w14:paraId="21368B0C" w14:textId="77777777" w:rsidR="005271E6" w:rsidRDefault="00DD6533">
      <w:pPr>
        <w:spacing w:line="240" w:lineRule="auto"/>
      </w:pPr>
      <w:r>
        <w:rPr>
          <w:rFonts w:ascii="Calibri" w:eastAsia="Calibri" w:hAnsi="Calibri" w:cs="Calibri"/>
        </w:rPr>
        <w:t xml:space="preserve">Deep engagement by Federal leadership and clear forms of communication that effectively manage expectations are essential, especially for larger collaborations which may unfold over months and years. Joe </w:t>
      </w:r>
      <w:proofErr w:type="spellStart"/>
      <w:r>
        <w:rPr>
          <w:rFonts w:ascii="Calibri" w:eastAsia="Calibri" w:hAnsi="Calibri" w:cs="Calibri"/>
        </w:rPr>
        <w:t>Kochan</w:t>
      </w:r>
      <w:proofErr w:type="spellEnd"/>
      <w:r>
        <w:rPr>
          <w:rFonts w:ascii="Calibri" w:eastAsia="Calibri" w:hAnsi="Calibri" w:cs="Calibri"/>
        </w:rPr>
        <w:t xml:space="preserve"> reflects that at the beginning, US Ignite struggled with a “slightly unrealistic” point of view regarding the timeline for working with Federal partners. [</w:t>
      </w:r>
      <w:proofErr w:type="spellStart"/>
      <w:r>
        <w:rPr>
          <w:rFonts w:ascii="Calibri" w:eastAsia="Calibri" w:hAnsi="Calibri" w:cs="Calibri"/>
        </w:rPr>
        <w:t>Kochan</w:t>
      </w:r>
      <w:proofErr w:type="spellEnd"/>
      <w:r>
        <w:rPr>
          <w:rFonts w:ascii="Calibri" w:eastAsia="Calibri" w:hAnsi="Calibri" w:cs="Calibri"/>
        </w:rPr>
        <w:t xml:space="preserve">, J., phone </w:t>
      </w:r>
      <w:proofErr w:type="gramStart"/>
      <w:r>
        <w:rPr>
          <w:rFonts w:ascii="Calibri" w:eastAsia="Calibri" w:hAnsi="Calibri" w:cs="Calibri"/>
        </w:rPr>
        <w:t xml:space="preserve">interview </w:t>
      </w:r>
      <w:proofErr w:type="gramEnd"/>
      <w:del w:id="676"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August 16, 2016] The organization realized that each piece of collaboration involving external organizations – partnership announcements with agencies, White House events, developing fact sheets – could be time consuming, but are of “chicken and egg” nature to the engagement: “Companies really value being a part of [high visibility collaborations], so it’s important,” </w:t>
      </w:r>
      <w:proofErr w:type="spellStart"/>
      <w:r>
        <w:rPr>
          <w:rFonts w:ascii="Calibri" w:eastAsia="Calibri" w:hAnsi="Calibri" w:cs="Calibri"/>
        </w:rPr>
        <w:t>Kochan</w:t>
      </w:r>
      <w:proofErr w:type="spellEnd"/>
      <w:r>
        <w:rPr>
          <w:rFonts w:ascii="Calibri" w:eastAsia="Calibri" w:hAnsi="Calibri" w:cs="Calibri"/>
        </w:rPr>
        <w:t xml:space="preserve"> says, but getting Federal partners on board requires a certain threshold of company commitments. “You cannot have one without the other,” he explains. [</w:t>
      </w:r>
      <w:proofErr w:type="spellStart"/>
      <w:r>
        <w:rPr>
          <w:rFonts w:ascii="Calibri" w:eastAsia="Calibri" w:hAnsi="Calibri" w:cs="Calibri"/>
        </w:rPr>
        <w:t>Kochan</w:t>
      </w:r>
      <w:proofErr w:type="spellEnd"/>
      <w:r>
        <w:rPr>
          <w:rFonts w:ascii="Calibri" w:eastAsia="Calibri" w:hAnsi="Calibri" w:cs="Calibri"/>
        </w:rPr>
        <w:t xml:space="preserve">, J., phone </w:t>
      </w:r>
      <w:proofErr w:type="gramStart"/>
      <w:r>
        <w:rPr>
          <w:rFonts w:ascii="Calibri" w:eastAsia="Calibri" w:hAnsi="Calibri" w:cs="Calibri"/>
        </w:rPr>
        <w:t xml:space="preserve">interview </w:t>
      </w:r>
      <w:proofErr w:type="gramEnd"/>
      <w:del w:id="677" w:author="Abrahams, Leslie S" w:date="2017-02-22T13:34:00Z">
        <w:r w:rsidDel="0071236F">
          <w:rPr>
            <w:rFonts w:ascii="Calibri" w:eastAsia="Calibri" w:hAnsi="Calibri" w:cs="Calibri"/>
          </w:rPr>
          <w:delText>with Policy Design Lab</w:delText>
        </w:r>
      </w:del>
      <w:r>
        <w:rPr>
          <w:rFonts w:ascii="Calibri" w:eastAsia="Calibri" w:hAnsi="Calibri" w:cs="Calibri"/>
        </w:rPr>
        <w:t>, August 16, 2016]</w:t>
      </w:r>
    </w:p>
    <w:p w14:paraId="448102BB" w14:textId="77777777" w:rsidR="005271E6" w:rsidRDefault="00DD6533">
      <w:pPr>
        <w:spacing w:line="240" w:lineRule="auto"/>
      </w:pPr>
      <w:r>
        <w:rPr>
          <w:rFonts w:ascii="Calibri" w:eastAsia="Calibri" w:hAnsi="Calibri" w:cs="Calibri"/>
        </w:rPr>
        <w:t xml:space="preserve"> Trying to advance public and private efforts in parallel must be aligned with a realistic understanding of the mechanics and timeline for Federal processes. It is also important for strong relationship building to occur early on, as partnerships can be tested. For instance, budget cycle timelines do not always align easily, and approval processes may pose additional hurdles. Genuine embrace of a co-creative approach to partnering and a firm commitment to the goals and objectives outlined at the outset of the effort are important foundations when challenges arise.</w:t>
      </w:r>
    </w:p>
    <w:p w14:paraId="2452A2B1" w14:textId="36C631AE" w:rsidR="005271E6" w:rsidDel="005B5AD8" w:rsidRDefault="005271E6">
      <w:pPr>
        <w:rPr>
          <w:del w:id="678" w:author="Pena, Vanessa I" w:date="2017-02-27T12:15:00Z"/>
        </w:rPr>
      </w:pPr>
    </w:p>
    <w:p w14:paraId="11382337" w14:textId="77777777" w:rsidR="005271E6" w:rsidRDefault="00DD6533">
      <w:r>
        <w:rPr>
          <w:rFonts w:ascii="Calibri" w:eastAsia="Calibri" w:hAnsi="Calibri" w:cs="Calibri"/>
          <w:b/>
        </w:rPr>
        <w:t xml:space="preserve">Funding </w:t>
      </w:r>
    </w:p>
    <w:p w14:paraId="31ABB053" w14:textId="77777777" w:rsidR="005271E6" w:rsidRDefault="00DD6533">
      <w:pPr>
        <w:spacing w:line="240" w:lineRule="auto"/>
      </w:pPr>
      <w:r>
        <w:rPr>
          <w:rFonts w:ascii="Calibri" w:eastAsia="Calibri" w:hAnsi="Calibri" w:cs="Calibri"/>
          <w:highlight w:val="white"/>
        </w:rPr>
        <w:t xml:space="preserve">Where Federal funding can achieve strong bipartisan support – as evidenced in the experience of the BRAIN initiative – the result is that private funding sources are often inspired to contribute even more. </w:t>
      </w:r>
      <w:r>
        <w:rPr>
          <w:rFonts w:ascii="Calibri" w:eastAsia="Calibri" w:hAnsi="Calibri" w:cs="Calibri"/>
        </w:rPr>
        <w:t xml:space="preserve">[Chun, M., phone </w:t>
      </w:r>
      <w:proofErr w:type="gramStart"/>
      <w:r>
        <w:rPr>
          <w:rFonts w:ascii="Calibri" w:eastAsia="Calibri" w:hAnsi="Calibri" w:cs="Calibri"/>
        </w:rPr>
        <w:t xml:space="preserve">interview </w:t>
      </w:r>
      <w:proofErr w:type="gramEnd"/>
      <w:del w:id="679" w:author="Abrahams, Leslie S" w:date="2017-02-22T13:34:00Z">
        <w:r w:rsidDel="0071236F">
          <w:rPr>
            <w:rFonts w:ascii="Calibri" w:eastAsia="Calibri" w:hAnsi="Calibri" w:cs="Calibri"/>
          </w:rPr>
          <w:delText>with Policy Design Lab</w:delText>
        </w:r>
      </w:del>
      <w:r>
        <w:rPr>
          <w:rFonts w:ascii="Calibri" w:eastAsia="Calibri" w:hAnsi="Calibri" w:cs="Calibri"/>
        </w:rPr>
        <w:t xml:space="preserve">, August 11, 2016] </w:t>
      </w:r>
      <w:r>
        <w:rPr>
          <w:rFonts w:ascii="Calibri" w:eastAsia="Calibri" w:hAnsi="Calibri" w:cs="Calibri"/>
          <w:highlight w:val="white"/>
        </w:rPr>
        <w:t xml:space="preserve">The value proposition needs to be worthwhile for commercial partners but often, Federal funding can be seen as a trade-off – if a new initiative requests funding, it may be at the expense of other programs and funding. </w:t>
      </w:r>
      <w:r>
        <w:rPr>
          <w:rFonts w:ascii="Calibri" w:eastAsia="Calibri" w:hAnsi="Calibri" w:cs="Calibri"/>
        </w:rPr>
        <w:t xml:space="preserve">Funders need to recognize the necessity of directly investing in cross-sector collaboration, and encourage partners to allocate the time and resources to working together. US Ignite has successfully helped leverage resources from other sectors, benefitting greatly from this cross-sector collaboration. </w:t>
      </w:r>
    </w:p>
    <w:p w14:paraId="22983499" w14:textId="6C6CB481" w:rsidR="005271E6" w:rsidDel="005B5AD8" w:rsidRDefault="005271E6">
      <w:pPr>
        <w:rPr>
          <w:del w:id="680" w:author="Pena, Vanessa I" w:date="2017-02-27T12:15:00Z"/>
        </w:rPr>
      </w:pPr>
    </w:p>
    <w:p w14:paraId="4426A042" w14:textId="77777777" w:rsidR="005271E6" w:rsidRDefault="00DD6533">
      <w:r>
        <w:rPr>
          <w:rFonts w:ascii="Calibri" w:eastAsia="Calibri" w:hAnsi="Calibri" w:cs="Calibri"/>
          <w:b/>
        </w:rPr>
        <w:t xml:space="preserve">Create accountability mechanisms </w:t>
      </w:r>
    </w:p>
    <w:p w14:paraId="18DED32E" w14:textId="77777777" w:rsidR="005271E6" w:rsidRDefault="00DD6533">
      <w:pPr>
        <w:spacing w:line="240" w:lineRule="auto"/>
      </w:pPr>
      <w:r>
        <w:rPr>
          <w:rFonts w:ascii="Calibri" w:eastAsia="Calibri" w:hAnsi="Calibri" w:cs="Calibri"/>
        </w:rPr>
        <w:t xml:space="preserve">Demonstrating the value of collaboration to multi-sector partners can be a significant challenge to sustainability. But over time, the challenge evolves toward maintaining and ensuring accountability of individual partners. Increase the odds of organization follow-through with </w:t>
      </w:r>
      <w:commentRangeStart w:id="681"/>
      <w:r>
        <w:rPr>
          <w:rFonts w:ascii="Calibri" w:eastAsia="Calibri" w:hAnsi="Calibri" w:cs="Calibri"/>
        </w:rPr>
        <w:t xml:space="preserve">accountability mechanisms, </w:t>
      </w:r>
      <w:commentRangeEnd w:id="681"/>
      <w:r w:rsidR="00523876">
        <w:rPr>
          <w:rStyle w:val="CommentReference"/>
        </w:rPr>
        <w:commentReference w:id="681"/>
      </w:r>
      <w:r>
        <w:rPr>
          <w:rFonts w:ascii="Calibri" w:eastAsia="Calibri" w:hAnsi="Calibri" w:cs="Calibri"/>
        </w:rPr>
        <w:t xml:space="preserve">including: </w:t>
      </w:r>
    </w:p>
    <w:p w14:paraId="37583EF6" w14:textId="77777777" w:rsidR="005271E6" w:rsidRDefault="00DD6533">
      <w:pPr>
        <w:numPr>
          <w:ilvl w:val="0"/>
          <w:numId w:val="26"/>
        </w:numPr>
        <w:spacing w:line="240" w:lineRule="auto"/>
        <w:ind w:hanging="360"/>
        <w:contextualSpacing/>
      </w:pPr>
      <w:r>
        <w:rPr>
          <w:rFonts w:ascii="Calibri" w:eastAsia="Calibri" w:hAnsi="Calibri" w:cs="Calibri"/>
        </w:rPr>
        <w:t>Quantify the impact of the collaboration and sharing credit equally with everyone involved;</w:t>
      </w:r>
    </w:p>
    <w:p w14:paraId="4F74467F" w14:textId="77777777" w:rsidR="005271E6" w:rsidRDefault="00DD6533">
      <w:pPr>
        <w:numPr>
          <w:ilvl w:val="0"/>
          <w:numId w:val="19"/>
        </w:numPr>
        <w:spacing w:line="240" w:lineRule="auto"/>
        <w:ind w:hanging="360"/>
        <w:contextualSpacing/>
      </w:pPr>
      <w:r>
        <w:rPr>
          <w:rFonts w:ascii="Calibri" w:eastAsia="Calibri" w:hAnsi="Calibri" w:cs="Calibri"/>
        </w:rPr>
        <w:t>Getting partners to communicate commitment openly in public so a record is created;</w:t>
      </w:r>
    </w:p>
    <w:p w14:paraId="3AC15BE4" w14:textId="77777777" w:rsidR="005271E6" w:rsidRDefault="00DD6533">
      <w:pPr>
        <w:numPr>
          <w:ilvl w:val="0"/>
          <w:numId w:val="19"/>
        </w:numPr>
        <w:spacing w:line="240" w:lineRule="auto"/>
        <w:ind w:hanging="360"/>
        <w:contextualSpacing/>
      </w:pPr>
      <w:r>
        <w:rPr>
          <w:rFonts w:ascii="Calibri" w:eastAsia="Calibri" w:hAnsi="Calibri" w:cs="Calibri"/>
        </w:rPr>
        <w:t>Maintain touch points and relationships – as trust grows within the partnerships, people want to remain committed to people they know and support;</w:t>
      </w:r>
    </w:p>
    <w:p w14:paraId="26EF06EE" w14:textId="77777777" w:rsidR="005271E6" w:rsidRDefault="00DD6533">
      <w:pPr>
        <w:numPr>
          <w:ilvl w:val="0"/>
          <w:numId w:val="19"/>
        </w:numPr>
        <w:spacing w:line="240" w:lineRule="auto"/>
        <w:ind w:hanging="360"/>
        <w:contextualSpacing/>
      </w:pPr>
      <w:commentRangeStart w:id="682"/>
      <w:r>
        <w:rPr>
          <w:rFonts w:ascii="Calibri" w:eastAsia="Calibri" w:hAnsi="Calibri" w:cs="Calibri"/>
        </w:rPr>
        <w:t xml:space="preserve">Define metrics for success at exit, at the beginning. </w:t>
      </w:r>
      <w:commentRangeEnd w:id="682"/>
      <w:r w:rsidR="00153961">
        <w:rPr>
          <w:rStyle w:val="CommentReference"/>
        </w:rPr>
        <w:commentReference w:id="682"/>
      </w:r>
      <w:r>
        <w:rPr>
          <w:rFonts w:ascii="Calibri" w:eastAsia="Calibri" w:hAnsi="Calibri" w:cs="Calibri"/>
        </w:rPr>
        <w:t>Much like a private investment, defining early on what the group anticipates success for the partnership to look like, and how each will exit at that point, is important to set expectations for roles, communications, level of effort, etc.</w:t>
      </w:r>
    </w:p>
    <w:p w14:paraId="3AE9AEC7" w14:textId="77777777" w:rsidR="005271E6" w:rsidRDefault="00DD6533">
      <w:pPr>
        <w:numPr>
          <w:ilvl w:val="0"/>
          <w:numId w:val="25"/>
        </w:numPr>
        <w:spacing w:line="259" w:lineRule="auto"/>
        <w:ind w:hanging="360"/>
        <w:contextualSpacing/>
      </w:pPr>
      <w:commentRangeStart w:id="683"/>
      <w:r>
        <w:rPr>
          <w:rFonts w:ascii="Calibri" w:eastAsia="Calibri" w:hAnsi="Calibri" w:cs="Calibri"/>
        </w:rPr>
        <w:t>Appoint co-chairs, or coordinators, for the group –who share the management role, scheduling, delegation of tasks and accountability of members, and can ensure long-term sustainability</w:t>
      </w:r>
      <w:commentRangeEnd w:id="683"/>
      <w:r w:rsidR="00523876">
        <w:rPr>
          <w:rStyle w:val="CommentReference"/>
        </w:rPr>
        <w:commentReference w:id="683"/>
      </w:r>
    </w:p>
    <w:p w14:paraId="31E2EBB9" w14:textId="77777777" w:rsidR="005271E6" w:rsidRDefault="00DD6533">
      <w:pPr>
        <w:numPr>
          <w:ilvl w:val="0"/>
          <w:numId w:val="25"/>
        </w:numPr>
        <w:spacing w:line="259" w:lineRule="auto"/>
        <w:ind w:hanging="360"/>
        <w:contextualSpacing/>
      </w:pPr>
      <w:r>
        <w:rPr>
          <w:rFonts w:ascii="Calibri" w:eastAsia="Calibri" w:hAnsi="Calibri" w:cs="Calibri"/>
        </w:rPr>
        <w:t>Create a web-page for the initiative so that you can provide updates on the progress various stakeholders have made.</w:t>
      </w:r>
    </w:p>
    <w:p w14:paraId="6979F378" w14:textId="77777777" w:rsidR="005271E6" w:rsidRDefault="00DD6533">
      <w:pPr>
        <w:numPr>
          <w:ilvl w:val="0"/>
          <w:numId w:val="25"/>
        </w:numPr>
        <w:spacing w:line="259" w:lineRule="auto"/>
        <w:ind w:hanging="360"/>
        <w:contextualSpacing/>
      </w:pPr>
      <w:r>
        <w:rPr>
          <w:rFonts w:ascii="Calibri" w:eastAsia="Calibri" w:hAnsi="Calibri" w:cs="Calibri"/>
        </w:rPr>
        <w:t>If holding multiple events on the same initiative, devote some time to focusing on progress from past commitments.</w:t>
      </w:r>
    </w:p>
    <w:p w14:paraId="067E2594" w14:textId="77777777" w:rsidR="005271E6" w:rsidRDefault="00DD6533">
      <w:pPr>
        <w:spacing w:line="240" w:lineRule="auto"/>
      </w:pPr>
      <w:r>
        <w:rPr>
          <w:rFonts w:ascii="Calibri" w:eastAsia="Calibri" w:hAnsi="Calibri" w:cs="Calibri"/>
        </w:rPr>
        <w:t xml:space="preserve">At minimum, accountability involves consistent follow-ups to ensure that organizations have followed through on their commitments. Often, an </w:t>
      </w:r>
      <w:commentRangeStart w:id="684"/>
      <w:r>
        <w:rPr>
          <w:rFonts w:ascii="Calibri" w:eastAsia="Calibri" w:hAnsi="Calibri" w:cs="Calibri"/>
        </w:rPr>
        <w:t xml:space="preserve">outside organization </w:t>
      </w:r>
      <w:commentRangeEnd w:id="684"/>
      <w:r w:rsidR="00523876">
        <w:rPr>
          <w:rStyle w:val="CommentReference"/>
        </w:rPr>
        <w:commentReference w:id="684"/>
      </w:r>
      <w:r>
        <w:rPr>
          <w:rFonts w:ascii="Calibri" w:eastAsia="Calibri" w:hAnsi="Calibri" w:cs="Calibri"/>
        </w:rPr>
        <w:t>is in the ideal position to execute this.</w:t>
      </w:r>
    </w:p>
    <w:p w14:paraId="30745038" w14:textId="21559FF8" w:rsidR="005271E6" w:rsidDel="005B5AD8" w:rsidRDefault="005271E6">
      <w:pPr>
        <w:rPr>
          <w:del w:id="685" w:author="Pena, Vanessa I" w:date="2017-02-27T12:15:00Z"/>
        </w:rPr>
      </w:pPr>
    </w:p>
    <w:p w14:paraId="793649AF" w14:textId="77777777" w:rsidR="005271E6" w:rsidRDefault="00DD6533">
      <w:r>
        <w:rPr>
          <w:rFonts w:ascii="Calibri" w:eastAsia="Calibri" w:hAnsi="Calibri" w:cs="Calibri"/>
          <w:b/>
        </w:rPr>
        <w:t>Read more:</w:t>
      </w:r>
    </w:p>
    <w:p w14:paraId="32B5BA82" w14:textId="77777777" w:rsidR="005271E6" w:rsidRDefault="00936EAA">
      <w:pPr>
        <w:numPr>
          <w:ilvl w:val="0"/>
          <w:numId w:val="15"/>
        </w:numPr>
        <w:ind w:hanging="360"/>
        <w:contextualSpacing/>
      </w:pPr>
      <w:hyperlink r:id="rId71">
        <w:r w:rsidR="00DD6533">
          <w:rPr>
            <w:rFonts w:ascii="Calibri" w:eastAsia="Calibri" w:hAnsi="Calibri" w:cs="Calibri"/>
            <w:color w:val="0000FF"/>
            <w:u w:val="single"/>
          </w:rPr>
          <w:t>Valuable lessons learned for cross-sector partnership</w:t>
        </w:r>
      </w:hyperlink>
      <w:r w:rsidR="00DD6533">
        <w:rPr>
          <w:rFonts w:ascii="Calibri" w:eastAsia="Calibri" w:hAnsi="Calibri" w:cs="Calibri"/>
        </w:rPr>
        <w:t xml:space="preserve"> from Presidio Institute.</w:t>
      </w:r>
    </w:p>
    <w:p w14:paraId="00C0D17E" w14:textId="77777777" w:rsidR="005271E6" w:rsidRDefault="00936EAA">
      <w:pPr>
        <w:numPr>
          <w:ilvl w:val="0"/>
          <w:numId w:val="15"/>
        </w:numPr>
        <w:ind w:hanging="360"/>
        <w:contextualSpacing/>
        <w:rPr>
          <w:color w:val="0000FF"/>
          <w:u w:val="single"/>
        </w:rPr>
      </w:pPr>
      <w:hyperlink r:id="rId72">
        <w:r w:rsidR="00DD6533">
          <w:rPr>
            <w:rFonts w:ascii="Calibri" w:eastAsia="Calibri" w:hAnsi="Calibri" w:cs="Calibri"/>
            <w:color w:val="0000FF"/>
            <w:u w:val="single"/>
          </w:rPr>
          <w:t>GDI – Multi-Stakeholder Initiatives report, March 2016</w:t>
        </w:r>
      </w:hyperlink>
      <w:hyperlink r:id="rId73"/>
    </w:p>
    <w:p w14:paraId="00316E19" w14:textId="66EA0C04" w:rsidR="005271E6" w:rsidDel="005B5AD8" w:rsidRDefault="005B5AD8">
      <w:pPr>
        <w:spacing w:line="240" w:lineRule="auto"/>
        <w:rPr>
          <w:del w:id="686" w:author="Pena, Vanessa I" w:date="2017-02-27T12:15:00Z"/>
        </w:rPr>
      </w:pPr>
      <w:del w:id="687" w:author="Pena, Vanessa I" w:date="2017-02-27T12:15:00Z">
        <w:r w:rsidDel="005B5AD8">
          <w:fldChar w:fldCharType="begin"/>
        </w:r>
        <w:r w:rsidDel="005B5AD8">
          <w:delInstrText xml:space="preserve"> HYPERLINK "http://2uqnr73tzny3sl15p2nqglls.wpengine.netdna-cdn.com/wp-content/uploads/2016/02/Making-MSIs-Work.pdf" \h </w:delInstrText>
        </w:r>
        <w:r w:rsidDel="005B5AD8">
          <w:fldChar w:fldCharType="end"/>
        </w:r>
        <w:bookmarkStart w:id="688" w:name="_Toc475961287"/>
        <w:bookmarkEnd w:id="688"/>
      </w:del>
    </w:p>
    <w:p w14:paraId="035965B7" w14:textId="1D7A953A" w:rsidR="005271E6" w:rsidDel="005B5AD8" w:rsidRDefault="005B5AD8">
      <w:pPr>
        <w:rPr>
          <w:del w:id="689" w:author="Pena, Vanessa I" w:date="2017-02-27T12:15:00Z"/>
        </w:rPr>
      </w:pPr>
      <w:del w:id="690" w:author="Pena, Vanessa I" w:date="2017-02-27T12:15:00Z">
        <w:r w:rsidDel="005B5AD8">
          <w:fldChar w:fldCharType="begin"/>
        </w:r>
        <w:r w:rsidDel="005B5AD8">
          <w:delInstrText xml:space="preserve"> HYPERLINK "http://2uqnr73tzny3sl15p2nqglls.wpengine.netdna-cdn.com/wp-content/uploads/2016/02/Making-MSIs-Work.pdf" \h </w:delInstrText>
        </w:r>
        <w:r w:rsidDel="005B5AD8">
          <w:fldChar w:fldCharType="end"/>
        </w:r>
        <w:bookmarkStart w:id="691" w:name="_Toc475961288"/>
        <w:bookmarkEnd w:id="691"/>
      </w:del>
    </w:p>
    <w:p w14:paraId="179FD80A" w14:textId="2656B86C" w:rsidR="005271E6" w:rsidRDefault="006802E0">
      <w:pPr>
        <w:pStyle w:val="Heading2"/>
        <w:pPrChange w:id="692" w:author="Abrahams, Leslie S" w:date="2017-02-24T10:17:00Z">
          <w:pPr>
            <w:pStyle w:val="Heading4"/>
            <w:keepNext w:val="0"/>
            <w:spacing w:before="240" w:after="40"/>
          </w:pPr>
        </w:pPrChange>
      </w:pPr>
      <w:ins w:id="693" w:author="Abrahams, Leslie S" w:date="2017-02-22T13:19:00Z">
        <w:del w:id="694" w:author="Abrahams, Leslie S" w:date="2017-02-24T10:17:00Z">
          <w:r w:rsidDel="00BC4F86">
            <w:rPr>
              <w:color w:val="000000"/>
            </w:rPr>
            <w:delText xml:space="preserve">F. </w:delText>
          </w:r>
        </w:del>
      </w:ins>
      <w:bookmarkStart w:id="695" w:name="_Toc475961289"/>
      <w:ins w:id="696" w:author="Abrahams, Leslie S" w:date="2017-02-22T13:16:00Z">
        <w:r>
          <w:rPr>
            <w:color w:val="000000"/>
          </w:rPr>
          <w:t>Implementation Guidelines</w:t>
        </w:r>
        <w:bookmarkEnd w:id="695"/>
        <w:r>
          <w:rPr>
            <w:color w:val="000000"/>
          </w:rPr>
          <w:t xml:space="preserve"> </w:t>
        </w:r>
      </w:ins>
      <w:del w:id="697" w:author="Abrahams, Leslie S" w:date="2017-02-22T13:16:00Z">
        <w:r w:rsidR="00DD6533" w:rsidDel="006802E0">
          <w:rPr>
            <w:color w:val="000000"/>
          </w:rPr>
          <w:delText xml:space="preserve">Deliverable 6: How-To: Steps for deploying, practices for </w:delText>
        </w:r>
        <w:commentRangeStart w:id="698"/>
        <w:r w:rsidR="00DD6533" w:rsidDel="006802E0">
          <w:rPr>
            <w:color w:val="000000"/>
          </w:rPr>
          <w:delText>adapting</w:delText>
        </w:r>
        <w:commentRangeEnd w:id="698"/>
        <w:r w:rsidR="000110C4" w:rsidDel="006802E0">
          <w:rPr>
            <w:rStyle w:val="CommentReference"/>
            <w:color w:val="000000"/>
          </w:rPr>
          <w:commentReference w:id="698"/>
        </w:r>
      </w:del>
    </w:p>
    <w:p w14:paraId="6A2FA854" w14:textId="02BB9775" w:rsidR="005271E6" w:rsidDel="005B5AD8" w:rsidRDefault="005271E6">
      <w:pPr>
        <w:spacing w:line="240" w:lineRule="auto"/>
        <w:rPr>
          <w:del w:id="699" w:author="Pena, Vanessa I" w:date="2017-02-27T12:15:00Z"/>
        </w:rPr>
      </w:pPr>
    </w:p>
    <w:p w14:paraId="415999A4" w14:textId="71AE1E9F" w:rsidR="005271E6" w:rsidDel="005B5AD8" w:rsidRDefault="005271E6">
      <w:pPr>
        <w:spacing w:line="240" w:lineRule="auto"/>
        <w:rPr>
          <w:del w:id="700" w:author="Pena, Vanessa I" w:date="2017-02-27T12:15:00Z"/>
        </w:rPr>
      </w:pPr>
    </w:p>
    <w:p w14:paraId="25680B43" w14:textId="77777777" w:rsidR="005271E6" w:rsidRDefault="00DD6533">
      <w:pPr>
        <w:numPr>
          <w:ilvl w:val="0"/>
          <w:numId w:val="2"/>
        </w:numPr>
        <w:spacing w:line="240" w:lineRule="auto"/>
        <w:ind w:hanging="360"/>
        <w:contextualSpacing/>
      </w:pPr>
      <w:r>
        <w:rPr>
          <w:rFonts w:ascii="Calibri" w:eastAsia="Calibri" w:hAnsi="Calibri" w:cs="Calibri"/>
        </w:rPr>
        <w:t>Ways to inform organizations about the opportunity for them to make commitments</w:t>
      </w:r>
    </w:p>
    <w:p w14:paraId="2384C549" w14:textId="77777777" w:rsidR="005271E6" w:rsidRDefault="00DD6533">
      <w:pPr>
        <w:numPr>
          <w:ilvl w:val="0"/>
          <w:numId w:val="2"/>
        </w:numPr>
        <w:spacing w:line="240" w:lineRule="auto"/>
        <w:ind w:hanging="360"/>
        <w:contextualSpacing/>
      </w:pPr>
      <w:r>
        <w:rPr>
          <w:rFonts w:ascii="Calibri" w:eastAsia="Calibri" w:hAnsi="Calibri" w:cs="Calibri"/>
        </w:rPr>
        <w:t>5 C’s for convening and follow-on implementation</w:t>
      </w:r>
    </w:p>
    <w:p w14:paraId="379140FC" w14:textId="77777777" w:rsidR="005271E6" w:rsidRDefault="00DD6533">
      <w:pPr>
        <w:numPr>
          <w:ilvl w:val="0"/>
          <w:numId w:val="2"/>
        </w:numPr>
        <w:spacing w:line="240" w:lineRule="auto"/>
        <w:ind w:hanging="360"/>
        <w:contextualSpacing/>
      </w:pPr>
      <w:r>
        <w:rPr>
          <w:rFonts w:ascii="Calibri" w:eastAsia="Calibri" w:hAnsi="Calibri" w:cs="Calibri"/>
        </w:rPr>
        <w:t>Guidance on strategically structuring commitments</w:t>
      </w:r>
    </w:p>
    <w:p w14:paraId="5A76D79D" w14:textId="77777777" w:rsidR="005271E6" w:rsidRDefault="00DD6533">
      <w:pPr>
        <w:numPr>
          <w:ilvl w:val="0"/>
          <w:numId w:val="2"/>
        </w:numPr>
        <w:spacing w:line="240" w:lineRule="auto"/>
        <w:ind w:hanging="360"/>
        <w:contextualSpacing/>
      </w:pPr>
      <w:r>
        <w:rPr>
          <w:rFonts w:ascii="Calibri" w:eastAsia="Calibri" w:hAnsi="Calibri" w:cs="Calibri"/>
        </w:rPr>
        <w:t>Collective impact framework [textbox]</w:t>
      </w:r>
    </w:p>
    <w:p w14:paraId="1C3A9A99" w14:textId="77777777" w:rsidR="005271E6" w:rsidRDefault="00DD6533">
      <w:pPr>
        <w:numPr>
          <w:ilvl w:val="0"/>
          <w:numId w:val="2"/>
        </w:numPr>
        <w:spacing w:line="240" w:lineRule="auto"/>
        <w:ind w:hanging="360"/>
        <w:contextualSpacing/>
      </w:pPr>
      <w:r>
        <w:rPr>
          <w:rFonts w:ascii="Calibri" w:eastAsia="Calibri" w:hAnsi="Calibri" w:cs="Calibri"/>
        </w:rPr>
        <w:t>Textbox on how to solicit public engagement</w:t>
      </w:r>
    </w:p>
    <w:p w14:paraId="0F499D07" w14:textId="3FD99FAB" w:rsidR="005271E6" w:rsidDel="005B5AD8" w:rsidRDefault="005271E6">
      <w:pPr>
        <w:spacing w:line="240" w:lineRule="auto"/>
        <w:rPr>
          <w:del w:id="701" w:author="Pena, Vanessa I" w:date="2017-02-27T12:16:00Z"/>
        </w:rPr>
      </w:pPr>
      <w:bookmarkStart w:id="702" w:name="_Toc475961290"/>
      <w:bookmarkEnd w:id="702"/>
    </w:p>
    <w:p w14:paraId="1619C6EC" w14:textId="1ACF2EE0" w:rsidR="005271E6" w:rsidDel="005B5AD8" w:rsidRDefault="005271E6">
      <w:pPr>
        <w:rPr>
          <w:del w:id="703" w:author="Pena, Vanessa I" w:date="2017-02-27T12:16:00Z"/>
        </w:rPr>
      </w:pPr>
      <w:bookmarkStart w:id="704" w:name="_Toc475961291"/>
      <w:bookmarkEnd w:id="704"/>
    </w:p>
    <w:p w14:paraId="75F11A1B" w14:textId="77777777" w:rsidR="005271E6" w:rsidRDefault="00DD6533">
      <w:pPr>
        <w:pStyle w:val="Heading3"/>
        <w:pPrChange w:id="705" w:author="Abrahams, Leslie S" w:date="2017-02-24T10:17:00Z">
          <w:pPr>
            <w:spacing w:after="160" w:line="240" w:lineRule="auto"/>
          </w:pPr>
        </w:pPrChange>
      </w:pPr>
      <w:bookmarkStart w:id="706" w:name="_Toc475961292"/>
      <w:r>
        <w:rPr>
          <w:rFonts w:eastAsia="Calibri"/>
        </w:rPr>
        <w:t>Ways to inform organizations about the opportunity for them to make commitments</w:t>
      </w:r>
      <w:bookmarkEnd w:id="706"/>
    </w:p>
    <w:p w14:paraId="3D837DDD" w14:textId="77777777" w:rsidR="005271E6" w:rsidRDefault="00DD6533">
      <w:pPr>
        <w:numPr>
          <w:ilvl w:val="0"/>
          <w:numId w:val="31"/>
        </w:numPr>
        <w:spacing w:line="240" w:lineRule="auto"/>
        <w:ind w:left="540" w:hanging="360"/>
      </w:pPr>
      <w:r>
        <w:rPr>
          <w:rFonts w:ascii="Calibri" w:eastAsia="Calibri" w:hAnsi="Calibri" w:cs="Calibri"/>
        </w:rPr>
        <w:t xml:space="preserve">Issue a “call to action” -- ideally from the senior leadership in a speech or op-ed. It is also possible to publish a blog post that has examples for how different types of organizations that can get involved, and that has an online form or e-mail address. </w:t>
      </w:r>
      <w:r w:rsidRPr="00036462">
        <w:rPr>
          <w:rFonts w:ascii="Calibri" w:eastAsia="Calibri" w:hAnsi="Calibri" w:cs="Calibri"/>
          <w:highlight w:val="yellow"/>
          <w:rPrChange w:id="707" w:author="McKittrick, Alexis MW" w:date="2017-01-19T14:34:00Z">
            <w:rPr>
              <w:rFonts w:ascii="Calibri" w:eastAsia="Calibri" w:hAnsi="Calibri" w:cs="Calibri"/>
            </w:rPr>
          </w:rPrChange>
        </w:rPr>
        <w:t>[[Crosslink web form]]</w:t>
      </w:r>
    </w:p>
    <w:p w14:paraId="78804B18" w14:textId="77777777" w:rsidR="005271E6" w:rsidRDefault="00DD6533">
      <w:pPr>
        <w:numPr>
          <w:ilvl w:val="0"/>
          <w:numId w:val="32"/>
        </w:numPr>
        <w:spacing w:line="240" w:lineRule="auto"/>
        <w:ind w:left="540" w:hanging="360"/>
      </w:pPr>
      <w:r>
        <w:rPr>
          <w:rFonts w:ascii="Calibri" w:eastAsia="Calibri" w:hAnsi="Calibri" w:cs="Calibri"/>
        </w:rPr>
        <w:t xml:space="preserve">Organize a workshop devoted to brainstorming ideas for specific commitments, ideally with one or more senior Administration officials present to </w:t>
      </w:r>
      <w:commentRangeStart w:id="708"/>
      <w:r>
        <w:rPr>
          <w:rFonts w:ascii="Calibri" w:eastAsia="Calibri" w:hAnsi="Calibri" w:cs="Calibri"/>
        </w:rPr>
        <w:t>convey serious intent</w:t>
      </w:r>
      <w:commentRangeEnd w:id="708"/>
      <w:r w:rsidR="00036462">
        <w:rPr>
          <w:rStyle w:val="CommentReference"/>
        </w:rPr>
        <w:commentReference w:id="708"/>
      </w:r>
      <w:r>
        <w:rPr>
          <w:rFonts w:ascii="Calibri" w:eastAsia="Calibri" w:hAnsi="Calibri" w:cs="Calibri"/>
        </w:rPr>
        <w:t>.</w:t>
      </w:r>
    </w:p>
    <w:p w14:paraId="6CCDC051" w14:textId="77777777" w:rsidR="005271E6" w:rsidRDefault="00DD6533">
      <w:pPr>
        <w:numPr>
          <w:ilvl w:val="0"/>
          <w:numId w:val="22"/>
        </w:numPr>
        <w:spacing w:line="240" w:lineRule="auto"/>
        <w:ind w:left="540" w:hanging="360"/>
      </w:pPr>
      <w:r>
        <w:rPr>
          <w:rFonts w:ascii="Calibri" w:eastAsia="Calibri" w:hAnsi="Calibri" w:cs="Calibri"/>
        </w:rPr>
        <w:t>Leverage associations or professional societies that can inform and mobilize their members – particularly if they have entrepreneurial and highly motivated staff.</w:t>
      </w:r>
    </w:p>
    <w:p w14:paraId="2C57D325" w14:textId="77777777" w:rsidR="005271E6" w:rsidRDefault="00DD6533">
      <w:pPr>
        <w:numPr>
          <w:ilvl w:val="0"/>
          <w:numId w:val="23"/>
        </w:numPr>
        <w:spacing w:line="240" w:lineRule="auto"/>
        <w:ind w:left="540" w:hanging="360"/>
      </w:pPr>
      <w:r>
        <w:rPr>
          <w:rFonts w:ascii="Calibri" w:eastAsia="Calibri" w:hAnsi="Calibri" w:cs="Calibri"/>
        </w:rPr>
        <w:t>Create a deadline and sense of urgency by scheduling an event.</w:t>
      </w:r>
    </w:p>
    <w:p w14:paraId="404C05B0" w14:textId="77777777" w:rsidR="005271E6" w:rsidRDefault="00DD6533">
      <w:pPr>
        <w:numPr>
          <w:ilvl w:val="0"/>
          <w:numId w:val="23"/>
        </w:numPr>
        <w:spacing w:line="240" w:lineRule="auto"/>
        <w:ind w:left="540" w:hanging="360"/>
      </w:pPr>
      <w:r>
        <w:rPr>
          <w:rFonts w:ascii="Calibri" w:eastAsia="Calibri" w:hAnsi="Calibri" w:cs="Calibri"/>
        </w:rPr>
        <w:t>Amplify a sense of momentum by identifying a few organizations that are willing to act.</w:t>
      </w:r>
    </w:p>
    <w:p w14:paraId="3F830336" w14:textId="77777777" w:rsidR="005271E6" w:rsidRDefault="00DD6533">
      <w:pPr>
        <w:numPr>
          <w:ilvl w:val="0"/>
          <w:numId w:val="17"/>
        </w:numPr>
        <w:spacing w:line="240" w:lineRule="auto"/>
        <w:ind w:left="540" w:hanging="360"/>
      </w:pPr>
      <w:r>
        <w:rPr>
          <w:rFonts w:ascii="Calibri" w:eastAsia="Calibri" w:hAnsi="Calibri" w:cs="Calibri"/>
        </w:rPr>
        <w:t>Show people and organizations past examples of commitments that are relevant.</w:t>
      </w:r>
    </w:p>
    <w:p w14:paraId="201EF307" w14:textId="77777777" w:rsidR="005271E6" w:rsidRDefault="00DD6533">
      <w:pPr>
        <w:numPr>
          <w:ilvl w:val="0"/>
          <w:numId w:val="3"/>
        </w:numPr>
        <w:spacing w:line="240" w:lineRule="auto"/>
        <w:ind w:left="540" w:hanging="360"/>
      </w:pPr>
      <w:r>
        <w:rPr>
          <w:rFonts w:ascii="Calibri" w:eastAsia="Calibri" w:hAnsi="Calibri" w:cs="Calibri"/>
        </w:rPr>
        <w:t>Hold one-on-one conversations.</w:t>
      </w:r>
    </w:p>
    <w:p w14:paraId="5E5E2729" w14:textId="7098FDD3" w:rsidR="005271E6" w:rsidRDefault="00DD6533">
      <w:pPr>
        <w:spacing w:line="240" w:lineRule="auto"/>
        <w:ind w:left="540"/>
      </w:pPr>
      <w:r>
        <w:rPr>
          <w:rFonts w:ascii="Calibri" w:eastAsia="Calibri" w:hAnsi="Calibri" w:cs="Calibri"/>
        </w:rPr>
        <w:t>[</w:t>
      </w:r>
      <w:commentRangeStart w:id="709"/>
      <w:ins w:id="710" w:author="McKittrick, Alexis MW" w:date="2017-01-19T14:38:00Z">
        <w:r w:rsidR="00036462">
          <w:rPr>
            <w:rFonts w:ascii="Calibri" w:eastAsia="Calibri" w:hAnsi="Calibri" w:cs="Calibri"/>
          </w:rPr>
          <w:t xml:space="preserve">Derived from </w:t>
        </w:r>
        <w:commentRangeEnd w:id="709"/>
        <w:r w:rsidR="00036462">
          <w:rPr>
            <w:rStyle w:val="CommentReference"/>
          </w:rPr>
          <w:commentReference w:id="709"/>
        </w:r>
      </w:ins>
      <w:commentRangeStart w:id="711"/>
      <w:r>
        <w:rPr>
          <w:rFonts w:ascii="Calibri" w:eastAsia="Calibri" w:hAnsi="Calibri" w:cs="Calibri"/>
        </w:rPr>
        <w:t>Garg</w:t>
      </w:r>
      <w:commentRangeEnd w:id="711"/>
      <w:r w:rsidR="009E5D9C">
        <w:rPr>
          <w:rStyle w:val="CommentReference"/>
        </w:rPr>
        <w:commentReference w:id="711"/>
      </w:r>
      <w:r>
        <w:rPr>
          <w:rFonts w:ascii="Calibri" w:eastAsia="Calibri" w:hAnsi="Calibri" w:cs="Calibri"/>
        </w:rPr>
        <w:t xml:space="preserve">, K. Personal </w:t>
      </w:r>
      <w:proofErr w:type="gramStart"/>
      <w:r>
        <w:rPr>
          <w:rFonts w:ascii="Calibri" w:eastAsia="Calibri" w:hAnsi="Calibri" w:cs="Calibri"/>
        </w:rPr>
        <w:t xml:space="preserve">communication </w:t>
      </w:r>
      <w:proofErr w:type="gramEnd"/>
      <w:del w:id="712" w:author="Abrahams, Leslie S" w:date="2017-02-22T13:34:00Z">
        <w:r w:rsidDel="0071236F">
          <w:rPr>
            <w:rFonts w:ascii="Calibri" w:eastAsia="Calibri" w:hAnsi="Calibri" w:cs="Calibri"/>
          </w:rPr>
          <w:delText>with Policy Design Lab</w:delText>
        </w:r>
      </w:del>
      <w:r>
        <w:rPr>
          <w:rFonts w:ascii="Calibri" w:eastAsia="Calibri" w:hAnsi="Calibri" w:cs="Calibri"/>
        </w:rPr>
        <w:t>, December 20, 2016].</w:t>
      </w:r>
    </w:p>
    <w:p w14:paraId="5D114502" w14:textId="1946135B" w:rsidR="005271E6" w:rsidDel="005B5AD8" w:rsidRDefault="005271E6">
      <w:pPr>
        <w:spacing w:line="240" w:lineRule="auto"/>
        <w:rPr>
          <w:del w:id="713" w:author="Pena, Vanessa I" w:date="2017-02-27T12:16:00Z"/>
        </w:rPr>
      </w:pPr>
      <w:bookmarkStart w:id="714" w:name="_Toc475961293"/>
      <w:bookmarkEnd w:id="714"/>
    </w:p>
    <w:p w14:paraId="7A9133E4" w14:textId="77777777" w:rsidR="005271E6" w:rsidRDefault="00DD6533">
      <w:pPr>
        <w:pStyle w:val="Heading3"/>
        <w:pPrChange w:id="715" w:author="Abrahams, Leslie S" w:date="2017-02-24T10:17:00Z">
          <w:pPr>
            <w:spacing w:line="240" w:lineRule="auto"/>
          </w:pPr>
        </w:pPrChange>
      </w:pPr>
      <w:bookmarkStart w:id="716" w:name="_Toc475961294"/>
      <w:r>
        <w:rPr>
          <w:rFonts w:eastAsia="Calibri"/>
        </w:rPr>
        <w:t>The 5 C’s for Convening and Collaborating:</w:t>
      </w:r>
      <w:bookmarkEnd w:id="716"/>
    </w:p>
    <w:p w14:paraId="2F80ADB0" w14:textId="77777777" w:rsidR="005271E6" w:rsidRDefault="00DD6533">
      <w:pPr>
        <w:spacing w:line="240" w:lineRule="auto"/>
      </w:pPr>
      <w:r>
        <w:rPr>
          <w:rFonts w:ascii="Calibri" w:eastAsia="Calibri" w:hAnsi="Calibri" w:cs="Calibri"/>
        </w:rPr>
        <w:t xml:space="preserve">The process for effective impact networks is directly relevant for Federal leaders to keep in mind when considering how to structure effective </w:t>
      </w:r>
      <w:proofErr w:type="spellStart"/>
      <w:r>
        <w:rPr>
          <w:rFonts w:ascii="Calibri" w:eastAsia="Calibri" w:hAnsi="Calibri" w:cs="Calibri"/>
        </w:rPr>
        <w:t>convenings</w:t>
      </w:r>
      <w:proofErr w:type="spellEnd"/>
      <w:r>
        <w:rPr>
          <w:rFonts w:ascii="Calibri" w:eastAsia="Calibri" w:hAnsi="Calibri" w:cs="Calibri"/>
        </w:rPr>
        <w:t xml:space="preserve"> and their follow-on implementation:</w:t>
      </w:r>
    </w:p>
    <w:p w14:paraId="7693F627" w14:textId="77777777" w:rsidR="005271E6" w:rsidRDefault="00DD6533">
      <w:pPr>
        <w:numPr>
          <w:ilvl w:val="0"/>
          <w:numId w:val="20"/>
        </w:numPr>
        <w:spacing w:line="240" w:lineRule="auto"/>
        <w:ind w:hanging="360"/>
        <w:rPr>
          <w:color w:val="222222"/>
        </w:rPr>
      </w:pPr>
      <w:r>
        <w:rPr>
          <w:rFonts w:ascii="Calibri" w:eastAsia="Calibri" w:hAnsi="Calibri" w:cs="Calibri"/>
          <w:color w:val="222222"/>
        </w:rPr>
        <w:t>Clarify purpose.</w:t>
      </w:r>
    </w:p>
    <w:p w14:paraId="25571F5F" w14:textId="77777777" w:rsidR="005271E6" w:rsidRDefault="00DD6533">
      <w:pPr>
        <w:numPr>
          <w:ilvl w:val="0"/>
          <w:numId w:val="20"/>
        </w:numPr>
        <w:spacing w:line="240" w:lineRule="auto"/>
        <w:ind w:hanging="360"/>
        <w:rPr>
          <w:color w:val="222222"/>
        </w:rPr>
      </w:pPr>
      <w:r>
        <w:rPr>
          <w:rFonts w:ascii="Calibri" w:eastAsia="Calibri" w:hAnsi="Calibri" w:cs="Calibri"/>
          <w:color w:val="222222"/>
        </w:rPr>
        <w:t>Convene the right people.</w:t>
      </w:r>
    </w:p>
    <w:p w14:paraId="1A5B33E4" w14:textId="77777777" w:rsidR="005271E6" w:rsidRDefault="00DD6533">
      <w:pPr>
        <w:numPr>
          <w:ilvl w:val="0"/>
          <w:numId w:val="20"/>
        </w:numPr>
        <w:spacing w:line="240" w:lineRule="auto"/>
        <w:ind w:hanging="360"/>
        <w:rPr>
          <w:color w:val="222222"/>
        </w:rPr>
      </w:pPr>
      <w:r>
        <w:rPr>
          <w:rFonts w:ascii="Calibri" w:eastAsia="Calibri" w:hAnsi="Calibri" w:cs="Calibri"/>
          <w:color w:val="222222"/>
        </w:rPr>
        <w:t>Cultivate trust.</w:t>
      </w:r>
    </w:p>
    <w:p w14:paraId="37E26408" w14:textId="77777777" w:rsidR="005271E6" w:rsidRDefault="00DD6533">
      <w:pPr>
        <w:numPr>
          <w:ilvl w:val="0"/>
          <w:numId w:val="20"/>
        </w:numPr>
        <w:spacing w:line="240" w:lineRule="auto"/>
        <w:ind w:hanging="360"/>
        <w:rPr>
          <w:color w:val="222222"/>
        </w:rPr>
      </w:pPr>
      <w:r>
        <w:rPr>
          <w:rFonts w:ascii="Calibri" w:eastAsia="Calibri" w:hAnsi="Calibri" w:cs="Calibri"/>
          <w:color w:val="222222"/>
        </w:rPr>
        <w:t>Coordinate actions.</w:t>
      </w:r>
    </w:p>
    <w:p w14:paraId="03245536" w14:textId="77777777" w:rsidR="005271E6" w:rsidRDefault="00DD6533">
      <w:pPr>
        <w:numPr>
          <w:ilvl w:val="0"/>
          <w:numId w:val="20"/>
        </w:numPr>
        <w:spacing w:line="240" w:lineRule="auto"/>
        <w:ind w:hanging="360"/>
        <w:rPr>
          <w:color w:val="222222"/>
        </w:rPr>
      </w:pPr>
      <w:r>
        <w:rPr>
          <w:rFonts w:ascii="Calibri" w:eastAsia="Calibri" w:hAnsi="Calibri" w:cs="Calibri"/>
          <w:color w:val="222222"/>
        </w:rPr>
        <w:t>Collaborate generously.</w:t>
      </w:r>
    </w:p>
    <w:p w14:paraId="23E5A4FA" w14:textId="5F21419B" w:rsidR="005271E6" w:rsidRDefault="00DD6533">
      <w:pPr>
        <w:spacing w:line="240" w:lineRule="auto"/>
      </w:pPr>
      <w:del w:id="717" w:author="Pena, Vanessa I" w:date="2017-02-27T12:16:00Z">
        <w:r w:rsidDel="005B5AD8">
          <w:rPr>
            <w:highlight w:val="white"/>
          </w:rPr>
          <w:delText xml:space="preserve"> </w:delText>
        </w:r>
      </w:del>
      <w:r>
        <w:rPr>
          <w:highlight w:val="white"/>
        </w:rPr>
        <w:t>[</w:t>
      </w:r>
      <w:commentRangeStart w:id="718"/>
      <w:ins w:id="719" w:author="McKittrick, Alexis MW" w:date="2017-01-19T14:40:00Z">
        <w:r w:rsidR="00215C8B">
          <w:rPr>
            <w:highlight w:val="white"/>
          </w:rPr>
          <w:t xml:space="preserve">Quoted from: </w:t>
        </w:r>
        <w:commentRangeEnd w:id="718"/>
        <w:r w:rsidR="00215C8B">
          <w:rPr>
            <w:rStyle w:val="CommentReference"/>
          </w:rPr>
          <w:commentReference w:id="718"/>
        </w:r>
      </w:ins>
      <w:proofErr w:type="spellStart"/>
      <w:r>
        <w:rPr>
          <w:rFonts w:ascii="Calibri" w:eastAsia="Calibri" w:hAnsi="Calibri" w:cs="Calibri"/>
          <w:highlight w:val="white"/>
        </w:rPr>
        <w:t>Ehrilchman</w:t>
      </w:r>
      <w:proofErr w:type="spellEnd"/>
      <w:r>
        <w:rPr>
          <w:rFonts w:ascii="Calibri" w:eastAsia="Calibri" w:hAnsi="Calibri" w:cs="Calibri"/>
          <w:highlight w:val="white"/>
        </w:rPr>
        <w:t>, D., Sawyer, D. and Wei-</w:t>
      </w:r>
      <w:proofErr w:type="spellStart"/>
      <w:r>
        <w:rPr>
          <w:rFonts w:ascii="Calibri" w:eastAsia="Calibri" w:hAnsi="Calibri" w:cs="Calibri"/>
          <w:highlight w:val="white"/>
        </w:rPr>
        <w:t>Skillern</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J.</w:t>
      </w:r>
      <w:proofErr w:type="gramStart"/>
      <w:r>
        <w:rPr>
          <w:rFonts w:ascii="Calibri" w:eastAsia="Calibri" w:hAnsi="Calibri" w:cs="Calibri"/>
          <w:highlight w:val="white"/>
        </w:rPr>
        <w:t>,</w:t>
      </w:r>
      <w:r>
        <w:rPr>
          <w:rFonts w:ascii="Calibri" w:eastAsia="Calibri" w:hAnsi="Calibri" w:cs="Calibri"/>
        </w:rPr>
        <w:t>“</w:t>
      </w:r>
      <w:proofErr w:type="gramEnd"/>
      <w:r w:rsidR="005B5AD8">
        <w:fldChar w:fldCharType="begin"/>
      </w:r>
      <w:r w:rsidR="005B5AD8">
        <w:instrText xml:space="preserve"> HYPERLINK "https://ssir.org/articles/entry/five_steps_to_building_an_effective_impact_network" \h </w:instrText>
      </w:r>
      <w:r w:rsidR="005B5AD8">
        <w:fldChar w:fldCharType="separate"/>
      </w:r>
      <w:r>
        <w:rPr>
          <w:rFonts w:ascii="Calibri" w:eastAsia="Calibri" w:hAnsi="Calibri" w:cs="Calibri"/>
          <w:color w:val="0000FF"/>
          <w:u w:val="single"/>
        </w:rPr>
        <w:t>Five</w:t>
      </w:r>
      <w:proofErr w:type="spellEnd"/>
      <w:r>
        <w:rPr>
          <w:rFonts w:ascii="Calibri" w:eastAsia="Calibri" w:hAnsi="Calibri" w:cs="Calibri"/>
          <w:color w:val="0000FF"/>
          <w:u w:val="single"/>
        </w:rPr>
        <w:t xml:space="preserve"> Steps to Building an Effective Impact Network</w:t>
      </w:r>
      <w:r w:rsidR="005B5AD8">
        <w:rPr>
          <w:rFonts w:ascii="Calibri" w:eastAsia="Calibri" w:hAnsi="Calibri" w:cs="Calibri"/>
          <w:color w:val="0000FF"/>
          <w:u w:val="single"/>
        </w:rPr>
        <w:fldChar w:fldCharType="end"/>
      </w:r>
      <w:r>
        <w:rPr>
          <w:rFonts w:ascii="Calibri" w:eastAsia="Calibri" w:hAnsi="Calibri" w:cs="Calibri"/>
        </w:rPr>
        <w:t>”, Stanford Social Innovation Review, November 2015]</w:t>
      </w:r>
    </w:p>
    <w:p w14:paraId="3BF6D2AE" w14:textId="54DB7094" w:rsidR="005271E6" w:rsidDel="005B5AD8" w:rsidRDefault="005271E6">
      <w:pPr>
        <w:spacing w:line="240" w:lineRule="auto"/>
        <w:rPr>
          <w:del w:id="720" w:author="Pena, Vanessa I" w:date="2017-02-27T12:16:00Z"/>
        </w:rPr>
      </w:pPr>
    </w:p>
    <w:p w14:paraId="06FD2F1D" w14:textId="48D57F03" w:rsidR="005271E6" w:rsidRDefault="00DD6533">
      <w:pPr>
        <w:spacing w:line="240" w:lineRule="auto"/>
      </w:pPr>
      <w:del w:id="721" w:author="McKittrick, Alexis MW" w:date="2017-01-19T14:40:00Z">
        <w:r w:rsidDel="00215C8B">
          <w:rPr>
            <w:rFonts w:ascii="Calibri" w:eastAsia="Calibri" w:hAnsi="Calibri" w:cs="Calibri"/>
            <w:b/>
          </w:rPr>
          <w:delText xml:space="preserve">Strategic Structuring </w:delText>
        </w:r>
      </w:del>
      <w:r>
        <w:rPr>
          <w:rFonts w:ascii="Calibri" w:eastAsia="Calibri" w:hAnsi="Calibri" w:cs="Calibri"/>
          <w:b/>
        </w:rPr>
        <w:t>Guidance</w:t>
      </w:r>
      <w:ins w:id="722" w:author="McKittrick, Alexis MW" w:date="2017-01-19T14:40:00Z">
        <w:r w:rsidR="00215C8B">
          <w:rPr>
            <w:rFonts w:ascii="Calibri" w:eastAsia="Calibri" w:hAnsi="Calibri" w:cs="Calibri"/>
            <w:b/>
          </w:rPr>
          <w:t xml:space="preserve"> for Strategically Structuring Commitments </w:t>
        </w:r>
      </w:ins>
    </w:p>
    <w:p w14:paraId="3A050D1B" w14:textId="017ACD43" w:rsidR="005271E6" w:rsidDel="005B5AD8" w:rsidRDefault="005271E6">
      <w:pPr>
        <w:spacing w:line="240" w:lineRule="auto"/>
        <w:rPr>
          <w:del w:id="723" w:author="Pena, Vanessa I" w:date="2017-02-27T12:16:00Z"/>
        </w:rPr>
      </w:pPr>
    </w:p>
    <w:p w14:paraId="6ED486AB" w14:textId="77777777" w:rsidR="005271E6" w:rsidRDefault="00DD6533">
      <w:pPr>
        <w:numPr>
          <w:ilvl w:val="0"/>
          <w:numId w:val="6"/>
        </w:numPr>
        <w:spacing w:line="240" w:lineRule="auto"/>
        <w:ind w:left="360" w:hanging="360"/>
        <w:contextualSpacing/>
      </w:pPr>
      <w:r>
        <w:rPr>
          <w:rFonts w:ascii="Calibri" w:eastAsia="Calibri" w:hAnsi="Calibri" w:cs="Calibri"/>
          <w:b/>
          <w:i/>
        </w:rPr>
        <w:t>Select the problem by clearly defining concrete pieces of high-priority challenges.</w:t>
      </w:r>
      <w:r>
        <w:rPr>
          <w:rFonts w:ascii="Calibri" w:eastAsia="Calibri" w:hAnsi="Calibri" w:cs="Calibri"/>
        </w:rPr>
        <w:t xml:space="preserve"> Use </w:t>
      </w:r>
      <w:hyperlink r:id="rId74">
        <w:proofErr w:type="spellStart"/>
        <w:r>
          <w:rPr>
            <w:rFonts w:ascii="Calibri" w:eastAsia="Calibri" w:hAnsi="Calibri" w:cs="Calibri"/>
            <w:color w:val="0000FF"/>
            <w:u w:val="single"/>
          </w:rPr>
          <w:t>backcasting</w:t>
        </w:r>
        <w:proofErr w:type="spellEnd"/>
      </w:hyperlink>
      <w:r>
        <w:rPr>
          <w:rFonts w:ascii="Calibri" w:eastAsia="Calibri" w:hAnsi="Calibri" w:cs="Calibri"/>
        </w:rPr>
        <w:t xml:space="preserve">, or backwards mapping, to identify and segment dimensions of the policy challenge. </w:t>
      </w:r>
    </w:p>
    <w:p w14:paraId="6A3F415C" w14:textId="30614494" w:rsidR="005271E6" w:rsidDel="005B5AD8" w:rsidRDefault="005271E6">
      <w:pPr>
        <w:spacing w:line="240" w:lineRule="auto"/>
        <w:rPr>
          <w:del w:id="724" w:author="Pena, Vanessa I" w:date="2017-02-27T12:16:00Z"/>
        </w:rPr>
      </w:pPr>
    </w:p>
    <w:p w14:paraId="17BB4E5A" w14:textId="77777777" w:rsidR="005271E6" w:rsidRDefault="00DD6533">
      <w:pPr>
        <w:numPr>
          <w:ilvl w:val="0"/>
          <w:numId w:val="6"/>
        </w:numPr>
        <w:spacing w:line="240" w:lineRule="auto"/>
        <w:ind w:left="360" w:hanging="360"/>
        <w:contextualSpacing/>
      </w:pPr>
      <w:r>
        <w:rPr>
          <w:rFonts w:ascii="Calibri" w:eastAsia="Calibri" w:hAnsi="Calibri" w:cs="Calibri"/>
          <w:b/>
          <w:i/>
        </w:rPr>
        <w:t>Be open to co-creating the solution context.</w:t>
      </w:r>
      <w:r>
        <w:rPr>
          <w:rFonts w:ascii="Calibri" w:eastAsia="Calibri" w:hAnsi="Calibri" w:cs="Calibri"/>
        </w:rPr>
        <w:t xml:space="preserve"> Achieve a clear purpose centered on outcome-driven goals, but empower partners to adapt and co-create the collective mission and specific responses. Senior leadership has found it effective to structure by saying, “</w:t>
      </w:r>
      <w:proofErr w:type="gramStart"/>
      <w:r>
        <w:rPr>
          <w:rFonts w:ascii="Calibri" w:eastAsia="Calibri" w:hAnsi="Calibri" w:cs="Calibri"/>
        </w:rPr>
        <w:t>‘Here’s</w:t>
      </w:r>
      <w:proofErr w:type="gramEnd"/>
      <w:r>
        <w:rPr>
          <w:rFonts w:ascii="Calibri" w:eastAsia="Calibri" w:hAnsi="Calibri" w:cs="Calibri"/>
        </w:rPr>
        <w:t xml:space="preserve"> the broad goal. What kinds of ideas or commitments do you have to meet it?’ One convening participant reported that White House leadership brought suggestions to the convening, “they made it very clear that these weren’t exclusive ideas” [</w:t>
      </w:r>
      <w:proofErr w:type="spellStart"/>
      <w:r>
        <w:rPr>
          <w:rFonts w:ascii="Calibri" w:eastAsia="Calibri" w:hAnsi="Calibri" w:cs="Calibri"/>
        </w:rPr>
        <w:t>Calmes</w:t>
      </w:r>
      <w:proofErr w:type="spellEnd"/>
      <w:r>
        <w:rPr>
          <w:rFonts w:ascii="Calibri" w:eastAsia="Calibri" w:hAnsi="Calibri" w:cs="Calibri"/>
        </w:rPr>
        <w:t>, J., “</w:t>
      </w:r>
      <w:hyperlink r:id="rId75">
        <w:r>
          <w:rPr>
            <w:rFonts w:ascii="Calibri" w:eastAsia="Calibri" w:hAnsi="Calibri" w:cs="Calibri"/>
            <w:color w:val="0000FF"/>
            <w:u w:val="single"/>
          </w:rPr>
          <w:t>Obama Counts on Power of Convening People for Change,”</w:t>
        </w:r>
      </w:hyperlink>
      <w:r>
        <w:rPr>
          <w:rFonts w:ascii="Calibri" w:eastAsia="Calibri" w:hAnsi="Calibri" w:cs="Calibri"/>
        </w:rPr>
        <w:t xml:space="preserve"> New York Times, January 2014].</w:t>
      </w:r>
    </w:p>
    <w:p w14:paraId="07B983B4" w14:textId="30ADE42A" w:rsidR="005271E6" w:rsidDel="005B5AD8" w:rsidRDefault="005271E6">
      <w:pPr>
        <w:spacing w:line="240" w:lineRule="auto"/>
        <w:rPr>
          <w:del w:id="725" w:author="Pena, Vanessa I" w:date="2017-02-27T12:16:00Z"/>
        </w:rPr>
      </w:pPr>
    </w:p>
    <w:p w14:paraId="72FE3BEC" w14:textId="77777777" w:rsidR="005271E6" w:rsidRDefault="00DD6533">
      <w:pPr>
        <w:spacing w:line="240" w:lineRule="auto"/>
        <w:ind w:left="360"/>
      </w:pPr>
      <w:commentRangeStart w:id="726"/>
      <w:r>
        <w:rPr>
          <w:rFonts w:ascii="Calibri" w:eastAsia="Calibri" w:hAnsi="Calibri" w:cs="Calibri"/>
        </w:rPr>
        <w:t>“To keep the conversation most effective, practical, and focused on generating powerful breakthroughs, you must bring in other points-of-view, not to dominate the conversation, but to challenge it.” [</w:t>
      </w:r>
      <w:proofErr w:type="spellStart"/>
      <w:r>
        <w:rPr>
          <w:rFonts w:ascii="Calibri" w:eastAsia="Calibri" w:hAnsi="Calibri" w:cs="Calibri"/>
        </w:rPr>
        <w:t>Kahan</w:t>
      </w:r>
      <w:proofErr w:type="spellEnd"/>
      <w:r>
        <w:rPr>
          <w:rFonts w:ascii="Calibri" w:eastAsia="Calibri" w:hAnsi="Calibri" w:cs="Calibri"/>
        </w:rPr>
        <w:t xml:space="preserve">, S., </w:t>
      </w:r>
      <w:hyperlink r:id="rId76">
        <w:proofErr w:type="gramStart"/>
        <w:r>
          <w:rPr>
            <w:rFonts w:ascii="Calibri" w:eastAsia="Calibri" w:hAnsi="Calibri" w:cs="Calibri"/>
            <w:color w:val="1155CC"/>
            <w:u w:val="single"/>
          </w:rPr>
          <w:t>The</w:t>
        </w:r>
        <w:proofErr w:type="gramEnd"/>
        <w:r>
          <w:rPr>
            <w:rFonts w:ascii="Calibri" w:eastAsia="Calibri" w:hAnsi="Calibri" w:cs="Calibri"/>
            <w:color w:val="1155CC"/>
            <w:u w:val="single"/>
          </w:rPr>
          <w:t xml:space="preserve"> Power to Convene and Set Context</w:t>
        </w:r>
      </w:hyperlink>
      <w:r>
        <w:rPr>
          <w:rFonts w:ascii="Calibri" w:eastAsia="Calibri" w:hAnsi="Calibri" w:cs="Calibri"/>
        </w:rPr>
        <w:t>, Fast Company, October 2008]</w:t>
      </w:r>
      <w:commentRangeEnd w:id="726"/>
      <w:r w:rsidR="00215C8B">
        <w:rPr>
          <w:rStyle w:val="CommentReference"/>
        </w:rPr>
        <w:commentReference w:id="726"/>
      </w:r>
    </w:p>
    <w:p w14:paraId="1E4DBB08" w14:textId="1E90B649" w:rsidR="005271E6" w:rsidDel="005B5AD8" w:rsidRDefault="005271E6">
      <w:pPr>
        <w:spacing w:line="240" w:lineRule="auto"/>
        <w:rPr>
          <w:del w:id="727" w:author="Pena, Vanessa I" w:date="2017-02-27T12:16:00Z"/>
        </w:rPr>
      </w:pPr>
    </w:p>
    <w:p w14:paraId="270CE3C5" w14:textId="77777777" w:rsidR="005271E6" w:rsidRDefault="00DD6533">
      <w:pPr>
        <w:numPr>
          <w:ilvl w:val="0"/>
          <w:numId w:val="6"/>
        </w:numPr>
        <w:spacing w:line="240" w:lineRule="auto"/>
        <w:ind w:left="360" w:hanging="360"/>
        <w:contextualSpacing/>
      </w:pPr>
      <w:r>
        <w:rPr>
          <w:rFonts w:ascii="Calibri" w:eastAsia="Calibri" w:hAnsi="Calibri" w:cs="Calibri"/>
          <w:b/>
          <w:i/>
        </w:rPr>
        <w:t xml:space="preserve">Structure </w:t>
      </w:r>
      <w:proofErr w:type="spellStart"/>
      <w:r>
        <w:rPr>
          <w:rFonts w:ascii="Calibri" w:eastAsia="Calibri" w:hAnsi="Calibri" w:cs="Calibri"/>
          <w:b/>
          <w:i/>
        </w:rPr>
        <w:t>convenings</w:t>
      </w:r>
      <w:proofErr w:type="spellEnd"/>
      <w:r>
        <w:rPr>
          <w:rFonts w:ascii="Calibri" w:eastAsia="Calibri" w:hAnsi="Calibri" w:cs="Calibri"/>
          <w:b/>
          <w:i/>
        </w:rPr>
        <w:t xml:space="preserve"> around action.</w:t>
      </w:r>
      <w:r>
        <w:rPr>
          <w:rFonts w:ascii="Calibri" w:eastAsia="Calibri" w:hAnsi="Calibri" w:cs="Calibri"/>
          <w:b/>
        </w:rPr>
        <w:t xml:space="preserve"> </w:t>
      </w:r>
      <w:r>
        <w:rPr>
          <w:rFonts w:ascii="Calibri" w:eastAsia="Calibri" w:hAnsi="Calibri" w:cs="Calibri"/>
        </w:rPr>
        <w:t>Convey an explicit expectation that participants will produce “deliverables,” or commitments for their specific follow-on actions and investments. [</w:t>
      </w:r>
      <w:proofErr w:type="spellStart"/>
      <w:r>
        <w:rPr>
          <w:rFonts w:ascii="Calibri" w:eastAsia="Calibri" w:hAnsi="Calibri" w:cs="Calibri"/>
        </w:rPr>
        <w:t>Calmes</w:t>
      </w:r>
      <w:proofErr w:type="spellEnd"/>
      <w:r>
        <w:rPr>
          <w:rFonts w:ascii="Calibri" w:eastAsia="Calibri" w:hAnsi="Calibri" w:cs="Calibri"/>
        </w:rPr>
        <w:t>, J., “</w:t>
      </w:r>
      <w:hyperlink r:id="rId77">
        <w:r>
          <w:rPr>
            <w:rFonts w:ascii="Calibri" w:eastAsia="Calibri" w:hAnsi="Calibri" w:cs="Calibri"/>
            <w:color w:val="0000FF"/>
            <w:u w:val="single"/>
          </w:rPr>
          <w:t>Obama Counts on Power of Convening People for Change,”</w:t>
        </w:r>
      </w:hyperlink>
      <w:r>
        <w:rPr>
          <w:rFonts w:ascii="Calibri" w:eastAsia="Calibri" w:hAnsi="Calibri" w:cs="Calibri"/>
        </w:rPr>
        <w:t xml:space="preserve"> New York Times, January 2014].</w:t>
      </w:r>
    </w:p>
    <w:p w14:paraId="348AC972" w14:textId="1A16EA57" w:rsidR="005271E6" w:rsidDel="005B5AD8" w:rsidRDefault="005271E6">
      <w:pPr>
        <w:spacing w:line="240" w:lineRule="auto"/>
        <w:rPr>
          <w:del w:id="728" w:author="Pena, Vanessa I" w:date="2017-02-27T12:16:00Z"/>
        </w:rPr>
      </w:pPr>
    </w:p>
    <w:p w14:paraId="4B5EDBD3" w14:textId="77777777" w:rsidR="005271E6" w:rsidRPr="00215C8B" w:rsidRDefault="00DD6533">
      <w:pPr>
        <w:numPr>
          <w:ilvl w:val="0"/>
          <w:numId w:val="6"/>
        </w:numPr>
        <w:spacing w:line="240" w:lineRule="auto"/>
        <w:ind w:left="360" w:hanging="360"/>
        <w:contextualSpacing/>
        <w:rPr>
          <w:highlight w:val="yellow"/>
          <w:rPrChange w:id="729" w:author="McKittrick, Alexis MW" w:date="2017-01-19T14:41:00Z">
            <w:rPr/>
          </w:rPrChange>
        </w:rPr>
      </w:pPr>
      <w:r>
        <w:rPr>
          <w:rFonts w:ascii="Calibri" w:eastAsia="Calibri" w:hAnsi="Calibri" w:cs="Calibri"/>
          <w:b/>
          <w:i/>
        </w:rPr>
        <w:t>Build trust.</w:t>
      </w:r>
      <w:r>
        <w:rPr>
          <w:rFonts w:ascii="Calibri" w:eastAsia="Calibri" w:hAnsi="Calibri" w:cs="Calibri"/>
          <w:i/>
        </w:rPr>
        <w:t xml:space="preserve"> </w:t>
      </w:r>
      <w:r>
        <w:rPr>
          <w:rFonts w:ascii="Calibri" w:eastAsia="Calibri" w:hAnsi="Calibri" w:cs="Calibri"/>
        </w:rPr>
        <w:t>The Trust Equation is a simple</w:t>
      </w:r>
      <w:del w:id="730" w:author="McKittrick, Alexis MW" w:date="2017-01-19T14:43:00Z">
        <w:r w:rsidDel="00215C8B">
          <w:rPr>
            <w:rFonts w:ascii="Calibri" w:eastAsia="Calibri" w:hAnsi="Calibri" w:cs="Calibri"/>
          </w:rPr>
          <w:delText>,</w:delText>
        </w:r>
      </w:del>
      <w:r>
        <w:rPr>
          <w:rFonts w:ascii="Calibri" w:eastAsia="Calibri" w:hAnsi="Calibri" w:cs="Calibri"/>
        </w:rPr>
        <w:t xml:space="preserve"> but powerful framework for understanding the behavioral elements that build trust and enable collaboration</w:t>
      </w:r>
      <w:r w:rsidRPr="00215C8B">
        <w:rPr>
          <w:rFonts w:ascii="Calibri" w:eastAsia="Calibri" w:hAnsi="Calibri" w:cs="Calibri"/>
          <w:highlight w:val="yellow"/>
          <w:rPrChange w:id="731" w:author="McKittrick, Alexis MW" w:date="2017-01-19T14:41:00Z">
            <w:rPr>
              <w:rFonts w:ascii="Calibri" w:eastAsia="Calibri" w:hAnsi="Calibri" w:cs="Calibri"/>
            </w:rPr>
          </w:rPrChange>
        </w:rPr>
        <w:t>.</w:t>
      </w:r>
      <w:r w:rsidRPr="00215C8B">
        <w:rPr>
          <w:highlight w:val="yellow"/>
          <w:rPrChange w:id="732" w:author="McKittrick, Alexis MW" w:date="2017-01-19T14:41:00Z">
            <w:rPr/>
          </w:rPrChange>
        </w:rPr>
        <w:t xml:space="preserve"> [</w:t>
      </w:r>
      <w:commentRangeStart w:id="733"/>
      <w:r w:rsidR="00034459" w:rsidRPr="00215C8B">
        <w:rPr>
          <w:highlight w:val="yellow"/>
          <w:rPrChange w:id="734" w:author="McKittrick, Alexis MW" w:date="2017-01-19T14:41:00Z">
            <w:rPr/>
          </w:rPrChange>
        </w:rPr>
        <w:fldChar w:fldCharType="begin"/>
      </w:r>
      <w:r w:rsidR="00034459" w:rsidRPr="00215C8B">
        <w:rPr>
          <w:highlight w:val="yellow"/>
          <w:rPrChange w:id="735" w:author="McKittrick, Alexis MW" w:date="2017-01-19T14:41:00Z">
            <w:rPr/>
          </w:rPrChange>
        </w:rPr>
        <w:instrText xml:space="preserve"> HYPERLINK "http://trustedadvisor.com/why-trust-matters/understanding-trust/understanding-the-trust-equation" \h </w:instrText>
      </w:r>
      <w:r w:rsidR="00034459" w:rsidRPr="00215C8B">
        <w:rPr>
          <w:highlight w:val="yellow"/>
          <w:rPrChange w:id="736" w:author="McKittrick, Alexis MW" w:date="2017-01-19T14:41:00Z">
            <w:rPr>
              <w:u w:val="single"/>
            </w:rPr>
          </w:rPrChange>
        </w:rPr>
        <w:fldChar w:fldCharType="separate"/>
      </w:r>
      <w:r w:rsidRPr="00215C8B">
        <w:rPr>
          <w:highlight w:val="yellow"/>
          <w:u w:val="single"/>
          <w:rPrChange w:id="737" w:author="McKittrick, Alexis MW" w:date="2017-01-19T14:41:00Z">
            <w:rPr>
              <w:u w:val="single"/>
            </w:rPr>
          </w:rPrChange>
        </w:rPr>
        <w:t>Source</w:t>
      </w:r>
      <w:r w:rsidR="00034459" w:rsidRPr="00215C8B">
        <w:rPr>
          <w:highlight w:val="yellow"/>
          <w:u w:val="single"/>
          <w:rPrChange w:id="738" w:author="McKittrick, Alexis MW" w:date="2017-01-19T14:41:00Z">
            <w:rPr>
              <w:u w:val="single"/>
            </w:rPr>
          </w:rPrChange>
        </w:rPr>
        <w:fldChar w:fldCharType="end"/>
      </w:r>
      <w:r w:rsidRPr="00215C8B">
        <w:rPr>
          <w:highlight w:val="yellow"/>
          <w:rPrChange w:id="739" w:author="McKittrick, Alexis MW" w:date="2017-01-19T14:41:00Z">
            <w:rPr/>
          </w:rPrChange>
        </w:rPr>
        <w:t xml:space="preserve">] </w:t>
      </w:r>
      <w:commentRangeEnd w:id="733"/>
      <w:r w:rsidR="00215C8B">
        <w:rPr>
          <w:rStyle w:val="CommentReference"/>
        </w:rPr>
        <w:commentReference w:id="733"/>
      </w:r>
    </w:p>
    <w:p w14:paraId="11241D73" w14:textId="77777777" w:rsidR="005271E6" w:rsidRDefault="00DD6533">
      <w:pPr>
        <w:spacing w:after="150"/>
        <w:jc w:val="center"/>
      </w:pPr>
      <w:r w:rsidRPr="00215C8B">
        <w:rPr>
          <w:rFonts w:ascii="Calibri" w:eastAsia="Calibri" w:hAnsi="Calibri" w:cs="Calibri"/>
          <w:highlight w:val="yellow"/>
          <w:rPrChange w:id="740" w:author="McKittrick, Alexis MW" w:date="2017-01-19T14:41:00Z">
            <w:rPr>
              <w:rFonts w:ascii="Calibri" w:eastAsia="Calibri" w:hAnsi="Calibri" w:cs="Calibri"/>
              <w:highlight w:val="lightGray"/>
            </w:rPr>
          </w:rPrChange>
        </w:rPr>
        <w:t>[Embed graphic from source above:</w:t>
      </w:r>
      <w:r w:rsidRPr="00215C8B">
        <w:rPr>
          <w:rFonts w:ascii="Calibri" w:eastAsia="Calibri" w:hAnsi="Calibri" w:cs="Calibri"/>
          <w:sz w:val="19"/>
          <w:szCs w:val="19"/>
          <w:highlight w:val="yellow"/>
          <w:rPrChange w:id="741" w:author="McKittrick, Alexis MW" w:date="2017-01-19T14:41:00Z">
            <w:rPr>
              <w:rFonts w:ascii="Calibri" w:eastAsia="Calibri" w:hAnsi="Calibri" w:cs="Calibri"/>
              <w:sz w:val="19"/>
              <w:szCs w:val="19"/>
              <w:highlight w:val="lightGray"/>
            </w:rPr>
          </w:rPrChange>
        </w:rPr>
        <w:t xml:space="preserve"> </w:t>
      </w:r>
      <w:r w:rsidRPr="00215C8B">
        <w:rPr>
          <w:i/>
          <w:sz w:val="21"/>
          <w:szCs w:val="21"/>
          <w:highlight w:val="yellow"/>
          <w:rPrChange w:id="742" w:author="McKittrick, Alexis MW" w:date="2017-01-19T14:41:00Z">
            <w:rPr>
              <w:i/>
              <w:sz w:val="21"/>
              <w:szCs w:val="21"/>
              <w:highlight w:val="lightGray"/>
            </w:rPr>
          </w:rPrChange>
        </w:rPr>
        <w:t>“Trustworthiness = (Credibility + Reliability + Intimacy)/Self-Orientation</w:t>
      </w:r>
      <w:proofErr w:type="gramStart"/>
      <w:r w:rsidRPr="00215C8B">
        <w:rPr>
          <w:i/>
          <w:sz w:val="21"/>
          <w:szCs w:val="21"/>
          <w:highlight w:val="yellow"/>
          <w:rPrChange w:id="743" w:author="McKittrick, Alexis MW" w:date="2017-01-19T14:41:00Z">
            <w:rPr>
              <w:i/>
              <w:sz w:val="21"/>
              <w:szCs w:val="21"/>
              <w:highlight w:val="lightGray"/>
            </w:rPr>
          </w:rPrChange>
        </w:rPr>
        <w:t>” ]</w:t>
      </w:r>
      <w:proofErr w:type="gramEnd"/>
    </w:p>
    <w:p w14:paraId="318A788E" w14:textId="7C28BF3A" w:rsidR="005271E6" w:rsidDel="005B5AD8" w:rsidRDefault="005271E6">
      <w:pPr>
        <w:spacing w:line="240" w:lineRule="auto"/>
        <w:rPr>
          <w:del w:id="744" w:author="Pena, Vanessa I" w:date="2017-02-27T12:16:00Z"/>
        </w:rPr>
      </w:pPr>
    </w:p>
    <w:p w14:paraId="283FA6C5" w14:textId="1523D742" w:rsidR="005271E6" w:rsidRDefault="00DD6533">
      <w:pPr>
        <w:numPr>
          <w:ilvl w:val="0"/>
          <w:numId w:val="12"/>
        </w:numPr>
        <w:spacing w:line="240" w:lineRule="auto"/>
        <w:ind w:left="360" w:hanging="360"/>
        <w:contextualSpacing/>
      </w:pPr>
      <w:commentRangeStart w:id="745"/>
      <w:r w:rsidRPr="00215C8B">
        <w:rPr>
          <w:b/>
          <w:i/>
          <w:sz w:val="19"/>
          <w:szCs w:val="19"/>
          <w:rPrChange w:id="746" w:author="McKittrick, Alexis MW" w:date="2017-01-19T14:43:00Z">
            <w:rPr>
              <w:b/>
              <w:sz w:val="19"/>
              <w:szCs w:val="19"/>
            </w:rPr>
          </w:rPrChange>
        </w:rPr>
        <w:t xml:space="preserve">Keep the focus </w:t>
      </w:r>
      <w:commentRangeEnd w:id="745"/>
      <w:r w:rsidR="00215C8B">
        <w:rPr>
          <w:rStyle w:val="CommentReference"/>
        </w:rPr>
        <w:commentReference w:id="745"/>
      </w:r>
      <w:r w:rsidRPr="00215C8B">
        <w:rPr>
          <w:b/>
          <w:i/>
          <w:sz w:val="19"/>
          <w:szCs w:val="19"/>
          <w:rPrChange w:id="747" w:author="McKittrick, Alexis MW" w:date="2017-01-19T14:43:00Z">
            <w:rPr>
              <w:b/>
              <w:sz w:val="19"/>
              <w:szCs w:val="19"/>
            </w:rPr>
          </w:rPrChange>
        </w:rPr>
        <w:t>on realizing the shared outcome.</w:t>
      </w:r>
      <w:ins w:id="748" w:author="McKittrick, Alexis MW" w:date="2017-01-19T14:43:00Z">
        <w:r w:rsidR="00215C8B">
          <w:rPr>
            <w:b/>
            <w:sz w:val="19"/>
            <w:szCs w:val="19"/>
          </w:rPr>
          <w:t xml:space="preserve"> </w:t>
        </w:r>
      </w:ins>
      <w:r>
        <w:rPr>
          <w:sz w:val="19"/>
          <w:szCs w:val="19"/>
        </w:rPr>
        <w:t xml:space="preserve"> BRAIN, for instance, has been a success because s</w:t>
      </w:r>
      <w:r>
        <w:rPr>
          <w:sz w:val="19"/>
          <w:szCs w:val="19"/>
          <w:highlight w:val="white"/>
        </w:rPr>
        <w:t xml:space="preserve">cience was put first at every turn, reports Dr. </w:t>
      </w:r>
      <w:proofErr w:type="spellStart"/>
      <w:r>
        <w:rPr>
          <w:sz w:val="19"/>
          <w:szCs w:val="19"/>
          <w:highlight w:val="white"/>
        </w:rPr>
        <w:t>Miyoung</w:t>
      </w:r>
      <w:proofErr w:type="spellEnd"/>
      <w:r>
        <w:rPr>
          <w:sz w:val="19"/>
          <w:szCs w:val="19"/>
          <w:highlight w:val="white"/>
        </w:rPr>
        <w:t xml:space="preserve"> Chun of the </w:t>
      </w:r>
      <w:proofErr w:type="spellStart"/>
      <w:r>
        <w:rPr>
          <w:sz w:val="19"/>
          <w:szCs w:val="19"/>
          <w:highlight w:val="white"/>
        </w:rPr>
        <w:t>Kavli</w:t>
      </w:r>
      <w:proofErr w:type="spellEnd"/>
      <w:r>
        <w:rPr>
          <w:sz w:val="19"/>
          <w:szCs w:val="19"/>
          <w:highlight w:val="white"/>
        </w:rPr>
        <w:t xml:space="preserve"> Foundation.</w:t>
      </w:r>
    </w:p>
    <w:p w14:paraId="2CED9C79" w14:textId="423D1A0B" w:rsidR="005271E6" w:rsidDel="005B5AD8" w:rsidRDefault="005271E6">
      <w:pPr>
        <w:rPr>
          <w:del w:id="749" w:author="Pena, Vanessa I" w:date="2017-02-27T12:16:00Z"/>
        </w:rPr>
      </w:pPr>
    </w:p>
    <w:p w14:paraId="32989DAF" w14:textId="77777777" w:rsidR="005271E6" w:rsidRPr="00215C8B" w:rsidRDefault="00DD6533">
      <w:pPr>
        <w:numPr>
          <w:ilvl w:val="0"/>
          <w:numId w:val="12"/>
        </w:numPr>
        <w:ind w:left="360" w:hanging="360"/>
        <w:contextualSpacing/>
        <w:rPr>
          <w:highlight w:val="yellow"/>
          <w:rPrChange w:id="750" w:author="McKittrick, Alexis MW" w:date="2017-01-19T14:45:00Z">
            <w:rPr/>
          </w:rPrChange>
        </w:rPr>
      </w:pPr>
      <w:r w:rsidRPr="00215C8B">
        <w:rPr>
          <w:rFonts w:ascii="Calibri" w:eastAsia="Calibri" w:hAnsi="Calibri" w:cs="Calibri"/>
          <w:b/>
          <w:i/>
          <w:rPrChange w:id="751" w:author="McKittrick, Alexis MW" w:date="2017-01-19T14:44:00Z">
            <w:rPr>
              <w:rFonts w:ascii="Calibri" w:eastAsia="Calibri" w:hAnsi="Calibri" w:cs="Calibri"/>
              <w:b/>
            </w:rPr>
          </w:rPrChange>
        </w:rPr>
        <w:t>Include the public.</w:t>
      </w:r>
      <w:r>
        <w:rPr>
          <w:rFonts w:ascii="Calibri" w:eastAsia="Calibri" w:hAnsi="Calibri" w:cs="Calibri"/>
          <w:b/>
        </w:rPr>
        <w:t xml:space="preserve"> </w:t>
      </w:r>
      <w:r>
        <w:rPr>
          <w:rFonts w:ascii="Calibri" w:eastAsia="Calibri" w:hAnsi="Calibri" w:cs="Calibri"/>
        </w:rPr>
        <w:t xml:space="preserve">Create a platform where citizens can also contribute new ideas. Input can be solicited through digital engagement tools like </w:t>
      </w:r>
      <w:hyperlink r:id="rId78">
        <w:proofErr w:type="spellStart"/>
        <w:r>
          <w:rPr>
            <w:rFonts w:ascii="Calibri" w:eastAsia="Calibri" w:hAnsi="Calibri" w:cs="Calibri"/>
            <w:color w:val="0000FF"/>
            <w:u w:val="single"/>
          </w:rPr>
          <w:t>webforms</w:t>
        </w:r>
        <w:proofErr w:type="spellEnd"/>
      </w:hyperlink>
      <w:r w:rsidRPr="00215C8B">
        <w:rPr>
          <w:rFonts w:ascii="Calibri" w:eastAsia="Calibri" w:hAnsi="Calibri" w:cs="Calibri"/>
          <w:highlight w:val="yellow"/>
          <w:rPrChange w:id="752" w:author="McKittrick, Alexis MW" w:date="2017-01-19T14:45:00Z">
            <w:rPr>
              <w:rFonts w:ascii="Calibri" w:eastAsia="Calibri" w:hAnsi="Calibri" w:cs="Calibri"/>
            </w:rPr>
          </w:rPrChange>
        </w:rPr>
        <w:t xml:space="preserve">. [Click here to download guidance on how to structure </w:t>
      </w:r>
      <w:proofErr w:type="spellStart"/>
      <w:r w:rsidRPr="00215C8B">
        <w:rPr>
          <w:rFonts w:ascii="Calibri" w:eastAsia="Calibri" w:hAnsi="Calibri" w:cs="Calibri"/>
          <w:highlight w:val="yellow"/>
          <w:rPrChange w:id="753" w:author="McKittrick, Alexis MW" w:date="2017-01-19T14:45:00Z">
            <w:rPr>
              <w:rFonts w:ascii="Calibri" w:eastAsia="Calibri" w:hAnsi="Calibri" w:cs="Calibri"/>
              <w:highlight w:val="lightGray"/>
            </w:rPr>
          </w:rPrChange>
        </w:rPr>
        <w:t>webforms</w:t>
      </w:r>
      <w:proofErr w:type="spellEnd"/>
      <w:r w:rsidRPr="00215C8B">
        <w:rPr>
          <w:rFonts w:ascii="Calibri" w:eastAsia="Calibri" w:hAnsi="Calibri" w:cs="Calibri"/>
          <w:highlight w:val="yellow"/>
          <w:rPrChange w:id="754" w:author="McKittrick, Alexis MW" w:date="2017-01-19T14:45:00Z">
            <w:rPr>
              <w:rFonts w:ascii="Calibri" w:eastAsia="Calibri" w:hAnsi="Calibri" w:cs="Calibri"/>
              <w:highlight w:val="lightGray"/>
            </w:rPr>
          </w:rPrChange>
        </w:rPr>
        <w:t>.]</w:t>
      </w:r>
      <w:r w:rsidRPr="00215C8B">
        <w:rPr>
          <w:rFonts w:ascii="Calibri" w:eastAsia="Calibri" w:hAnsi="Calibri" w:cs="Calibri"/>
          <w:highlight w:val="yellow"/>
          <w:rPrChange w:id="755" w:author="McKittrick, Alexis MW" w:date="2017-01-19T14:45:00Z">
            <w:rPr>
              <w:rFonts w:ascii="Calibri" w:eastAsia="Calibri" w:hAnsi="Calibri" w:cs="Calibri"/>
            </w:rPr>
          </w:rPrChange>
        </w:rPr>
        <w:t xml:space="preserve"> </w:t>
      </w:r>
      <w:r w:rsidRPr="00215C8B">
        <w:rPr>
          <w:rFonts w:ascii="Calibri" w:eastAsia="Calibri" w:hAnsi="Calibri" w:cs="Calibri"/>
          <w:highlight w:val="yellow"/>
          <w:rPrChange w:id="756" w:author="McKittrick, Alexis MW" w:date="2017-01-19T14:45:00Z">
            <w:rPr>
              <w:rFonts w:ascii="Calibri" w:eastAsia="Calibri" w:hAnsi="Calibri" w:cs="Calibri"/>
              <w:highlight w:val="lightGray"/>
            </w:rPr>
          </w:rPrChange>
        </w:rPr>
        <w:t>[crosslink with crowdsourcing toolkit]</w:t>
      </w:r>
    </w:p>
    <w:p w14:paraId="23E6003E" w14:textId="3D1CE925" w:rsidR="005271E6" w:rsidDel="005B5AD8" w:rsidRDefault="005271E6">
      <w:pPr>
        <w:spacing w:line="240" w:lineRule="auto"/>
        <w:rPr>
          <w:del w:id="757" w:author="Pena, Vanessa I" w:date="2017-02-27T12:16:00Z"/>
        </w:rPr>
      </w:pPr>
    </w:p>
    <w:p w14:paraId="49A410CE" w14:textId="1928FF6B" w:rsidR="005271E6" w:rsidDel="005B5AD8" w:rsidRDefault="005271E6">
      <w:pPr>
        <w:spacing w:line="240" w:lineRule="auto"/>
        <w:rPr>
          <w:del w:id="758" w:author="Pena, Vanessa I" w:date="2017-02-27T12:16:00Z"/>
        </w:rPr>
      </w:pPr>
    </w:p>
    <w:p w14:paraId="36259736" w14:textId="77777777" w:rsidR="005271E6" w:rsidRDefault="005271E6">
      <w:bookmarkStart w:id="759" w:name="_tyjcwt" w:colFirst="0" w:colLast="0"/>
      <w:bookmarkEnd w:id="759"/>
    </w:p>
    <w:tbl>
      <w:tblPr>
        <w:tblStyle w:val="a1"/>
        <w:tblW w:w="957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271E6" w14:paraId="21807046" w14:textId="77777777">
        <w:tc>
          <w:tcPr>
            <w:tcW w:w="9576" w:type="dxa"/>
          </w:tcPr>
          <w:p w14:paraId="5B26CD6E" w14:textId="77777777" w:rsidR="005271E6" w:rsidRDefault="00DD6533">
            <w:pPr>
              <w:widowControl w:val="0"/>
              <w:spacing w:line="276" w:lineRule="auto"/>
            </w:pPr>
            <w:r>
              <w:rPr>
                <w:rFonts w:ascii="Calibri" w:eastAsia="Calibri" w:hAnsi="Calibri" w:cs="Calibri"/>
                <w:b/>
              </w:rPr>
              <w:t>Elements of Collective Impact</w:t>
            </w:r>
          </w:p>
          <w:p w14:paraId="7AA3D47E" w14:textId="77777777" w:rsidR="005271E6" w:rsidRDefault="005271E6">
            <w:pPr>
              <w:widowControl w:val="0"/>
              <w:spacing w:line="276" w:lineRule="auto"/>
            </w:pPr>
          </w:p>
          <w:p w14:paraId="7A1BD650" w14:textId="77777777" w:rsidR="005271E6" w:rsidRDefault="00DD6533">
            <w:pPr>
              <w:widowControl w:val="0"/>
              <w:spacing w:line="276" w:lineRule="auto"/>
            </w:pPr>
            <w:r>
              <w:rPr>
                <w:rFonts w:ascii="Calibri" w:eastAsia="Calibri" w:hAnsi="Calibri" w:cs="Calibri"/>
              </w:rPr>
              <w:t>Five key ingredients underline a collective impact approach:</w:t>
            </w:r>
          </w:p>
          <w:p w14:paraId="18F9B4AD" w14:textId="77777777" w:rsidR="005271E6" w:rsidRDefault="005271E6">
            <w:pPr>
              <w:widowControl w:val="0"/>
            </w:pPr>
          </w:p>
          <w:p w14:paraId="3E94FCD5" w14:textId="77777777" w:rsidR="005271E6" w:rsidRDefault="00DD6533">
            <w:pPr>
              <w:widowControl w:val="0"/>
              <w:numPr>
                <w:ilvl w:val="0"/>
                <w:numId w:val="14"/>
              </w:numPr>
              <w:ind w:hanging="360"/>
              <w:contextualSpacing/>
              <w:rPr>
                <w:i/>
              </w:rPr>
            </w:pPr>
            <w:r>
              <w:rPr>
                <w:rFonts w:ascii="Calibri" w:eastAsia="Calibri" w:hAnsi="Calibri" w:cs="Calibri"/>
                <w:b/>
                <w:i/>
              </w:rPr>
              <w:t>Common Agenda</w:t>
            </w:r>
            <w:r>
              <w:rPr>
                <w:rFonts w:ascii="Calibri" w:eastAsia="Calibri" w:hAnsi="Calibri" w:cs="Calibri"/>
                <w:i/>
              </w:rPr>
              <w:t>: successful partnerships start by coming together to collectively define the problem and create a shared vision to solve it. All participants are brought together to craft a shared vision for how things will look different as a result of the collaboration, one that includes a common understanding of the problem and a joint approach to solving it through agreed upon actions.</w:t>
            </w:r>
          </w:p>
          <w:p w14:paraId="74B442C1" w14:textId="77777777" w:rsidR="005271E6" w:rsidRDefault="00DD6533">
            <w:pPr>
              <w:widowControl w:val="0"/>
              <w:numPr>
                <w:ilvl w:val="0"/>
                <w:numId w:val="14"/>
              </w:numPr>
              <w:ind w:hanging="360"/>
              <w:contextualSpacing/>
              <w:rPr>
                <w:b/>
                <w:i/>
              </w:rPr>
            </w:pPr>
            <w:r>
              <w:rPr>
                <w:rFonts w:ascii="Calibri" w:eastAsia="Calibri" w:hAnsi="Calibri" w:cs="Calibri"/>
                <w:b/>
                <w:i/>
              </w:rPr>
              <w:t xml:space="preserve">Backbone organization: </w:t>
            </w:r>
            <w:r>
              <w:rPr>
                <w:rFonts w:ascii="Calibri" w:eastAsia="Calibri" w:hAnsi="Calibri" w:cs="Calibri"/>
                <w:i/>
              </w:rPr>
              <w:t>a dedicated team within or outside of government orchestrating the work of the group, working behind the scenes to make sure that the collaboration is moving in the right direction. Creating and managing collective impact requires a separate organization and staff with a very specific set of skills to serve as the backbone for the entire initiative. Coordination takes time, and none of the implementing partners has any to spare. The expectation that collaboration can occur without a supporting infrastructure is one of the most frequent reasons why partnerships fail.</w:t>
            </w:r>
          </w:p>
          <w:p w14:paraId="4271DBFA" w14:textId="77777777" w:rsidR="005271E6" w:rsidRDefault="00DD6533">
            <w:pPr>
              <w:widowControl w:val="0"/>
              <w:numPr>
                <w:ilvl w:val="0"/>
                <w:numId w:val="14"/>
              </w:numPr>
              <w:ind w:hanging="360"/>
              <w:contextualSpacing/>
              <w:rPr>
                <w:b/>
                <w:i/>
              </w:rPr>
            </w:pPr>
            <w:r>
              <w:rPr>
                <w:rFonts w:ascii="Calibri" w:eastAsia="Calibri" w:hAnsi="Calibri" w:cs="Calibri"/>
                <w:b/>
                <w:i/>
              </w:rPr>
              <w:t xml:space="preserve">Shared metrics: </w:t>
            </w:r>
            <w:r>
              <w:rPr>
                <w:rFonts w:ascii="Calibri" w:eastAsia="Calibri" w:hAnsi="Calibri" w:cs="Calibri"/>
                <w:i/>
              </w:rPr>
              <w:t xml:space="preserve">shared metrics establish an agreed upon series of measurement that enables all participants to track progress in the same way. This improves the collective understanding of whether the partnership is achieving its goals and allows for continuous improvement. </w:t>
            </w:r>
          </w:p>
          <w:p w14:paraId="2510D506" w14:textId="77777777" w:rsidR="005271E6" w:rsidRDefault="00DD6533">
            <w:pPr>
              <w:widowControl w:val="0"/>
              <w:numPr>
                <w:ilvl w:val="0"/>
                <w:numId w:val="14"/>
              </w:numPr>
              <w:ind w:hanging="360"/>
              <w:contextualSpacing/>
              <w:rPr>
                <w:b/>
                <w:i/>
              </w:rPr>
            </w:pPr>
            <w:r>
              <w:rPr>
                <w:rFonts w:ascii="Calibri" w:eastAsia="Calibri" w:hAnsi="Calibri" w:cs="Calibri"/>
                <w:b/>
                <w:i/>
              </w:rPr>
              <w:t xml:space="preserve">Continuous communication: </w:t>
            </w:r>
            <w:r>
              <w:rPr>
                <w:rFonts w:ascii="Calibri" w:eastAsia="Calibri" w:hAnsi="Calibri" w:cs="Calibri"/>
                <w:i/>
              </w:rPr>
              <w:t>building trust and relationships across all partners and participants is critical to the sustained success of collaboration. Instituting a strategic approach to communication across partners has demonstrated to be key for addressing complex challenges through collaboration.</w:t>
            </w:r>
          </w:p>
          <w:p w14:paraId="11C8FA6F" w14:textId="77777777" w:rsidR="005271E6" w:rsidRDefault="00DD6533">
            <w:pPr>
              <w:widowControl w:val="0"/>
              <w:numPr>
                <w:ilvl w:val="0"/>
                <w:numId w:val="14"/>
              </w:numPr>
              <w:ind w:hanging="360"/>
              <w:contextualSpacing/>
              <w:rPr>
                <w:b/>
                <w:i/>
              </w:rPr>
            </w:pPr>
            <w:r>
              <w:rPr>
                <w:rFonts w:ascii="Calibri" w:eastAsia="Calibri" w:hAnsi="Calibri" w:cs="Calibri"/>
                <w:b/>
                <w:i/>
              </w:rPr>
              <w:t xml:space="preserve">Mutually reinforcing activities: </w:t>
            </w:r>
            <w:r>
              <w:rPr>
                <w:rFonts w:ascii="Calibri" w:eastAsia="Calibri" w:hAnsi="Calibri" w:cs="Calibri"/>
                <w:i/>
              </w:rPr>
              <w:t>this means coordinating collective efforts to maximize the end result. This feeds on the trust and relationships across the partners and is supported by continuous communication. Collective impact initiatives depend on a diverse group of stakeholders working together, not by requiring that all participants do the same thing, but by encouraging each participant to undertake the specific set of activities at which it excels in a way that supports and is coordinated with the actions of others.</w:t>
            </w:r>
          </w:p>
          <w:p w14:paraId="663C3117" w14:textId="19DEAEFB" w:rsidR="005271E6" w:rsidDel="005B5AD8" w:rsidRDefault="005271E6">
            <w:pPr>
              <w:widowControl w:val="0"/>
              <w:spacing w:line="276" w:lineRule="auto"/>
              <w:rPr>
                <w:del w:id="760" w:author="Pena, Vanessa I" w:date="2017-02-27T12:16:00Z"/>
              </w:rPr>
            </w:pPr>
          </w:p>
          <w:p w14:paraId="2E34251C" w14:textId="77777777" w:rsidR="005271E6" w:rsidRDefault="00DD6533">
            <w:pPr>
              <w:widowControl w:val="0"/>
              <w:spacing w:line="276" w:lineRule="auto"/>
            </w:pPr>
            <w:r>
              <w:rPr>
                <w:rFonts w:ascii="Calibri" w:eastAsia="Calibri" w:hAnsi="Calibri" w:cs="Calibri"/>
                <w:b/>
                <w:i/>
              </w:rPr>
              <w:t>[</w:t>
            </w:r>
            <w:commentRangeStart w:id="761"/>
            <w:r>
              <w:rPr>
                <w:rFonts w:ascii="Calibri" w:eastAsia="Calibri" w:hAnsi="Calibri" w:cs="Calibri"/>
                <w:b/>
                <w:i/>
              </w:rPr>
              <w:t xml:space="preserve">Directly sourced </w:t>
            </w:r>
            <w:commentRangeEnd w:id="761"/>
            <w:r w:rsidR="005B5AD8">
              <w:rPr>
                <w:rStyle w:val="CommentReference"/>
                <w:rFonts w:ascii="Arial" w:hAnsi="Arial"/>
              </w:rPr>
              <w:commentReference w:id="761"/>
            </w:r>
            <w:r>
              <w:rPr>
                <w:rFonts w:ascii="Calibri" w:eastAsia="Calibri" w:hAnsi="Calibri" w:cs="Calibri"/>
                <w:b/>
                <w:i/>
              </w:rPr>
              <w:t>from: “</w:t>
            </w:r>
            <w:proofErr w:type="spellStart"/>
            <w:r>
              <w:rPr>
                <w:rFonts w:ascii="Calibri" w:eastAsia="Calibri" w:hAnsi="Calibri" w:cs="Calibri"/>
                <w:b/>
                <w:i/>
              </w:rPr>
              <w:t>Kania</w:t>
            </w:r>
            <w:proofErr w:type="spellEnd"/>
            <w:r>
              <w:rPr>
                <w:rFonts w:ascii="Calibri" w:eastAsia="Calibri" w:hAnsi="Calibri" w:cs="Calibri"/>
                <w:b/>
                <w:i/>
              </w:rPr>
              <w:t>, J. and Kramer, M., “</w:t>
            </w:r>
            <w:hyperlink r:id="rId79">
              <w:r>
                <w:rPr>
                  <w:rFonts w:ascii="Calibri" w:eastAsia="Calibri" w:hAnsi="Calibri" w:cs="Calibri"/>
                  <w:b/>
                  <w:i/>
                  <w:color w:val="0000FF"/>
                  <w:u w:val="single"/>
                </w:rPr>
                <w:t>Collective Impact</w:t>
              </w:r>
            </w:hyperlink>
            <w:r>
              <w:rPr>
                <w:rFonts w:ascii="Calibri" w:eastAsia="Calibri" w:hAnsi="Calibri" w:cs="Calibri"/>
                <w:b/>
                <w:i/>
              </w:rPr>
              <w:t>,” Stanford Social Innovation Review, 2011]</w:t>
            </w:r>
          </w:p>
        </w:tc>
      </w:tr>
    </w:tbl>
    <w:p w14:paraId="576003BF" w14:textId="77777777" w:rsidR="005271E6" w:rsidRDefault="005271E6"/>
    <w:p w14:paraId="197C99D2" w14:textId="588CC20B" w:rsidR="005271E6" w:rsidDel="005B5AD8" w:rsidRDefault="005271E6">
      <w:pPr>
        <w:rPr>
          <w:del w:id="762" w:author="Pena, Vanessa I" w:date="2017-02-27T12:16:00Z"/>
        </w:rPr>
      </w:pPr>
    </w:p>
    <w:p w14:paraId="5C25C230" w14:textId="2AFD005B" w:rsidR="005271E6" w:rsidDel="005B5AD8" w:rsidRDefault="005271E6">
      <w:pPr>
        <w:rPr>
          <w:del w:id="763" w:author="Pena, Vanessa I" w:date="2017-02-27T12:16:00Z"/>
        </w:rPr>
      </w:pPr>
    </w:p>
    <w:tbl>
      <w:tblPr>
        <w:tblStyle w:val="a2"/>
        <w:tblW w:w="957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271E6" w14:paraId="13C96D54" w14:textId="77777777">
        <w:tc>
          <w:tcPr>
            <w:tcW w:w="9576" w:type="dxa"/>
          </w:tcPr>
          <w:p w14:paraId="2F978E6B" w14:textId="26E2774C" w:rsidR="005271E6" w:rsidRDefault="00215C8B">
            <w:commentRangeStart w:id="764"/>
            <w:ins w:id="765" w:author="McKittrick, Alexis MW" w:date="2017-01-19T14:45:00Z">
              <w:r>
                <w:rPr>
                  <w:b/>
                </w:rPr>
                <w:t>Example of h</w:t>
              </w:r>
            </w:ins>
            <w:del w:id="766" w:author="McKittrick, Alexis MW" w:date="2017-01-19T14:45:00Z">
              <w:r w:rsidR="00DD6533" w:rsidDel="00215C8B">
                <w:rPr>
                  <w:b/>
                </w:rPr>
                <w:delText>H</w:delText>
              </w:r>
            </w:del>
            <w:r w:rsidR="00DD6533">
              <w:rPr>
                <w:b/>
              </w:rPr>
              <w:t>ow to solicit feedback and incorporate public engagement into the stakeholder process</w:t>
            </w:r>
            <w:commentRangeEnd w:id="764"/>
            <w:r>
              <w:rPr>
                <w:rStyle w:val="CommentReference"/>
              </w:rPr>
              <w:commentReference w:id="764"/>
            </w:r>
          </w:p>
          <w:p w14:paraId="643F76AF" w14:textId="77777777" w:rsidR="005271E6" w:rsidRDefault="00DD6533">
            <w:r>
              <w:rPr>
                <w:rFonts w:ascii="Calibri" w:eastAsia="Calibri" w:hAnsi="Calibri" w:cs="Calibri"/>
                <w:u w:val="single"/>
              </w:rPr>
              <w:t xml:space="preserve">General suggested structure for public engagement: </w:t>
            </w:r>
          </w:p>
          <w:p w14:paraId="71B91347" w14:textId="77777777" w:rsidR="005271E6" w:rsidRDefault="00DD6533">
            <w:pPr>
              <w:numPr>
                <w:ilvl w:val="0"/>
                <w:numId w:val="28"/>
              </w:numPr>
              <w:spacing w:line="276" w:lineRule="auto"/>
              <w:ind w:hanging="360"/>
              <w:contextualSpacing/>
            </w:pPr>
            <w:r>
              <w:rPr>
                <w:rFonts w:ascii="Calibri" w:eastAsia="Calibri" w:hAnsi="Calibri" w:cs="Calibri"/>
              </w:rPr>
              <w:t>Articulate problem statement</w:t>
            </w:r>
          </w:p>
          <w:p w14:paraId="642586B9" w14:textId="77777777" w:rsidR="005271E6" w:rsidRDefault="00DD6533">
            <w:pPr>
              <w:numPr>
                <w:ilvl w:val="0"/>
                <w:numId w:val="28"/>
              </w:numPr>
              <w:spacing w:line="276" w:lineRule="auto"/>
              <w:ind w:hanging="360"/>
              <w:contextualSpacing/>
              <w:rPr>
                <w:b/>
                <w:color w:val="333333"/>
              </w:rPr>
            </w:pPr>
            <w:r>
              <w:rPr>
                <w:rFonts w:ascii="Calibri" w:eastAsia="Calibri" w:hAnsi="Calibri" w:cs="Calibri"/>
              </w:rPr>
              <w:t>Appeal directly: “We want to hear from you”</w:t>
            </w:r>
          </w:p>
          <w:p w14:paraId="0EAE51D5" w14:textId="77777777" w:rsidR="005271E6" w:rsidRDefault="00DD6533">
            <w:pPr>
              <w:numPr>
                <w:ilvl w:val="0"/>
                <w:numId w:val="28"/>
              </w:numPr>
              <w:spacing w:line="276" w:lineRule="auto"/>
              <w:ind w:hanging="360"/>
              <w:contextualSpacing/>
              <w:rPr>
                <w:b/>
                <w:color w:val="333333"/>
              </w:rPr>
            </w:pPr>
            <w:r>
              <w:rPr>
                <w:rFonts w:ascii="Calibri" w:eastAsia="Calibri" w:hAnsi="Calibri" w:cs="Calibri"/>
              </w:rPr>
              <w:t>Ask for specifics: “Tell us about the specific, measurable new steps your organization is taking to help”</w:t>
            </w:r>
          </w:p>
          <w:p w14:paraId="50861E10" w14:textId="77777777" w:rsidR="005271E6" w:rsidRDefault="00DD6533">
            <w:pPr>
              <w:spacing w:after="240"/>
            </w:pPr>
            <w:r>
              <w:rPr>
                <w:rFonts w:ascii="Calibri" w:eastAsia="Calibri" w:hAnsi="Calibri" w:cs="Calibri"/>
                <w:b/>
                <w:color w:val="333333"/>
              </w:rPr>
              <w:t xml:space="preserve">An example </w:t>
            </w:r>
            <w:proofErr w:type="spellStart"/>
            <w:r>
              <w:rPr>
                <w:rFonts w:ascii="Calibri" w:eastAsia="Calibri" w:hAnsi="Calibri" w:cs="Calibri"/>
                <w:b/>
                <w:color w:val="333333"/>
              </w:rPr>
              <w:t>webform</w:t>
            </w:r>
            <w:proofErr w:type="spellEnd"/>
            <w:r>
              <w:rPr>
                <w:rFonts w:ascii="Calibri" w:eastAsia="Calibri" w:hAnsi="Calibri" w:cs="Calibri"/>
                <w:b/>
                <w:color w:val="333333"/>
              </w:rPr>
              <w:t xml:space="preserve"> follows below:</w:t>
            </w:r>
          </w:p>
          <w:p w14:paraId="443C22CE" w14:textId="77777777" w:rsidR="005271E6" w:rsidRDefault="00DD6533">
            <w:r>
              <w:rPr>
                <w:rFonts w:ascii="Helvetica Neue" w:eastAsia="Helvetica Neue" w:hAnsi="Helvetica Neue" w:cs="Helvetica Neue"/>
                <w:b/>
                <w:color w:val="333333"/>
                <w:sz w:val="30"/>
                <w:szCs w:val="30"/>
              </w:rPr>
              <w:t>Organization Information</w:t>
            </w:r>
          </w:p>
          <w:p w14:paraId="52100E41" w14:textId="77777777" w:rsidR="005271E6" w:rsidRDefault="00DD6533">
            <w:r>
              <w:rPr>
                <w:rFonts w:ascii="Helvetica Neue" w:eastAsia="Helvetica Neue" w:hAnsi="Helvetica Neue" w:cs="Helvetica Neue"/>
                <w:color w:val="333333"/>
                <w:sz w:val="20"/>
                <w:szCs w:val="20"/>
              </w:rPr>
              <w:t>Organization</w:t>
            </w:r>
            <w:r>
              <w:rPr>
                <w:noProof/>
              </w:rPr>
              <w:drawing>
                <wp:inline distT="0" distB="0" distL="0" distR="0" wp14:anchorId="6D5C4E27" wp14:editId="092F0D41">
                  <wp:extent cx="2994660" cy="236220"/>
                  <wp:effectExtent l="0" t="0" r="0" b="0"/>
                  <wp:docPr id="5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0"/>
                          <a:srcRect/>
                          <a:stretch>
                            <a:fillRect/>
                          </a:stretch>
                        </pic:blipFill>
                        <pic:spPr>
                          <a:xfrm>
                            <a:off x="0" y="0"/>
                            <a:ext cx="2994660" cy="236220"/>
                          </a:xfrm>
                          <a:prstGeom prst="rect">
                            <a:avLst/>
                          </a:prstGeom>
                          <a:ln/>
                        </pic:spPr>
                      </pic:pic>
                    </a:graphicData>
                  </a:graphic>
                </wp:inline>
              </w:drawing>
            </w:r>
          </w:p>
          <w:p w14:paraId="4CFFB026" w14:textId="77777777" w:rsidR="005271E6" w:rsidRDefault="00DD6533">
            <w:r>
              <w:rPr>
                <w:rFonts w:ascii="Helvetica Neue" w:eastAsia="Helvetica Neue" w:hAnsi="Helvetica Neue" w:cs="Helvetica Neue"/>
                <w:color w:val="333333"/>
                <w:sz w:val="20"/>
                <w:szCs w:val="20"/>
              </w:rPr>
              <w:t>Primary Contact Name </w:t>
            </w:r>
            <w:r>
              <w:rPr>
                <w:rFonts w:ascii="Helvetica Neue" w:eastAsia="Helvetica Neue" w:hAnsi="Helvetica Neue" w:cs="Helvetica Neue"/>
                <w:color w:val="FF0000"/>
                <w:sz w:val="20"/>
                <w:szCs w:val="20"/>
              </w:rPr>
              <w:t>*</w:t>
            </w:r>
            <w:r>
              <w:rPr>
                <w:noProof/>
              </w:rPr>
              <w:drawing>
                <wp:inline distT="0" distB="0" distL="0" distR="0" wp14:anchorId="6D1C3D6B" wp14:editId="6F6D24A9">
                  <wp:extent cx="2994660" cy="236220"/>
                  <wp:effectExtent l="0" t="0" r="0" b="0"/>
                  <wp:docPr id="5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0"/>
                          <a:srcRect/>
                          <a:stretch>
                            <a:fillRect/>
                          </a:stretch>
                        </pic:blipFill>
                        <pic:spPr>
                          <a:xfrm>
                            <a:off x="0" y="0"/>
                            <a:ext cx="2994660" cy="236220"/>
                          </a:xfrm>
                          <a:prstGeom prst="rect">
                            <a:avLst/>
                          </a:prstGeom>
                          <a:ln/>
                        </pic:spPr>
                      </pic:pic>
                    </a:graphicData>
                  </a:graphic>
                </wp:inline>
              </w:drawing>
            </w:r>
          </w:p>
          <w:p w14:paraId="08158829" w14:textId="77777777" w:rsidR="005271E6" w:rsidRDefault="00DD6533">
            <w:r>
              <w:rPr>
                <w:rFonts w:ascii="Helvetica Neue" w:eastAsia="Helvetica Neue" w:hAnsi="Helvetica Neue" w:cs="Helvetica Neue"/>
                <w:color w:val="333333"/>
                <w:sz w:val="20"/>
                <w:szCs w:val="20"/>
              </w:rPr>
              <w:t>Title</w:t>
            </w:r>
            <w:r>
              <w:rPr>
                <w:noProof/>
              </w:rPr>
              <w:drawing>
                <wp:inline distT="0" distB="0" distL="0" distR="0" wp14:anchorId="49244BB9" wp14:editId="1079DA71">
                  <wp:extent cx="2994660" cy="236220"/>
                  <wp:effectExtent l="0" t="0" r="0" b="0"/>
                  <wp:docPr id="5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0"/>
                          <a:srcRect/>
                          <a:stretch>
                            <a:fillRect/>
                          </a:stretch>
                        </pic:blipFill>
                        <pic:spPr>
                          <a:xfrm>
                            <a:off x="0" y="0"/>
                            <a:ext cx="2994660" cy="236220"/>
                          </a:xfrm>
                          <a:prstGeom prst="rect">
                            <a:avLst/>
                          </a:prstGeom>
                          <a:ln/>
                        </pic:spPr>
                      </pic:pic>
                    </a:graphicData>
                  </a:graphic>
                </wp:inline>
              </w:drawing>
            </w:r>
          </w:p>
          <w:p w14:paraId="3D154504" w14:textId="77777777" w:rsidR="005271E6" w:rsidRDefault="00DD6533">
            <w:r>
              <w:rPr>
                <w:rFonts w:ascii="Helvetica Neue" w:eastAsia="Helvetica Neue" w:hAnsi="Helvetica Neue" w:cs="Helvetica Neue"/>
                <w:color w:val="333333"/>
                <w:sz w:val="20"/>
                <w:szCs w:val="20"/>
              </w:rPr>
              <w:t>Phone</w:t>
            </w:r>
            <w:r>
              <w:rPr>
                <w:noProof/>
              </w:rPr>
              <w:drawing>
                <wp:inline distT="0" distB="0" distL="0" distR="0" wp14:anchorId="2DBDD98C" wp14:editId="674FA80C">
                  <wp:extent cx="2994660" cy="236220"/>
                  <wp:effectExtent l="0" t="0" r="0" b="0"/>
                  <wp:docPr id="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0"/>
                          <a:srcRect/>
                          <a:stretch>
                            <a:fillRect/>
                          </a:stretch>
                        </pic:blipFill>
                        <pic:spPr>
                          <a:xfrm>
                            <a:off x="0" y="0"/>
                            <a:ext cx="2994660" cy="236220"/>
                          </a:xfrm>
                          <a:prstGeom prst="rect">
                            <a:avLst/>
                          </a:prstGeom>
                          <a:ln/>
                        </pic:spPr>
                      </pic:pic>
                    </a:graphicData>
                  </a:graphic>
                </wp:inline>
              </w:drawing>
            </w:r>
          </w:p>
          <w:p w14:paraId="7405862A" w14:textId="77777777" w:rsidR="005271E6" w:rsidRDefault="00DD6533">
            <w:r>
              <w:rPr>
                <w:rFonts w:ascii="Helvetica Neue" w:eastAsia="Helvetica Neue" w:hAnsi="Helvetica Neue" w:cs="Helvetica Neue"/>
                <w:color w:val="333333"/>
                <w:sz w:val="20"/>
                <w:szCs w:val="20"/>
              </w:rPr>
              <w:t>Email </w:t>
            </w:r>
            <w:r>
              <w:rPr>
                <w:rFonts w:ascii="Helvetica Neue" w:eastAsia="Helvetica Neue" w:hAnsi="Helvetica Neue" w:cs="Helvetica Neue"/>
                <w:color w:val="FF0000"/>
                <w:sz w:val="20"/>
                <w:szCs w:val="20"/>
              </w:rPr>
              <w:t>*</w:t>
            </w:r>
          </w:p>
          <w:p w14:paraId="12F8DFB0" w14:textId="77777777" w:rsidR="005271E6" w:rsidRDefault="00DD6533">
            <w:r>
              <w:rPr>
                <w:rFonts w:ascii="Helvetica Neue" w:eastAsia="Helvetica Neue" w:hAnsi="Helvetica Neue" w:cs="Helvetica Neue"/>
                <w:color w:val="333333"/>
                <w:sz w:val="20"/>
                <w:szCs w:val="20"/>
              </w:rPr>
              <w:t>City</w:t>
            </w:r>
            <w:r>
              <w:rPr>
                <w:noProof/>
              </w:rPr>
              <w:drawing>
                <wp:inline distT="0" distB="0" distL="0" distR="0" wp14:anchorId="75EECC8B" wp14:editId="6529D7D2">
                  <wp:extent cx="2994660" cy="236220"/>
                  <wp:effectExtent l="0" t="0" r="0" b="0"/>
                  <wp:docPr id="5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0"/>
                          <a:srcRect/>
                          <a:stretch>
                            <a:fillRect/>
                          </a:stretch>
                        </pic:blipFill>
                        <pic:spPr>
                          <a:xfrm>
                            <a:off x="0" y="0"/>
                            <a:ext cx="2994660" cy="236220"/>
                          </a:xfrm>
                          <a:prstGeom prst="rect">
                            <a:avLst/>
                          </a:prstGeom>
                          <a:ln/>
                        </pic:spPr>
                      </pic:pic>
                    </a:graphicData>
                  </a:graphic>
                </wp:inline>
              </w:drawing>
            </w:r>
          </w:p>
          <w:p w14:paraId="70AA2219" w14:textId="77777777" w:rsidR="005271E6" w:rsidRDefault="00DD6533">
            <w:r>
              <w:rPr>
                <w:rFonts w:ascii="Helvetica Neue" w:eastAsia="Helvetica Neue" w:hAnsi="Helvetica Neue" w:cs="Helvetica Neue"/>
                <w:color w:val="333333"/>
                <w:sz w:val="20"/>
                <w:szCs w:val="20"/>
              </w:rPr>
              <w:t>State</w:t>
            </w:r>
            <w:r>
              <w:rPr>
                <w:noProof/>
              </w:rPr>
              <w:drawing>
                <wp:inline distT="0" distB="0" distL="0" distR="0" wp14:anchorId="11497FB7" wp14:editId="4BB53C96">
                  <wp:extent cx="2499360" cy="236220"/>
                  <wp:effectExtent l="0" t="0" r="0" b="0"/>
                  <wp:docPr id="6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1"/>
                          <a:srcRect/>
                          <a:stretch>
                            <a:fillRect/>
                          </a:stretch>
                        </pic:blipFill>
                        <pic:spPr>
                          <a:xfrm>
                            <a:off x="0" y="0"/>
                            <a:ext cx="2499360" cy="236220"/>
                          </a:xfrm>
                          <a:prstGeom prst="rect">
                            <a:avLst/>
                          </a:prstGeom>
                          <a:ln/>
                        </pic:spPr>
                      </pic:pic>
                    </a:graphicData>
                  </a:graphic>
                </wp:inline>
              </w:drawing>
            </w:r>
          </w:p>
          <w:p w14:paraId="49EB1E01" w14:textId="77777777" w:rsidR="005271E6" w:rsidRDefault="00DD6533">
            <w:r>
              <w:rPr>
                <w:rFonts w:ascii="Helvetica Neue" w:eastAsia="Helvetica Neue" w:hAnsi="Helvetica Neue" w:cs="Helvetica Neue"/>
                <w:color w:val="333333"/>
                <w:sz w:val="20"/>
                <w:szCs w:val="20"/>
              </w:rPr>
              <w:t>Media POC </w:t>
            </w:r>
            <w:r>
              <w:rPr>
                <w:rFonts w:ascii="Helvetica Neue" w:eastAsia="Helvetica Neue" w:hAnsi="Helvetica Neue" w:cs="Helvetica Neue"/>
                <w:color w:val="FF0000"/>
                <w:sz w:val="20"/>
                <w:szCs w:val="20"/>
              </w:rPr>
              <w:t>*</w:t>
            </w:r>
            <w:r>
              <w:rPr>
                <w:noProof/>
              </w:rPr>
              <w:drawing>
                <wp:inline distT="0" distB="0" distL="0" distR="0" wp14:anchorId="02E22DAC" wp14:editId="39FED788">
                  <wp:extent cx="2994660" cy="236220"/>
                  <wp:effectExtent l="0" t="0" r="0" b="0"/>
                  <wp:docPr id="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0"/>
                          <a:srcRect/>
                          <a:stretch>
                            <a:fillRect/>
                          </a:stretch>
                        </pic:blipFill>
                        <pic:spPr>
                          <a:xfrm>
                            <a:off x="0" y="0"/>
                            <a:ext cx="2994660" cy="236220"/>
                          </a:xfrm>
                          <a:prstGeom prst="rect">
                            <a:avLst/>
                          </a:prstGeom>
                          <a:ln/>
                        </pic:spPr>
                      </pic:pic>
                    </a:graphicData>
                  </a:graphic>
                </wp:inline>
              </w:drawing>
            </w:r>
          </w:p>
          <w:p w14:paraId="5BEAEF31" w14:textId="77777777" w:rsidR="005271E6" w:rsidRDefault="005271E6"/>
          <w:p w14:paraId="5EE71B0B" w14:textId="77777777" w:rsidR="005271E6" w:rsidRDefault="00DD6533">
            <w:r>
              <w:rPr>
                <w:rFonts w:ascii="Helvetica Neue" w:eastAsia="Helvetica Neue" w:hAnsi="Helvetica Neue" w:cs="Helvetica Neue"/>
                <w:b/>
                <w:color w:val="333333"/>
                <w:sz w:val="30"/>
                <w:szCs w:val="30"/>
              </w:rPr>
              <w:t>Announcement Summary</w:t>
            </w:r>
          </w:p>
          <w:p w14:paraId="63055294" w14:textId="77777777" w:rsidR="005271E6" w:rsidRDefault="00DD6533">
            <w:r>
              <w:rPr>
                <w:noProof/>
              </w:rPr>
              <w:drawing>
                <wp:inline distT="0" distB="0" distL="0" distR="0" wp14:anchorId="009F5128" wp14:editId="7AF9205A">
                  <wp:extent cx="3177540" cy="906780"/>
                  <wp:effectExtent l="0" t="0" r="0" b="0"/>
                  <wp:docPr id="6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2"/>
                          <a:srcRect/>
                          <a:stretch>
                            <a:fillRect/>
                          </a:stretch>
                        </pic:blipFill>
                        <pic:spPr>
                          <a:xfrm>
                            <a:off x="0" y="0"/>
                            <a:ext cx="3177540" cy="906780"/>
                          </a:xfrm>
                          <a:prstGeom prst="rect">
                            <a:avLst/>
                          </a:prstGeom>
                          <a:ln/>
                        </pic:spPr>
                      </pic:pic>
                    </a:graphicData>
                  </a:graphic>
                </wp:inline>
              </w:drawing>
            </w:r>
          </w:p>
          <w:p w14:paraId="5E3DF2F2" w14:textId="77777777" w:rsidR="005271E6" w:rsidRDefault="00DD6533">
            <w:pPr>
              <w:spacing w:before="240" w:after="240"/>
            </w:pPr>
            <w:r>
              <w:rPr>
                <w:rFonts w:ascii="Helvetica Neue" w:eastAsia="Helvetica Neue" w:hAnsi="Helvetica Neue" w:cs="Helvetica Neue"/>
                <w:color w:val="333333"/>
                <w:sz w:val="17"/>
                <w:szCs w:val="17"/>
              </w:rPr>
              <w:t>In the space above, please provide a summary of any new announcements(s) or actions your organization will make that are contributing to [addressing the challenge highlighted by the Call to Action] These commitments may reflect a potential scope of work for the coming year. Please quantify each commitment to the extent you are able to do so; in terms of time line, resources required, people potentially impacted. Please limit your response to no more than six lines of text per commitment. This information may inform a fact sheet, report, or similar document released publicly related to this initiative.</w:t>
            </w:r>
          </w:p>
          <w:p w14:paraId="099E1F6F" w14:textId="77777777" w:rsidR="005271E6" w:rsidRDefault="00DD6533">
            <w:r>
              <w:rPr>
                <w:rFonts w:ascii="Helvetica Neue" w:eastAsia="Helvetica Neue" w:hAnsi="Helvetica Neue" w:cs="Helvetica Neue"/>
                <w:b/>
                <w:color w:val="333333"/>
                <w:sz w:val="30"/>
                <w:szCs w:val="30"/>
              </w:rPr>
              <w:t>Announcement Details</w:t>
            </w:r>
          </w:p>
          <w:p w14:paraId="12289FEC" w14:textId="77777777" w:rsidR="005271E6" w:rsidRDefault="00DD6533">
            <w:r>
              <w:rPr>
                <w:noProof/>
              </w:rPr>
              <w:drawing>
                <wp:inline distT="0" distB="0" distL="0" distR="0" wp14:anchorId="425B1F12" wp14:editId="3CC3DD04">
                  <wp:extent cx="3177540" cy="906780"/>
                  <wp:effectExtent l="0" t="0" r="0" b="0"/>
                  <wp:docPr id="6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2"/>
                          <a:srcRect/>
                          <a:stretch>
                            <a:fillRect/>
                          </a:stretch>
                        </pic:blipFill>
                        <pic:spPr>
                          <a:xfrm>
                            <a:off x="0" y="0"/>
                            <a:ext cx="3177540" cy="906780"/>
                          </a:xfrm>
                          <a:prstGeom prst="rect">
                            <a:avLst/>
                          </a:prstGeom>
                          <a:ln/>
                        </pic:spPr>
                      </pic:pic>
                    </a:graphicData>
                  </a:graphic>
                </wp:inline>
              </w:drawing>
            </w:r>
          </w:p>
          <w:p w14:paraId="3B8BD5DC" w14:textId="77777777" w:rsidR="005271E6" w:rsidRDefault="00DD6533">
            <w:pPr>
              <w:spacing w:before="240" w:after="240"/>
            </w:pPr>
            <w:r>
              <w:rPr>
                <w:rFonts w:ascii="Helvetica Neue" w:eastAsia="Helvetica Neue" w:hAnsi="Helvetica Neue" w:cs="Helvetica Neue"/>
                <w:color w:val="333333"/>
                <w:sz w:val="17"/>
                <w:szCs w:val="17"/>
              </w:rPr>
              <w:t>Please provide as much additional detail as you would like for each of the announcements/actions you described above. You are invited to expand upon the information above, provide background, and note any other information you believe is relevant to the commitment. Note: The subsequent section provides space to describe pre-existing efforts.</w:t>
            </w:r>
          </w:p>
          <w:p w14:paraId="7E982A71" w14:textId="77777777" w:rsidR="005271E6" w:rsidRDefault="00DD6533">
            <w:r>
              <w:rPr>
                <w:rFonts w:ascii="Helvetica Neue" w:eastAsia="Helvetica Neue" w:hAnsi="Helvetica Neue" w:cs="Helvetica Neue"/>
                <w:b/>
                <w:color w:val="333333"/>
                <w:sz w:val="30"/>
                <w:szCs w:val="30"/>
              </w:rPr>
              <w:t>Ongoing Efforts to Address [Challenge]</w:t>
            </w:r>
            <w:r>
              <w:rPr>
                <w:noProof/>
              </w:rPr>
              <w:drawing>
                <wp:inline distT="0" distB="0" distL="0" distR="0" wp14:anchorId="4102B660" wp14:editId="201B4523">
                  <wp:extent cx="3177540" cy="906780"/>
                  <wp:effectExtent l="0" t="0" r="0" b="0"/>
                  <wp:docPr id="6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2"/>
                          <a:srcRect/>
                          <a:stretch>
                            <a:fillRect/>
                          </a:stretch>
                        </pic:blipFill>
                        <pic:spPr>
                          <a:xfrm>
                            <a:off x="0" y="0"/>
                            <a:ext cx="3177540" cy="906780"/>
                          </a:xfrm>
                          <a:prstGeom prst="rect">
                            <a:avLst/>
                          </a:prstGeom>
                          <a:ln/>
                        </pic:spPr>
                      </pic:pic>
                    </a:graphicData>
                  </a:graphic>
                </wp:inline>
              </w:drawing>
            </w:r>
          </w:p>
          <w:p w14:paraId="2EA122DE" w14:textId="77777777" w:rsidR="005271E6" w:rsidRDefault="00DD6533">
            <w:pPr>
              <w:spacing w:before="240" w:after="240"/>
            </w:pPr>
            <w:r>
              <w:rPr>
                <w:rFonts w:ascii="Helvetica Neue" w:eastAsia="Helvetica Neue" w:hAnsi="Helvetica Neue" w:cs="Helvetica Neue"/>
                <w:color w:val="333333"/>
                <w:sz w:val="17"/>
                <w:szCs w:val="17"/>
              </w:rPr>
              <w:t>If you are interested in describing existing efforts that your new commitment is building on, please do so above. Please limit a summary description to no more than four lines.</w:t>
            </w:r>
          </w:p>
          <w:p w14:paraId="76C37530" w14:textId="77777777" w:rsidR="005271E6" w:rsidRDefault="00DD6533">
            <w:r>
              <w:rPr>
                <w:rFonts w:ascii="Helvetica Neue" w:eastAsia="Helvetica Neue" w:hAnsi="Helvetica Neue" w:cs="Helvetica Neue"/>
                <w:b/>
                <w:color w:val="333333"/>
                <w:sz w:val="30"/>
                <w:szCs w:val="30"/>
              </w:rPr>
              <w:t>Other</w:t>
            </w:r>
          </w:p>
          <w:p w14:paraId="4373AAC6" w14:textId="77777777" w:rsidR="005271E6" w:rsidRDefault="00DD6533">
            <w:r>
              <w:rPr>
                <w:noProof/>
              </w:rPr>
              <w:drawing>
                <wp:inline distT="0" distB="0" distL="0" distR="0" wp14:anchorId="51381566" wp14:editId="6F99C10B">
                  <wp:extent cx="3177540" cy="906780"/>
                  <wp:effectExtent l="0" t="0" r="0" b="0"/>
                  <wp:docPr id="6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2"/>
                          <a:srcRect/>
                          <a:stretch>
                            <a:fillRect/>
                          </a:stretch>
                        </pic:blipFill>
                        <pic:spPr>
                          <a:xfrm>
                            <a:off x="0" y="0"/>
                            <a:ext cx="3177540" cy="906780"/>
                          </a:xfrm>
                          <a:prstGeom prst="rect">
                            <a:avLst/>
                          </a:prstGeom>
                          <a:ln/>
                        </pic:spPr>
                      </pic:pic>
                    </a:graphicData>
                  </a:graphic>
                </wp:inline>
              </w:drawing>
            </w:r>
          </w:p>
          <w:p w14:paraId="476B3CFB" w14:textId="77777777" w:rsidR="005271E6" w:rsidRDefault="00DD6533">
            <w:pPr>
              <w:spacing w:before="240" w:after="240"/>
            </w:pPr>
            <w:r>
              <w:rPr>
                <w:rFonts w:ascii="Helvetica Neue" w:eastAsia="Helvetica Neue" w:hAnsi="Helvetica Neue" w:cs="Helvetica Neue"/>
                <w:color w:val="333333"/>
                <w:sz w:val="17"/>
                <w:szCs w:val="17"/>
              </w:rPr>
              <w:t>Please feel to share, in succinct format, any other information that you believe would contribute to the success of this work going forward. This can include, for example, key facts and research findings, compelling examples, or ideas for increasing public awareness of this topic.</w:t>
            </w:r>
          </w:p>
          <w:p w14:paraId="780F34DC" w14:textId="77777777" w:rsidR="005271E6" w:rsidRDefault="005271E6"/>
          <w:p w14:paraId="7A6BC74A" w14:textId="77777777" w:rsidR="005271E6" w:rsidRDefault="00DD6533">
            <w:r>
              <w:rPr>
                <w:rFonts w:ascii="Calibri" w:eastAsia="Calibri" w:hAnsi="Calibri" w:cs="Calibri"/>
                <w:sz w:val="18"/>
                <w:szCs w:val="18"/>
              </w:rPr>
              <w:t>Source: “</w:t>
            </w:r>
            <w:hyperlink r:id="rId83">
              <w:r>
                <w:rPr>
                  <w:rFonts w:ascii="Calibri" w:eastAsia="Calibri" w:hAnsi="Calibri" w:cs="Calibri"/>
                  <w:color w:val="1155CC"/>
                  <w:sz w:val="18"/>
                  <w:szCs w:val="18"/>
                  <w:u w:val="single"/>
                </w:rPr>
                <w:t>White House Call to Action on Closing the Digital Divide</w:t>
              </w:r>
            </w:hyperlink>
            <w:r>
              <w:rPr>
                <w:rFonts w:ascii="Calibri" w:eastAsia="Calibri" w:hAnsi="Calibri" w:cs="Calibri"/>
                <w:sz w:val="18"/>
                <w:szCs w:val="18"/>
              </w:rPr>
              <w:t xml:space="preserve">”, The White House </w:t>
            </w:r>
          </w:p>
        </w:tc>
      </w:tr>
    </w:tbl>
    <w:p w14:paraId="3173E457" w14:textId="47036D2A" w:rsidR="005271E6" w:rsidDel="005B5AD8" w:rsidRDefault="005271E6">
      <w:pPr>
        <w:rPr>
          <w:del w:id="767" w:author="Pena, Vanessa I" w:date="2017-02-27T12:16:00Z"/>
        </w:rPr>
      </w:pPr>
      <w:bookmarkStart w:id="768" w:name="_Toc475961295"/>
      <w:bookmarkEnd w:id="768"/>
    </w:p>
    <w:p w14:paraId="460BB99E" w14:textId="3FCF9366" w:rsidR="005271E6" w:rsidRDefault="006802E0">
      <w:pPr>
        <w:pStyle w:val="Heading2"/>
        <w:pPrChange w:id="769" w:author="Abrahams, Leslie S" w:date="2017-02-24T10:18:00Z">
          <w:pPr>
            <w:pStyle w:val="Heading4"/>
            <w:keepNext w:val="0"/>
            <w:spacing w:before="240" w:after="40"/>
          </w:pPr>
        </w:pPrChange>
      </w:pPr>
      <w:bookmarkStart w:id="770" w:name="_3dy6vkm" w:colFirst="0" w:colLast="0"/>
      <w:bookmarkEnd w:id="770"/>
      <w:ins w:id="771" w:author="Abrahams, Leslie S" w:date="2017-02-22T13:19:00Z">
        <w:del w:id="772" w:author="Abrahams, Leslie (UNC)" w:date="2017-02-24T10:18:00Z">
          <w:r w:rsidDel="00BC4F86">
            <w:rPr>
              <w:color w:val="000000"/>
            </w:rPr>
            <w:delText xml:space="preserve">G. </w:delText>
          </w:r>
        </w:del>
      </w:ins>
      <w:bookmarkStart w:id="773" w:name="_Toc475961296"/>
      <w:ins w:id="774" w:author="Abrahams, Leslie S" w:date="2017-02-22T13:17:00Z">
        <w:r>
          <w:rPr>
            <w:color w:val="000000"/>
          </w:rPr>
          <w:t>Future Directions</w:t>
        </w:r>
        <w:bookmarkEnd w:id="773"/>
        <w:r>
          <w:rPr>
            <w:color w:val="000000"/>
          </w:rPr>
          <w:t xml:space="preserve"> </w:t>
        </w:r>
      </w:ins>
      <w:del w:id="775" w:author="Abrahams, Leslie S" w:date="2017-02-22T13:17:00Z">
        <w:r w:rsidR="00DD6533" w:rsidDel="006802E0">
          <w:rPr>
            <w:color w:val="000000"/>
          </w:rPr>
          <w:delText xml:space="preserve">Deliverable 9: Future directions </w:delText>
        </w:r>
      </w:del>
    </w:p>
    <w:p w14:paraId="4ADCBE56" w14:textId="77777777" w:rsidR="005271E6" w:rsidRDefault="00DD6533">
      <w:pPr>
        <w:spacing w:line="240" w:lineRule="auto"/>
      </w:pPr>
      <w:r>
        <w:rPr>
          <w:rFonts w:ascii="Calibri" w:eastAsia="Calibri" w:hAnsi="Calibri" w:cs="Calibri"/>
        </w:rPr>
        <w:t>Twenty-first century government must be participatory and inclusive, open to sourcing good ideas from anywhere.</w:t>
      </w:r>
      <w:r>
        <w:rPr>
          <w:rFonts w:ascii="Calibri" w:eastAsia="Calibri" w:hAnsi="Calibri" w:cs="Calibri"/>
          <w:highlight w:val="white"/>
        </w:rPr>
        <w:t xml:space="preserve"> </w:t>
      </w:r>
      <w:r>
        <w:rPr>
          <w:rFonts w:ascii="Calibri" w:eastAsia="Calibri" w:hAnsi="Calibri" w:cs="Calibri"/>
        </w:rPr>
        <w:t xml:space="preserve">Leveraging convening power to align public and private sector commitments is an approach that tracks with an evolution towards collaborative governance. </w:t>
      </w:r>
      <w:r>
        <w:rPr>
          <w:rFonts w:ascii="Calibri" w:eastAsia="Calibri" w:hAnsi="Calibri" w:cs="Calibri"/>
          <w:highlight w:val="white"/>
        </w:rPr>
        <w:t xml:space="preserve">“As leadership shifts away from hierarchical decisions-at-the-top-slowly-cascading-downward, to social networks and self-organizing, knowing how to use convening power becomes critical, writes Harvard professor </w:t>
      </w:r>
      <w:proofErr w:type="spellStart"/>
      <w:r>
        <w:rPr>
          <w:rFonts w:ascii="Calibri" w:eastAsia="Calibri" w:hAnsi="Calibri" w:cs="Calibri"/>
          <w:highlight w:val="white"/>
        </w:rPr>
        <w:t>Rosabeth</w:t>
      </w:r>
      <w:proofErr w:type="spellEnd"/>
      <w:r>
        <w:rPr>
          <w:rFonts w:ascii="Calibri" w:eastAsia="Calibri" w:hAnsi="Calibri" w:cs="Calibri"/>
          <w:highlight w:val="white"/>
        </w:rPr>
        <w:t xml:space="preserve"> Moss </w:t>
      </w:r>
      <w:proofErr w:type="spellStart"/>
      <w:r>
        <w:rPr>
          <w:rFonts w:ascii="Calibri" w:eastAsia="Calibri" w:hAnsi="Calibri" w:cs="Calibri"/>
          <w:highlight w:val="white"/>
        </w:rPr>
        <w:t>Kanter</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Kanter</w:t>
      </w:r>
      <w:proofErr w:type="spellEnd"/>
      <w:r>
        <w:rPr>
          <w:rFonts w:ascii="Calibri" w:eastAsia="Calibri" w:hAnsi="Calibri" w:cs="Calibri"/>
          <w:highlight w:val="white"/>
        </w:rPr>
        <w:t>, R., “</w:t>
      </w:r>
      <w:commentRangeStart w:id="776"/>
      <w:r w:rsidR="00034459">
        <w:rPr>
          <w:rFonts w:ascii="Arial" w:eastAsia="Arial" w:hAnsi="Arial" w:cs="Arial"/>
          <w:color w:val="000000"/>
        </w:rPr>
        <w:fldChar w:fldCharType="begin"/>
      </w:r>
      <w:r w:rsidR="00034459">
        <w:instrText xml:space="preserve"> HYPERLINK "https://hbr.org/2011/09/bill-clinton-and-how-to-use-co" \h </w:instrText>
      </w:r>
      <w:r w:rsidR="00034459">
        <w:rPr>
          <w:rFonts w:ascii="Arial" w:eastAsia="Arial" w:hAnsi="Arial" w:cs="Arial"/>
          <w:color w:val="000000"/>
        </w:rPr>
        <w:fldChar w:fldCharType="separate"/>
      </w:r>
      <w:r>
        <w:rPr>
          <w:rFonts w:ascii="Calibri" w:eastAsia="Calibri" w:hAnsi="Calibri" w:cs="Calibri"/>
          <w:color w:val="1155CC"/>
          <w:highlight w:val="white"/>
          <w:u w:val="single"/>
        </w:rPr>
        <w:t>How to Use Convening Power</w:t>
      </w:r>
      <w:r w:rsidR="00034459">
        <w:rPr>
          <w:rFonts w:ascii="Calibri" w:eastAsia="Calibri" w:hAnsi="Calibri" w:cs="Calibri"/>
          <w:color w:val="1155CC"/>
          <w:highlight w:val="white"/>
          <w:u w:val="single"/>
        </w:rPr>
        <w:fldChar w:fldCharType="end"/>
      </w:r>
      <w:r>
        <w:rPr>
          <w:rFonts w:ascii="Calibri" w:eastAsia="Calibri" w:hAnsi="Calibri" w:cs="Calibri"/>
          <w:highlight w:val="white"/>
        </w:rPr>
        <w:t>”, Harvard Business Review, September 2011</w:t>
      </w:r>
      <w:commentRangeEnd w:id="776"/>
      <w:r w:rsidR="0095077C">
        <w:rPr>
          <w:rStyle w:val="CommentReference"/>
        </w:rPr>
        <w:commentReference w:id="776"/>
      </w:r>
      <w:r>
        <w:rPr>
          <w:rFonts w:ascii="Calibri" w:eastAsia="Calibri" w:hAnsi="Calibri" w:cs="Calibri"/>
          <w:highlight w:val="white"/>
        </w:rPr>
        <w:t xml:space="preserve">]. </w:t>
      </w:r>
    </w:p>
    <w:p w14:paraId="117EBE37" w14:textId="77777777" w:rsidR="005271E6" w:rsidRDefault="005271E6"/>
    <w:p w14:paraId="4653F6B5" w14:textId="77777777" w:rsidR="005271E6" w:rsidRDefault="00DD6533">
      <w:pPr>
        <w:pPrChange w:id="777" w:author="Abrahams, Leslie S" w:date="2017-02-22T13:17:00Z">
          <w:pPr>
            <w:pStyle w:val="Heading4"/>
            <w:keepNext w:val="0"/>
            <w:spacing w:before="0" w:after="0" w:line="240" w:lineRule="auto"/>
          </w:pPr>
        </w:pPrChange>
      </w:pPr>
      <w:bookmarkStart w:id="778" w:name="_1t3h5sf" w:colFirst="0" w:colLast="0"/>
      <w:bookmarkEnd w:id="778"/>
      <w:r>
        <w:t xml:space="preserve">Beyond assessing which other issue areas would benefit from the spotlight of a call to action, </w:t>
      </w:r>
      <w:commentRangeStart w:id="779"/>
      <w:r>
        <w:t xml:space="preserve">senior leadership </w:t>
      </w:r>
      <w:commentRangeEnd w:id="779"/>
      <w:r w:rsidR="0095077C">
        <w:rPr>
          <w:rStyle w:val="CommentReference"/>
        </w:rPr>
        <w:commentReference w:id="779"/>
      </w:r>
      <w:r>
        <w:t xml:space="preserve">should reflect strategically on the further potential for change as they structure future </w:t>
      </w:r>
      <w:proofErr w:type="spellStart"/>
      <w:r>
        <w:t>convenings</w:t>
      </w:r>
      <w:commentRangeStart w:id="780"/>
      <w:proofErr w:type="spellEnd"/>
      <w:r>
        <w:t>. For instance:</w:t>
      </w:r>
      <w:commentRangeEnd w:id="780"/>
      <w:r w:rsidR="003E67D8">
        <w:rPr>
          <w:rStyle w:val="CommentReference"/>
        </w:rPr>
        <w:commentReference w:id="780"/>
      </w:r>
    </w:p>
    <w:p w14:paraId="1E2C5679" w14:textId="77777777" w:rsidR="005271E6" w:rsidRDefault="00DD6533">
      <w:pPr>
        <w:pPrChange w:id="781" w:author="Abrahams, Leslie S" w:date="2017-02-22T13:17:00Z">
          <w:pPr>
            <w:pStyle w:val="Heading4"/>
            <w:keepNext w:val="0"/>
            <w:numPr>
              <w:ilvl w:val="0"/>
              <w:numId w:val="7"/>
            </w:numPr>
            <w:spacing w:before="0" w:after="40" w:line="240" w:lineRule="auto"/>
            <w:ind w:left="1080" w:hanging="360"/>
          </w:pPr>
        </w:pPrChange>
      </w:pPr>
      <w:r>
        <w:t>How could we further capitalize on the potential for change from multi-stakeholder collaborations?</w:t>
      </w:r>
    </w:p>
    <w:p w14:paraId="25FE15D5" w14:textId="77777777" w:rsidR="005271E6" w:rsidRDefault="00DD6533">
      <w:pPr>
        <w:spacing w:line="276" w:lineRule="auto"/>
        <w:pPrChange w:id="782" w:author="Abrahams, Leslie S" w:date="2017-02-22T13:17:00Z">
          <w:pPr>
            <w:numPr>
              <w:numId w:val="7"/>
            </w:numPr>
            <w:spacing w:line="240" w:lineRule="auto"/>
            <w:ind w:left="1080" w:hanging="360"/>
            <w:contextualSpacing/>
          </w:pPr>
        </w:pPrChange>
      </w:pPr>
      <w:r>
        <w:t>How could we encourage the development of more collaborative, synergistic relationships among the stakeholders that respond to our call to action?</w:t>
      </w:r>
    </w:p>
    <w:p w14:paraId="1F9856DC" w14:textId="77777777" w:rsidR="005271E6" w:rsidRDefault="00DD6533">
      <w:pPr>
        <w:spacing w:line="276" w:lineRule="auto"/>
        <w:pPrChange w:id="783" w:author="Abrahams, Leslie S" w:date="2017-02-22T13:17:00Z">
          <w:pPr>
            <w:numPr>
              <w:numId w:val="7"/>
            </w:numPr>
            <w:spacing w:line="240" w:lineRule="auto"/>
            <w:ind w:left="1080" w:hanging="360"/>
            <w:contextualSpacing/>
          </w:pPr>
        </w:pPrChange>
      </w:pPr>
      <w:r>
        <w:t xml:space="preserve">How can we better utilize technology through backbone organizations to build more collaborative partnerships, assess on shared goals and metrics, and better understand indicators for success or failure? </w:t>
      </w:r>
    </w:p>
    <w:p w14:paraId="3248FE87" w14:textId="77777777" w:rsidR="005271E6" w:rsidRDefault="00DD6533">
      <w:pPr>
        <w:pPrChange w:id="784" w:author="Abrahams, Leslie S" w:date="2017-02-22T13:17:00Z">
          <w:pPr>
            <w:pStyle w:val="Heading4"/>
            <w:keepNext w:val="0"/>
            <w:numPr>
              <w:ilvl w:val="0"/>
              <w:numId w:val="7"/>
            </w:numPr>
            <w:spacing w:before="0" w:after="40" w:line="240" w:lineRule="auto"/>
            <w:ind w:left="1080" w:hanging="360"/>
          </w:pPr>
        </w:pPrChange>
      </w:pPr>
      <w:bookmarkStart w:id="785" w:name="_4d34og8" w:colFirst="0" w:colLast="0"/>
      <w:bookmarkEnd w:id="785"/>
      <w:r>
        <w:t>What more can be done to encourage respondents to achieve scale and scope around more carefully tailored goals and metrics?</w:t>
      </w:r>
    </w:p>
    <w:p w14:paraId="35595B42" w14:textId="77777777" w:rsidR="005271E6" w:rsidRDefault="00DD6533">
      <w:pPr>
        <w:pPrChange w:id="786" w:author="Abrahams, Leslie S" w:date="2017-02-22T13:17:00Z">
          <w:pPr>
            <w:pStyle w:val="Heading4"/>
            <w:keepNext w:val="0"/>
            <w:numPr>
              <w:ilvl w:val="0"/>
              <w:numId w:val="7"/>
            </w:numPr>
            <w:spacing w:before="0" w:after="40" w:line="240" w:lineRule="auto"/>
            <w:ind w:left="1080" w:hanging="360"/>
          </w:pPr>
        </w:pPrChange>
      </w:pPr>
      <w:r>
        <w:t>How to crowd in private investment into multi-stakeholder initiatives launched by the Federal government?</w:t>
      </w:r>
    </w:p>
    <w:p w14:paraId="400EC121" w14:textId="77777777" w:rsidR="005271E6" w:rsidRDefault="00DD6533">
      <w:pPr>
        <w:pPrChange w:id="787" w:author="Abrahams, Leslie S" w:date="2017-02-22T13:17:00Z">
          <w:pPr>
            <w:pStyle w:val="Heading4"/>
            <w:keepNext w:val="0"/>
            <w:numPr>
              <w:ilvl w:val="0"/>
              <w:numId w:val="7"/>
            </w:numPr>
            <w:spacing w:before="0" w:after="40" w:line="240" w:lineRule="auto"/>
            <w:ind w:left="1080" w:hanging="360"/>
          </w:pPr>
        </w:pPrChange>
      </w:pPr>
      <w:r>
        <w:t xml:space="preserve">How to develop multi-stakeholder initiatives that are sustainable independently once incubated or encouraged by government? </w:t>
      </w:r>
    </w:p>
    <w:p w14:paraId="1113D3C7" w14:textId="697FB062" w:rsidR="005271E6" w:rsidDel="005B5AD8" w:rsidRDefault="005271E6">
      <w:pPr>
        <w:rPr>
          <w:del w:id="788" w:author="Pena, Vanessa I" w:date="2017-02-27T12:16:00Z"/>
        </w:rPr>
      </w:pPr>
    </w:p>
    <w:p w14:paraId="40B02307" w14:textId="77777777" w:rsidR="005271E6" w:rsidRDefault="00DD6533">
      <w:r>
        <w:rPr>
          <w:rFonts w:ascii="Calibri" w:eastAsia="Calibri" w:hAnsi="Calibri" w:cs="Calibri"/>
          <w:b/>
        </w:rPr>
        <w:t>Read more:</w:t>
      </w:r>
      <w:r>
        <w:rPr>
          <w:rFonts w:ascii="Calibri" w:eastAsia="Calibri" w:hAnsi="Calibri" w:cs="Calibri"/>
        </w:rPr>
        <w:t xml:space="preserve"> </w:t>
      </w:r>
      <w:commentRangeStart w:id="789"/>
      <w:r w:rsidR="00034459">
        <w:rPr>
          <w:rFonts w:ascii="Arial" w:eastAsia="Arial" w:hAnsi="Arial" w:cs="Arial"/>
          <w:color w:val="000000"/>
        </w:rPr>
        <w:fldChar w:fldCharType="begin"/>
      </w:r>
      <w:r w:rsidR="00034459">
        <w:instrText xml:space="preserve"> HYPERLINK "https://hbr.org/2014/12/understanding-new-power" \h </w:instrText>
      </w:r>
      <w:r w:rsidR="00034459">
        <w:rPr>
          <w:rFonts w:ascii="Arial" w:eastAsia="Arial" w:hAnsi="Arial" w:cs="Arial"/>
          <w:color w:val="000000"/>
        </w:rPr>
        <w:fldChar w:fldCharType="separate"/>
      </w:r>
      <w:r>
        <w:rPr>
          <w:rFonts w:ascii="Calibri" w:eastAsia="Calibri" w:hAnsi="Calibri" w:cs="Calibri"/>
          <w:color w:val="0000FF"/>
          <w:u w:val="single"/>
        </w:rPr>
        <w:t>Understanding New Power</w:t>
      </w:r>
      <w:r w:rsidR="00034459">
        <w:rPr>
          <w:rFonts w:ascii="Calibri" w:eastAsia="Calibri" w:hAnsi="Calibri" w:cs="Calibri"/>
          <w:color w:val="0000FF"/>
          <w:u w:val="single"/>
        </w:rPr>
        <w:fldChar w:fldCharType="end"/>
      </w:r>
      <w:r>
        <w:rPr>
          <w:rFonts w:ascii="Calibri" w:eastAsia="Calibri" w:hAnsi="Calibri" w:cs="Calibri"/>
        </w:rPr>
        <w:t xml:space="preserve">, Harvard Business Review, </w:t>
      </w:r>
      <w:proofErr w:type="gramStart"/>
      <w:r>
        <w:rPr>
          <w:rFonts w:ascii="Calibri" w:eastAsia="Calibri" w:hAnsi="Calibri" w:cs="Calibri"/>
        </w:rPr>
        <w:t>December</w:t>
      </w:r>
      <w:proofErr w:type="gramEnd"/>
      <w:r>
        <w:rPr>
          <w:rFonts w:ascii="Calibri" w:eastAsia="Calibri" w:hAnsi="Calibri" w:cs="Calibri"/>
        </w:rPr>
        <w:t xml:space="preserve"> 2014.</w:t>
      </w:r>
      <w:commentRangeEnd w:id="789"/>
      <w:r w:rsidR="003E67D8">
        <w:rPr>
          <w:rStyle w:val="CommentReference"/>
        </w:rPr>
        <w:commentReference w:id="789"/>
      </w:r>
    </w:p>
    <w:p w14:paraId="403CA40D" w14:textId="629E8E6B" w:rsidR="005271E6" w:rsidDel="005B5AD8" w:rsidRDefault="005271E6">
      <w:pPr>
        <w:rPr>
          <w:del w:id="790" w:author="Pena, Vanessa I" w:date="2017-02-27T12:16:00Z"/>
        </w:rPr>
      </w:pPr>
      <w:bookmarkStart w:id="791" w:name="_Toc475961297"/>
      <w:bookmarkEnd w:id="791"/>
    </w:p>
    <w:p w14:paraId="716E5EC3" w14:textId="111C5F31" w:rsidR="005271E6" w:rsidRDefault="006802E0">
      <w:pPr>
        <w:pStyle w:val="Heading2"/>
        <w:pPrChange w:id="792" w:author="Abrahams, Leslie (UNC)" w:date="2017-02-24T10:18:00Z">
          <w:pPr>
            <w:pStyle w:val="Heading4"/>
            <w:keepNext w:val="0"/>
            <w:spacing w:before="240" w:after="40"/>
          </w:pPr>
        </w:pPrChange>
      </w:pPr>
      <w:ins w:id="793" w:author="Abrahams, Leslie S" w:date="2017-02-22T13:18:00Z">
        <w:del w:id="794" w:author="Abrahams, Leslie (UNC)" w:date="2017-02-24T10:18:00Z">
          <w:r w:rsidDel="00BC4F86">
            <w:rPr>
              <w:color w:val="000000"/>
            </w:rPr>
            <w:delText xml:space="preserve">H. </w:delText>
          </w:r>
        </w:del>
        <w:bookmarkStart w:id="795" w:name="_Toc475961298"/>
        <w:r>
          <w:rPr>
            <w:color w:val="000000"/>
          </w:rPr>
          <w:t>Supporting Policies</w:t>
        </w:r>
        <w:bookmarkEnd w:id="795"/>
        <w:r>
          <w:rPr>
            <w:color w:val="000000"/>
          </w:rPr>
          <w:t xml:space="preserve"> </w:t>
        </w:r>
      </w:ins>
      <w:del w:id="796" w:author="Abrahams, Leslie S" w:date="2017-02-22T13:18:00Z">
        <w:r w:rsidR="00DD6533" w:rsidDel="006802E0">
          <w:rPr>
            <w:color w:val="000000"/>
          </w:rPr>
          <w:delText>Deliverable 8: Examples of policy that have enabled or encouraged approach (legislation, exec order)</w:delText>
        </w:r>
      </w:del>
    </w:p>
    <w:p w14:paraId="32364917" w14:textId="77CA9182" w:rsidR="005271E6" w:rsidDel="005B5AD8" w:rsidRDefault="005271E6">
      <w:pPr>
        <w:spacing w:line="240" w:lineRule="auto"/>
        <w:rPr>
          <w:del w:id="797" w:author="Pena, Vanessa I" w:date="2017-02-27T12:16:00Z"/>
        </w:rPr>
      </w:pPr>
      <w:commentRangeStart w:id="798"/>
    </w:p>
    <w:p w14:paraId="679EC0B5" w14:textId="77777777" w:rsidR="005271E6" w:rsidRDefault="00DD6533">
      <w:pPr>
        <w:pPrChange w:id="799" w:author="Abrahams, Leslie S" w:date="2017-02-22T13:18:00Z">
          <w:pPr>
            <w:pStyle w:val="Heading4"/>
            <w:keepNext w:val="0"/>
            <w:spacing w:before="0" w:after="0" w:line="240" w:lineRule="auto"/>
          </w:pPr>
        </w:pPrChange>
      </w:pPr>
      <w:r>
        <w:t xml:space="preserve">Because aligned strategic commitments explicitly do not rise to the level of formalized partnerships, they are not bound by the same legal considerations for more </w:t>
      </w:r>
      <w:commentRangeStart w:id="800"/>
      <w:r>
        <w:t xml:space="preserve">formal public-private partnerships. </w:t>
      </w:r>
      <w:commentRangeEnd w:id="800"/>
      <w:r w:rsidR="003E67D8">
        <w:rPr>
          <w:rStyle w:val="CommentReference"/>
        </w:rPr>
        <w:commentReference w:id="800"/>
      </w:r>
      <w:commentRangeEnd w:id="798"/>
      <w:r w:rsidR="005B5AD8">
        <w:rPr>
          <w:rStyle w:val="CommentReference"/>
          <w:rFonts w:ascii="Arial" w:hAnsi="Arial"/>
        </w:rPr>
        <w:commentReference w:id="798"/>
      </w:r>
      <w:r>
        <w:t>However, calls to action and aligned commitments are consistent with recent efforts to expand public and civil society participation and to create more open, participatory, and collaborative government:</w:t>
      </w:r>
    </w:p>
    <w:p w14:paraId="5053D949" w14:textId="313D24FC" w:rsidR="005271E6" w:rsidDel="005B5AD8" w:rsidRDefault="005271E6">
      <w:pPr>
        <w:rPr>
          <w:del w:id="801" w:author="Pena, Vanessa I" w:date="2017-02-27T12:16:00Z"/>
        </w:rPr>
      </w:pPr>
    </w:p>
    <w:p w14:paraId="3BC3B730" w14:textId="77777777" w:rsidR="005271E6" w:rsidRDefault="00DD6533">
      <w:r>
        <w:rPr>
          <w:rFonts w:ascii="Calibri" w:eastAsia="Calibri" w:hAnsi="Calibri" w:cs="Calibri"/>
        </w:rPr>
        <w:t>“</w:t>
      </w:r>
      <w:hyperlink r:id="rId84">
        <w:r>
          <w:rPr>
            <w:rFonts w:ascii="Calibri" w:eastAsia="Calibri" w:hAnsi="Calibri" w:cs="Calibri"/>
            <w:color w:val="0000FF"/>
            <w:u w:val="single"/>
          </w:rPr>
          <w:t>2016 Agency Open Government Plans</w:t>
        </w:r>
      </w:hyperlink>
      <w:r>
        <w:rPr>
          <w:rFonts w:ascii="Calibri" w:eastAsia="Calibri" w:hAnsi="Calibri" w:cs="Calibri"/>
        </w:rPr>
        <w:t xml:space="preserve">.” OMB M-16-16. July 14 2016 </w:t>
      </w:r>
    </w:p>
    <w:p w14:paraId="5E5774F7" w14:textId="4A3A63E7" w:rsidR="005271E6" w:rsidDel="005B5AD8" w:rsidRDefault="005271E6">
      <w:pPr>
        <w:rPr>
          <w:del w:id="802" w:author="Pena, Vanessa I" w:date="2017-02-27T12:17:00Z"/>
        </w:rPr>
      </w:pPr>
    </w:p>
    <w:p w14:paraId="5C2F2156" w14:textId="7B7AC4C9" w:rsidR="005271E6" w:rsidRDefault="00DD6533">
      <w:r>
        <w:rPr>
          <w:rFonts w:ascii="Calibri" w:eastAsia="Calibri" w:hAnsi="Calibri" w:cs="Calibri"/>
          <w:color w:val="0000FF"/>
          <w:u w:val="single"/>
        </w:rPr>
        <w:t>“</w:t>
      </w:r>
      <w:hyperlink r:id="rId85" w:history="1">
        <w:r w:rsidRPr="00B72897">
          <w:rPr>
            <w:rStyle w:val="Hyperlink"/>
            <w:rFonts w:ascii="Calibri" w:eastAsia="Calibri" w:hAnsi="Calibri" w:cs="Calibri"/>
          </w:rPr>
          <w:t>President’s Memorandum on Transparency and Open Government - Interagency Collaboration</w:t>
        </w:r>
      </w:hyperlink>
      <w:r>
        <w:rPr>
          <w:rFonts w:ascii="Calibri" w:eastAsia="Calibri" w:hAnsi="Calibri" w:cs="Calibri"/>
          <w:color w:val="0000FF"/>
          <w:u w:val="single"/>
        </w:rPr>
        <w:t>.” OSTP, OMB, GSA M-09-12. Feb 24 2009</w:t>
      </w:r>
      <w:r>
        <w:rPr>
          <w:rFonts w:ascii="Calibri" w:eastAsia="Calibri" w:hAnsi="Calibri" w:cs="Calibri"/>
          <w:color w:val="0000FF"/>
        </w:rPr>
        <w:t xml:space="preserve"> </w:t>
      </w:r>
    </w:p>
    <w:p w14:paraId="171ED8E1" w14:textId="3D176A30" w:rsidR="005271E6" w:rsidDel="005B5AD8" w:rsidRDefault="005271E6">
      <w:pPr>
        <w:spacing w:line="240" w:lineRule="auto"/>
        <w:rPr>
          <w:del w:id="803" w:author="Pena, Vanessa I" w:date="2017-02-27T12:17:00Z"/>
        </w:rPr>
      </w:pPr>
      <w:bookmarkStart w:id="804" w:name="_2s8eyo1" w:colFirst="0" w:colLast="0"/>
      <w:bookmarkEnd w:id="804"/>
    </w:p>
    <w:p w14:paraId="1572F427" w14:textId="6703A50C" w:rsidR="005271E6" w:rsidDel="005B5AD8" w:rsidRDefault="00936EAA">
      <w:pPr>
        <w:spacing w:line="240" w:lineRule="auto"/>
        <w:rPr>
          <w:del w:id="805" w:author="Pena, Vanessa I" w:date="2017-02-27T12:17:00Z"/>
        </w:rPr>
      </w:pPr>
      <w:hyperlink r:id="rId86">
        <w:r w:rsidR="00DD6533">
          <w:rPr>
            <w:rFonts w:ascii="Calibri" w:eastAsia="Calibri" w:hAnsi="Calibri" w:cs="Calibri"/>
            <w:color w:val="0000FF"/>
            <w:u w:val="single"/>
          </w:rPr>
          <w:t>The Open Government Partnership: Third Open Government National Action Plan for the United States of America</w:t>
        </w:r>
      </w:hyperlink>
      <w:r w:rsidR="00DD6533">
        <w:rPr>
          <w:rFonts w:ascii="Calibri" w:eastAsia="Calibri" w:hAnsi="Calibri" w:cs="Calibri"/>
        </w:rPr>
        <w:t>, October 27, 2015</w:t>
      </w:r>
      <w:ins w:id="806" w:author="Pena, Vanessa I" w:date="2017-02-27T12:17:00Z">
        <w:r w:rsidR="005B5AD8">
          <w:rPr>
            <w:rFonts w:ascii="Calibri" w:eastAsia="Calibri" w:hAnsi="Calibri" w:cs="Calibri"/>
          </w:rPr>
          <w:t xml:space="preserve">: </w:t>
        </w:r>
      </w:ins>
      <w:del w:id="807" w:author="Pena, Vanessa I" w:date="2017-02-27T12:17:00Z">
        <w:r w:rsidR="00DD6533" w:rsidDel="005B5AD8">
          <w:rPr>
            <w:rFonts w:ascii="Calibri" w:eastAsia="Calibri" w:hAnsi="Calibri" w:cs="Calibri"/>
          </w:rPr>
          <w:delText>.</w:delText>
        </w:r>
      </w:del>
    </w:p>
    <w:p w14:paraId="760D296C" w14:textId="77777777" w:rsidR="005271E6" w:rsidRDefault="00DD6533">
      <w:pPr>
        <w:spacing w:line="240" w:lineRule="auto"/>
      </w:pPr>
      <w:r>
        <w:rPr>
          <w:rFonts w:ascii="Calibri" w:eastAsia="Calibri" w:hAnsi="Calibri" w:cs="Calibri"/>
        </w:rPr>
        <w:t xml:space="preserve">Third plan of efforts to promote transparency and accountability after consultation with partners </w:t>
      </w:r>
    </w:p>
    <w:p w14:paraId="71FB0958" w14:textId="4651820A" w:rsidR="005271E6" w:rsidDel="005B5AD8" w:rsidRDefault="005271E6">
      <w:pPr>
        <w:spacing w:line="240" w:lineRule="auto"/>
        <w:rPr>
          <w:del w:id="808" w:author="Pena, Vanessa I" w:date="2017-02-27T12:17:00Z"/>
        </w:rPr>
      </w:pPr>
    </w:p>
    <w:p w14:paraId="46A27193" w14:textId="42F27792" w:rsidR="005271E6" w:rsidDel="005B5AD8" w:rsidRDefault="00936EAA">
      <w:pPr>
        <w:spacing w:line="240" w:lineRule="auto"/>
        <w:rPr>
          <w:del w:id="809" w:author="Pena, Vanessa I" w:date="2017-02-27T12:17:00Z"/>
        </w:rPr>
      </w:pPr>
      <w:hyperlink r:id="rId87">
        <w:r w:rsidR="00DD6533">
          <w:rPr>
            <w:rFonts w:ascii="Calibri" w:eastAsia="Calibri" w:hAnsi="Calibri" w:cs="Calibri"/>
            <w:color w:val="0000FF"/>
            <w:u w:val="single"/>
          </w:rPr>
          <w:t>The Open Government Partnership: Second Open Government National Action Plan for the United States of America,</w:t>
        </w:r>
      </w:hyperlink>
      <w:r w:rsidR="00DD6533">
        <w:rPr>
          <w:rFonts w:ascii="Calibri" w:eastAsia="Calibri" w:hAnsi="Calibri" w:cs="Calibri"/>
        </w:rPr>
        <w:t xml:space="preserve"> December 5, 2013</w:t>
      </w:r>
      <w:ins w:id="810" w:author="Pena, Vanessa I" w:date="2017-02-27T12:17:00Z">
        <w:r w:rsidR="005B5AD8">
          <w:rPr>
            <w:rFonts w:ascii="Calibri" w:eastAsia="Calibri" w:hAnsi="Calibri" w:cs="Calibri"/>
          </w:rPr>
          <w:t xml:space="preserve">: </w:t>
        </w:r>
      </w:ins>
      <w:del w:id="811" w:author="Pena, Vanessa I" w:date="2017-02-27T12:17:00Z">
        <w:r w:rsidR="00DD6533" w:rsidDel="005B5AD8">
          <w:rPr>
            <w:rFonts w:ascii="Calibri" w:eastAsia="Calibri" w:hAnsi="Calibri" w:cs="Calibri"/>
          </w:rPr>
          <w:delText>.</w:delText>
        </w:r>
      </w:del>
    </w:p>
    <w:p w14:paraId="60EBF0F0" w14:textId="77777777" w:rsidR="005271E6" w:rsidRDefault="00DD6533">
      <w:pPr>
        <w:spacing w:line="240" w:lineRule="auto"/>
      </w:pPr>
      <w:r>
        <w:rPr>
          <w:rFonts w:ascii="Calibri" w:eastAsia="Calibri" w:hAnsi="Calibri" w:cs="Calibri"/>
        </w:rPr>
        <w:t xml:space="preserve">Second plan of efforts to promote transparency and accountability </w:t>
      </w:r>
    </w:p>
    <w:p w14:paraId="56870D8A" w14:textId="3FF681DD" w:rsidR="005271E6" w:rsidDel="005B5AD8" w:rsidRDefault="005271E6">
      <w:pPr>
        <w:spacing w:line="240" w:lineRule="auto"/>
        <w:rPr>
          <w:del w:id="812" w:author="Pena, Vanessa I" w:date="2017-02-27T12:17:00Z"/>
        </w:rPr>
      </w:pPr>
    </w:p>
    <w:p w14:paraId="161F459F" w14:textId="49013924" w:rsidR="005271E6" w:rsidDel="005B5AD8" w:rsidRDefault="00936EAA">
      <w:pPr>
        <w:spacing w:line="240" w:lineRule="auto"/>
        <w:rPr>
          <w:del w:id="813" w:author="Pena, Vanessa I" w:date="2017-02-27T12:17:00Z"/>
        </w:rPr>
      </w:pPr>
      <w:hyperlink r:id="rId88">
        <w:r w:rsidR="00DD6533">
          <w:rPr>
            <w:rFonts w:ascii="Calibri" w:eastAsia="Calibri" w:hAnsi="Calibri" w:cs="Calibri"/>
            <w:color w:val="0000FF"/>
            <w:u w:val="single"/>
          </w:rPr>
          <w:t>The Open Government Partnership: National Action Plan for the United States of America</w:t>
        </w:r>
      </w:hyperlink>
      <w:r w:rsidR="00DD6533">
        <w:rPr>
          <w:rFonts w:ascii="Calibri" w:eastAsia="Calibri" w:hAnsi="Calibri" w:cs="Calibri"/>
        </w:rPr>
        <w:t>, September 20, 2011</w:t>
      </w:r>
      <w:ins w:id="814" w:author="Pena, Vanessa I" w:date="2017-02-27T12:17:00Z">
        <w:r w:rsidR="005B5AD8">
          <w:rPr>
            <w:rFonts w:ascii="Calibri" w:eastAsia="Calibri" w:hAnsi="Calibri" w:cs="Calibri"/>
          </w:rPr>
          <w:t xml:space="preserve">: </w:t>
        </w:r>
      </w:ins>
      <w:del w:id="815" w:author="Pena, Vanessa I" w:date="2017-02-27T12:17:00Z">
        <w:r w:rsidR="00DD6533" w:rsidDel="005B5AD8">
          <w:rPr>
            <w:rFonts w:ascii="Calibri" w:eastAsia="Calibri" w:hAnsi="Calibri" w:cs="Calibri"/>
          </w:rPr>
          <w:delText>.</w:delText>
        </w:r>
      </w:del>
    </w:p>
    <w:p w14:paraId="48BE9A1C" w14:textId="77777777" w:rsidR="005271E6" w:rsidRDefault="00DD6533">
      <w:pPr>
        <w:spacing w:line="240" w:lineRule="auto"/>
      </w:pPr>
      <w:r>
        <w:rPr>
          <w:rFonts w:ascii="Calibri" w:eastAsia="Calibri" w:hAnsi="Calibri" w:cs="Calibri"/>
        </w:rPr>
        <w:t xml:space="preserve">Efforts to promote transparency and accountability </w:t>
      </w:r>
    </w:p>
    <w:p w14:paraId="532B0A99" w14:textId="19FDC2F8" w:rsidR="005271E6" w:rsidRDefault="006802E0">
      <w:pPr>
        <w:pStyle w:val="Heading2"/>
        <w:pPrChange w:id="816" w:author="Abrahams, Leslie (UNC)" w:date="2017-02-24T10:18:00Z">
          <w:pPr>
            <w:pStyle w:val="Heading4"/>
            <w:keepNext w:val="0"/>
            <w:spacing w:before="240" w:after="40"/>
          </w:pPr>
        </w:pPrChange>
      </w:pPr>
      <w:bookmarkStart w:id="817" w:name="_Toc475961299"/>
      <w:ins w:id="818" w:author="Abrahams, Leslie S" w:date="2017-02-22T13:18:00Z">
        <w:r>
          <w:rPr>
            <w:color w:val="000000"/>
          </w:rPr>
          <w:t>Additional Resources</w:t>
        </w:r>
        <w:bookmarkEnd w:id="817"/>
        <w:r>
          <w:rPr>
            <w:color w:val="000000"/>
          </w:rPr>
          <w:t xml:space="preserve"> </w:t>
        </w:r>
      </w:ins>
      <w:del w:id="819" w:author="Abrahams, Leslie S" w:date="2017-02-22T13:18:00Z">
        <w:r w:rsidR="00DD6533" w:rsidDel="006802E0">
          <w:rPr>
            <w:color w:val="000000"/>
          </w:rPr>
          <w:delText>Deliverable 7: Online inventory of resources</w:delText>
        </w:r>
      </w:del>
    </w:p>
    <w:p w14:paraId="35427509" w14:textId="77777777" w:rsidR="005271E6" w:rsidRDefault="00DD6533">
      <w:pPr>
        <w:pStyle w:val="Heading3"/>
        <w:pPrChange w:id="820" w:author="Abrahams, Leslie (UNC)" w:date="2017-02-24T10:18:00Z">
          <w:pPr/>
        </w:pPrChange>
      </w:pPr>
      <w:bookmarkStart w:id="821" w:name="_17dp8vu" w:colFirst="0" w:colLast="0"/>
      <w:bookmarkStart w:id="822" w:name="_Toc475961300"/>
      <w:bookmarkEnd w:id="821"/>
      <w:r>
        <w:rPr>
          <w:rFonts w:eastAsia="Calibri"/>
        </w:rPr>
        <w:t>Contact</w:t>
      </w:r>
      <w:bookmarkEnd w:id="822"/>
    </w:p>
    <w:p w14:paraId="5190B1DC" w14:textId="77777777" w:rsidR="005271E6" w:rsidRDefault="00DD6533">
      <w:pPr>
        <w:spacing w:line="240" w:lineRule="auto"/>
      </w:pPr>
      <w:r>
        <w:rPr>
          <w:rFonts w:ascii="Calibri" w:eastAsia="Calibri" w:hAnsi="Calibri" w:cs="Calibri"/>
        </w:rPr>
        <w:t>Agencies interested in gaining more insight about crafting strategically aligned commitments and creating multi-sector collaborations are welcome to contact the following individuals:</w:t>
      </w:r>
    </w:p>
    <w:p w14:paraId="37042BB9" w14:textId="77777777" w:rsidR="005271E6" w:rsidRDefault="00DD6533">
      <w:pPr>
        <w:numPr>
          <w:ilvl w:val="0"/>
          <w:numId w:val="8"/>
        </w:numPr>
        <w:spacing w:line="240" w:lineRule="auto"/>
        <w:ind w:hanging="360"/>
        <w:contextualSpacing/>
      </w:pPr>
      <w:commentRangeStart w:id="823"/>
      <w:r>
        <w:rPr>
          <w:rFonts w:ascii="Calibri" w:eastAsia="Calibri" w:hAnsi="Calibri" w:cs="Calibri"/>
        </w:rPr>
        <w:t xml:space="preserve">Talia Milgrom-Elcott at </w:t>
      </w:r>
      <w:r>
        <w:rPr>
          <w:rFonts w:ascii="Calibri" w:eastAsia="Calibri" w:hAnsi="Calibri" w:cs="Calibri"/>
          <w:highlight w:val="white"/>
        </w:rPr>
        <w:t>tme@100kin10.org</w:t>
      </w:r>
    </w:p>
    <w:p w14:paraId="360E3A24" w14:textId="77777777" w:rsidR="005271E6" w:rsidRDefault="00DD6533">
      <w:pPr>
        <w:numPr>
          <w:ilvl w:val="0"/>
          <w:numId w:val="8"/>
        </w:numPr>
        <w:spacing w:after="160" w:line="240" w:lineRule="auto"/>
        <w:ind w:hanging="360"/>
        <w:contextualSpacing/>
      </w:pPr>
      <w:r>
        <w:rPr>
          <w:rFonts w:ascii="Calibri" w:eastAsia="Calibri" w:hAnsi="Calibri" w:cs="Calibri"/>
        </w:rPr>
        <w:t xml:space="preserve">Joe </w:t>
      </w:r>
      <w:proofErr w:type="spellStart"/>
      <w:r>
        <w:rPr>
          <w:rFonts w:ascii="Calibri" w:eastAsia="Calibri" w:hAnsi="Calibri" w:cs="Calibri"/>
        </w:rPr>
        <w:t>Kochan</w:t>
      </w:r>
      <w:proofErr w:type="spellEnd"/>
      <w:r>
        <w:rPr>
          <w:rFonts w:ascii="Calibri" w:eastAsia="Calibri" w:hAnsi="Calibri" w:cs="Calibri"/>
        </w:rPr>
        <w:t xml:space="preserve"> at </w:t>
      </w:r>
      <w:r>
        <w:rPr>
          <w:rFonts w:ascii="Calibri" w:eastAsia="Calibri" w:hAnsi="Calibri" w:cs="Calibri"/>
          <w:highlight w:val="white"/>
        </w:rPr>
        <w:t>joe.kochan@us-ignite.org</w:t>
      </w:r>
      <w:commentRangeEnd w:id="823"/>
      <w:r w:rsidR="00777DBA">
        <w:rPr>
          <w:rStyle w:val="CommentReference"/>
        </w:rPr>
        <w:commentReference w:id="823"/>
      </w:r>
    </w:p>
    <w:p w14:paraId="5AD93A10" w14:textId="11DFB818" w:rsidR="005271E6" w:rsidDel="005B5AD8" w:rsidRDefault="005271E6">
      <w:pPr>
        <w:rPr>
          <w:del w:id="824" w:author="Pena, Vanessa I" w:date="2017-02-27T12:17:00Z"/>
        </w:rPr>
      </w:pPr>
      <w:bookmarkStart w:id="825" w:name="_Toc475961301"/>
      <w:bookmarkEnd w:id="825"/>
    </w:p>
    <w:p w14:paraId="5A95607C" w14:textId="77777777" w:rsidR="005271E6" w:rsidRDefault="00DD6533">
      <w:pPr>
        <w:pStyle w:val="Heading3"/>
        <w:pPrChange w:id="826" w:author="Abrahams, Leslie (UNC)" w:date="2017-02-24T10:18:00Z">
          <w:pPr>
            <w:spacing w:line="240" w:lineRule="auto"/>
          </w:pPr>
        </w:pPrChange>
      </w:pPr>
      <w:bookmarkStart w:id="827" w:name="_Toc475961302"/>
      <w:r>
        <w:rPr>
          <w:rFonts w:eastAsia="Calibri"/>
        </w:rPr>
        <w:t>Resources on Convening Power and Commitments</w:t>
      </w:r>
      <w:bookmarkEnd w:id="827"/>
    </w:p>
    <w:p w14:paraId="2FA36BBC" w14:textId="77777777" w:rsidR="005271E6" w:rsidRDefault="00936EAA">
      <w:pPr>
        <w:widowControl w:val="0"/>
        <w:spacing w:line="240" w:lineRule="auto"/>
      </w:pPr>
      <w:hyperlink r:id="rId89">
        <w:r w:rsidR="00DD6533">
          <w:rPr>
            <w:rFonts w:ascii="Calibri" w:eastAsia="Calibri" w:hAnsi="Calibri" w:cs="Calibri"/>
            <w:i/>
            <w:highlight w:val="white"/>
            <w:u w:val="single"/>
          </w:rPr>
          <w:t>Gather: The Art &amp; Science of Effective Convening</w:t>
        </w:r>
      </w:hyperlink>
      <w:r w:rsidR="00DD6533">
        <w:rPr>
          <w:rFonts w:ascii="Calibri" w:eastAsia="Calibri" w:hAnsi="Calibri" w:cs="Calibri"/>
          <w:i/>
          <w:color w:val="1155CC"/>
          <w:highlight w:val="white"/>
          <w:u w:val="single"/>
        </w:rPr>
        <w:t xml:space="preserve"> </w:t>
      </w:r>
    </w:p>
    <w:p w14:paraId="2B68DA59" w14:textId="77777777" w:rsidR="005271E6" w:rsidRDefault="00DD6533">
      <w:pPr>
        <w:widowControl w:val="0"/>
        <w:spacing w:line="240" w:lineRule="auto"/>
      </w:pPr>
      <w:r>
        <w:rPr>
          <w:rFonts w:ascii="Calibri" w:eastAsia="Calibri" w:hAnsi="Calibri" w:cs="Calibri"/>
          <w:color w:val="222222"/>
          <w:highlight w:val="white"/>
        </w:rPr>
        <w:t xml:space="preserve">Free digital guidebook for designing </w:t>
      </w:r>
      <w:proofErr w:type="spellStart"/>
      <w:r>
        <w:rPr>
          <w:rFonts w:ascii="Calibri" w:eastAsia="Calibri" w:hAnsi="Calibri" w:cs="Calibri"/>
          <w:color w:val="222222"/>
          <w:highlight w:val="white"/>
        </w:rPr>
        <w:t>convenings</w:t>
      </w:r>
      <w:proofErr w:type="spellEnd"/>
      <w:r>
        <w:rPr>
          <w:rFonts w:ascii="Calibri" w:eastAsia="Calibri" w:hAnsi="Calibri" w:cs="Calibri"/>
          <w:color w:val="222222"/>
          <w:highlight w:val="white"/>
        </w:rPr>
        <w:t>, based on extensive research (both a survey of existing literature and interviews of practitioners). “</w:t>
      </w:r>
      <w:r>
        <w:rPr>
          <w:rFonts w:ascii="Calibri" w:eastAsia="Calibri" w:hAnsi="Calibri" w:cs="Calibri"/>
          <w:highlight w:val="white"/>
        </w:rPr>
        <w:t>While convening design is not a plug-and-play process, we discovered a set of critical steps and processes that can increase any convening’s chance of success.”</w:t>
      </w:r>
    </w:p>
    <w:p w14:paraId="708D5402" w14:textId="77777777" w:rsidR="005271E6" w:rsidRDefault="00DD6533">
      <w:pPr>
        <w:widowControl w:val="0"/>
        <w:spacing w:line="240" w:lineRule="auto"/>
      </w:pPr>
      <w:r>
        <w:rPr>
          <w:rFonts w:ascii="Calibri" w:eastAsia="Calibri" w:hAnsi="Calibri" w:cs="Calibri"/>
          <w:i/>
          <w:color w:val="222222"/>
        </w:rPr>
        <w:t xml:space="preserve">Watch a </w:t>
      </w:r>
      <w:hyperlink r:id="rId90">
        <w:r>
          <w:rPr>
            <w:rFonts w:ascii="Calibri" w:eastAsia="Calibri" w:hAnsi="Calibri" w:cs="Calibri"/>
            <w:i/>
            <w:color w:val="0000FF"/>
            <w:u w:val="single"/>
          </w:rPr>
          <w:t>2 minute video summary</w:t>
        </w:r>
      </w:hyperlink>
      <w:r>
        <w:rPr>
          <w:rFonts w:ascii="Calibri" w:eastAsia="Calibri" w:hAnsi="Calibri" w:cs="Calibri"/>
          <w:i/>
          <w:color w:val="222222"/>
        </w:rPr>
        <w:t xml:space="preserve"> on the key concepts surrounding effective convening.</w:t>
      </w:r>
    </w:p>
    <w:p w14:paraId="78DCBC18" w14:textId="4EA6386D" w:rsidR="005271E6" w:rsidDel="005B5AD8" w:rsidRDefault="005271E6">
      <w:pPr>
        <w:spacing w:line="240" w:lineRule="auto"/>
        <w:rPr>
          <w:del w:id="828" w:author="Pena, Vanessa I" w:date="2017-02-27T12:17:00Z"/>
        </w:rPr>
      </w:pPr>
    </w:p>
    <w:p w14:paraId="4728F029" w14:textId="77777777" w:rsidR="005271E6" w:rsidRDefault="00DD6533">
      <w:pPr>
        <w:spacing w:line="240" w:lineRule="auto"/>
      </w:pPr>
      <w:proofErr w:type="spellStart"/>
      <w:r>
        <w:rPr>
          <w:rFonts w:ascii="Calibri" w:eastAsia="Calibri" w:hAnsi="Calibri" w:cs="Calibri"/>
        </w:rPr>
        <w:t>Borgman</w:t>
      </w:r>
      <w:proofErr w:type="spellEnd"/>
      <w:r>
        <w:rPr>
          <w:rFonts w:ascii="Calibri" w:eastAsia="Calibri" w:hAnsi="Calibri" w:cs="Calibri"/>
        </w:rPr>
        <w:t>, S., “</w:t>
      </w:r>
      <w:hyperlink r:id="rId91">
        <w:r>
          <w:rPr>
            <w:rFonts w:ascii="Calibri" w:eastAsia="Calibri" w:hAnsi="Calibri" w:cs="Calibri"/>
            <w:color w:val="0000FF"/>
            <w:u w:val="single"/>
          </w:rPr>
          <w:t>The Power of Convening for Social Impact</w:t>
        </w:r>
      </w:hyperlink>
      <w:r>
        <w:rPr>
          <w:rFonts w:ascii="Calibri" w:eastAsia="Calibri" w:hAnsi="Calibri" w:cs="Calibri"/>
        </w:rPr>
        <w:t xml:space="preserve">”, Stanford Social Innovation Review, March 2016. </w:t>
      </w:r>
    </w:p>
    <w:p w14:paraId="08923016" w14:textId="77777777" w:rsidR="005271E6" w:rsidRDefault="00DD6533">
      <w:pPr>
        <w:spacing w:line="240" w:lineRule="auto"/>
      </w:pPr>
      <w:r>
        <w:rPr>
          <w:rFonts w:ascii="Calibri" w:eastAsia="Calibri" w:hAnsi="Calibri" w:cs="Calibri"/>
        </w:rPr>
        <w:t>The powerful communication strategy of bringing people together</w:t>
      </w:r>
    </w:p>
    <w:p w14:paraId="6B4B71A3" w14:textId="59CF80EB" w:rsidR="005271E6" w:rsidDel="005B5AD8" w:rsidRDefault="005271E6">
      <w:pPr>
        <w:spacing w:line="240" w:lineRule="auto"/>
        <w:rPr>
          <w:del w:id="829" w:author="Pena, Vanessa I" w:date="2017-02-27T12:17:00Z"/>
        </w:rPr>
      </w:pPr>
    </w:p>
    <w:p w14:paraId="48537C84" w14:textId="77777777" w:rsidR="005271E6" w:rsidRDefault="00936EAA">
      <w:pPr>
        <w:spacing w:line="240" w:lineRule="auto"/>
      </w:pPr>
      <w:hyperlink r:id="rId92">
        <w:r w:rsidR="00DD6533">
          <w:rPr>
            <w:rFonts w:ascii="Calibri" w:eastAsia="Calibri" w:hAnsi="Calibri" w:cs="Calibri"/>
          </w:rPr>
          <w:t>“</w:t>
        </w:r>
      </w:hyperlink>
      <w:hyperlink r:id="rId93">
        <w:r w:rsidR="00DD6533">
          <w:rPr>
            <w:rFonts w:ascii="Calibri" w:eastAsia="Calibri" w:hAnsi="Calibri" w:cs="Calibri"/>
            <w:color w:val="0000FF"/>
            <w:u w:val="single"/>
          </w:rPr>
          <w:t>Understanding the Spectrum of Collaborative Governance Practices”</w:t>
        </w:r>
      </w:hyperlink>
      <w:r w:rsidR="00DD6533">
        <w:rPr>
          <w:rFonts w:ascii="Calibri" w:eastAsia="Calibri" w:hAnsi="Calibri" w:cs="Calibri"/>
        </w:rPr>
        <w:t>, Kitchen Table Democracy (formerly Policy Consensus Initiative).</w:t>
      </w:r>
    </w:p>
    <w:p w14:paraId="45DCA8FF" w14:textId="77777777" w:rsidR="005271E6" w:rsidRDefault="00DD6533">
      <w:pPr>
        <w:spacing w:line="240" w:lineRule="auto"/>
      </w:pPr>
      <w:r>
        <w:rPr>
          <w:rFonts w:ascii="Calibri" w:eastAsia="Calibri" w:hAnsi="Calibri" w:cs="Calibri"/>
        </w:rPr>
        <w:t>3 page excerpt covering principles of collaborative governance, misconceptions about consensus processes, and the stages of a collaborative process</w:t>
      </w:r>
    </w:p>
    <w:p w14:paraId="3D4C1EB2" w14:textId="0891909D" w:rsidR="005271E6" w:rsidDel="005B5AD8" w:rsidRDefault="005271E6">
      <w:pPr>
        <w:spacing w:line="240" w:lineRule="auto"/>
        <w:rPr>
          <w:del w:id="830" w:author="Pena, Vanessa I" w:date="2017-02-27T12:17:00Z"/>
        </w:rPr>
      </w:pPr>
    </w:p>
    <w:p w14:paraId="2C426742" w14:textId="77777777" w:rsidR="005271E6" w:rsidRDefault="00DD6533">
      <w:pPr>
        <w:spacing w:line="240" w:lineRule="auto"/>
      </w:pPr>
      <w:r>
        <w:rPr>
          <w:rFonts w:ascii="Calibri" w:eastAsia="Calibri" w:hAnsi="Calibri" w:cs="Calibri"/>
        </w:rPr>
        <w:t>“</w:t>
      </w:r>
      <w:hyperlink r:id="rId94">
        <w:r>
          <w:rPr>
            <w:rFonts w:ascii="Calibri" w:eastAsia="Calibri" w:hAnsi="Calibri" w:cs="Calibri"/>
            <w:color w:val="0000FF"/>
            <w:u w:val="single"/>
          </w:rPr>
          <w:t>The Role of Convener</w:t>
        </w:r>
      </w:hyperlink>
      <w:r>
        <w:rPr>
          <w:rFonts w:ascii="Calibri" w:eastAsia="Calibri" w:hAnsi="Calibri" w:cs="Calibri"/>
          <w:color w:val="1F497D"/>
        </w:rPr>
        <w:t>”</w:t>
      </w:r>
      <w:hyperlink r:id="rId95">
        <w:r>
          <w:rPr>
            <w:rFonts w:ascii="Calibri" w:eastAsia="Calibri" w:hAnsi="Calibri" w:cs="Calibri"/>
            <w:color w:val="1F497D"/>
          </w:rPr>
          <w:t>,</w:t>
        </w:r>
      </w:hyperlink>
      <w:r>
        <w:rPr>
          <w:rFonts w:ascii="Calibri" w:eastAsia="Calibri" w:hAnsi="Calibri" w:cs="Calibri"/>
          <w:color w:val="1F497D"/>
        </w:rPr>
        <w:t xml:space="preserve"> </w:t>
      </w:r>
      <w:r>
        <w:rPr>
          <w:rFonts w:ascii="Calibri" w:eastAsia="Calibri" w:hAnsi="Calibri" w:cs="Calibri"/>
        </w:rPr>
        <w:t>Kitchen Table Democracy (formerly Policy Consensus Initiative)</w:t>
      </w:r>
    </w:p>
    <w:p w14:paraId="0A802B97" w14:textId="77777777" w:rsidR="005271E6" w:rsidRDefault="00DD6533">
      <w:pPr>
        <w:spacing w:line="240" w:lineRule="auto"/>
      </w:pPr>
      <w:r>
        <w:rPr>
          <w:rFonts w:ascii="Calibri" w:eastAsia="Calibri" w:hAnsi="Calibri" w:cs="Calibri"/>
        </w:rPr>
        <w:t>3 page excerpt details best practices for a convening facilitator</w:t>
      </w:r>
    </w:p>
    <w:p w14:paraId="721506CF" w14:textId="53659753" w:rsidR="005271E6" w:rsidRDefault="00DD6533">
      <w:pPr>
        <w:tabs>
          <w:tab w:val="left" w:pos="7260"/>
        </w:tabs>
        <w:spacing w:line="240" w:lineRule="auto"/>
      </w:pPr>
      <w:del w:id="831" w:author="Pena, Vanessa I" w:date="2017-02-27T12:17:00Z">
        <w:r w:rsidDel="005B5AD8">
          <w:rPr>
            <w:rFonts w:ascii="Calibri" w:eastAsia="Calibri" w:hAnsi="Calibri" w:cs="Calibri"/>
          </w:rPr>
          <w:tab/>
        </w:r>
      </w:del>
    </w:p>
    <w:p w14:paraId="2BB333ED" w14:textId="77777777" w:rsidR="005271E6" w:rsidRDefault="00DD6533">
      <w:pPr>
        <w:spacing w:line="240" w:lineRule="auto"/>
      </w:pPr>
      <w:r>
        <w:rPr>
          <w:rFonts w:ascii="Calibri" w:eastAsia="Calibri" w:hAnsi="Calibri" w:cs="Calibri"/>
          <w:highlight w:val="white"/>
        </w:rPr>
        <w:t xml:space="preserve">Neal, C. and Neal, P., </w:t>
      </w:r>
      <w:proofErr w:type="gramStart"/>
      <w:r>
        <w:rPr>
          <w:rFonts w:ascii="Calibri" w:eastAsia="Calibri" w:hAnsi="Calibri" w:cs="Calibri"/>
          <w:highlight w:val="white"/>
        </w:rPr>
        <w:t>The</w:t>
      </w:r>
      <w:proofErr w:type="gramEnd"/>
      <w:r>
        <w:rPr>
          <w:rFonts w:ascii="Calibri" w:eastAsia="Calibri" w:hAnsi="Calibri" w:cs="Calibri"/>
          <w:highlight w:val="white"/>
        </w:rPr>
        <w:t xml:space="preserve"> Art of Convening, 2011.</w:t>
      </w:r>
    </w:p>
    <w:p w14:paraId="14DBE756" w14:textId="77777777" w:rsidR="005271E6" w:rsidRDefault="00DD6533">
      <w:pPr>
        <w:spacing w:line="240" w:lineRule="auto"/>
      </w:pPr>
      <w:r>
        <w:rPr>
          <w:rFonts w:ascii="Calibri" w:eastAsia="Calibri" w:hAnsi="Calibri" w:cs="Calibri"/>
          <w:highlight w:val="white"/>
        </w:rPr>
        <w:t>Guidance for how to address emotional and psychological dimensions of participants’ experience</w:t>
      </w:r>
    </w:p>
    <w:p w14:paraId="534698B8" w14:textId="7B6B1F25" w:rsidR="005271E6" w:rsidDel="005B5AD8" w:rsidRDefault="005271E6">
      <w:pPr>
        <w:spacing w:line="240" w:lineRule="auto"/>
        <w:rPr>
          <w:del w:id="832" w:author="Pena, Vanessa I" w:date="2017-02-27T12:17:00Z"/>
        </w:rPr>
      </w:pPr>
    </w:p>
    <w:p w14:paraId="565DB9D0" w14:textId="77777777" w:rsidR="005271E6" w:rsidRDefault="00DD6533">
      <w:pPr>
        <w:spacing w:line="240" w:lineRule="auto"/>
      </w:pPr>
      <w:proofErr w:type="spellStart"/>
      <w:r>
        <w:rPr>
          <w:rFonts w:ascii="Calibri" w:eastAsia="Calibri" w:hAnsi="Calibri" w:cs="Calibri"/>
        </w:rPr>
        <w:t>Calmes</w:t>
      </w:r>
      <w:proofErr w:type="spellEnd"/>
      <w:r>
        <w:rPr>
          <w:rFonts w:ascii="Calibri" w:eastAsia="Calibri" w:hAnsi="Calibri" w:cs="Calibri"/>
        </w:rPr>
        <w:t>, J., “</w:t>
      </w:r>
      <w:hyperlink r:id="rId96">
        <w:r>
          <w:rPr>
            <w:rFonts w:ascii="Calibri" w:eastAsia="Calibri" w:hAnsi="Calibri" w:cs="Calibri"/>
            <w:color w:val="0000FF"/>
            <w:u w:val="single"/>
          </w:rPr>
          <w:t>Obama Counts on Power of Convening People for Change,”</w:t>
        </w:r>
      </w:hyperlink>
      <w:r>
        <w:rPr>
          <w:rFonts w:ascii="Calibri" w:eastAsia="Calibri" w:hAnsi="Calibri" w:cs="Calibri"/>
        </w:rPr>
        <w:t xml:space="preserve"> New York Times, January 2014.</w:t>
      </w:r>
    </w:p>
    <w:p w14:paraId="64AE3AC6" w14:textId="5796C008" w:rsidR="005271E6" w:rsidDel="005B5AD8" w:rsidRDefault="005271E6">
      <w:pPr>
        <w:spacing w:line="240" w:lineRule="auto"/>
        <w:rPr>
          <w:del w:id="833" w:author="Pena, Vanessa I" w:date="2017-02-27T12:17:00Z"/>
        </w:rPr>
      </w:pPr>
      <w:bookmarkStart w:id="834" w:name="_Toc475961303"/>
      <w:bookmarkEnd w:id="834"/>
    </w:p>
    <w:p w14:paraId="0B11B272" w14:textId="77777777" w:rsidR="005271E6" w:rsidRDefault="00DD6533">
      <w:pPr>
        <w:pStyle w:val="Heading3"/>
        <w:pPrChange w:id="835" w:author="Abrahams, Leslie (UNC)" w:date="2017-02-24T10:18:00Z">
          <w:pPr>
            <w:spacing w:line="240" w:lineRule="auto"/>
          </w:pPr>
        </w:pPrChange>
      </w:pPr>
      <w:bookmarkStart w:id="836" w:name="_Toc475961304"/>
      <w:r>
        <w:rPr>
          <w:rFonts w:eastAsia="Calibri"/>
        </w:rPr>
        <w:t>Convening for collective Impact</w:t>
      </w:r>
      <w:bookmarkEnd w:id="836"/>
    </w:p>
    <w:p w14:paraId="40F78433" w14:textId="77777777" w:rsidR="005271E6" w:rsidRDefault="00DD6533">
      <w:pPr>
        <w:spacing w:line="240" w:lineRule="auto"/>
      </w:pPr>
      <w:r>
        <w:rPr>
          <w:rFonts w:ascii="Calibri" w:eastAsia="Calibri" w:hAnsi="Calibri" w:cs="Calibri"/>
        </w:rPr>
        <w:t xml:space="preserve">Resources from the Collective Impact movement can help contextualize the convening approach, as well as provide actionable guidance for its implementation. </w:t>
      </w:r>
    </w:p>
    <w:p w14:paraId="7297689F" w14:textId="4D51DAD5" w:rsidR="005271E6" w:rsidDel="005B5AD8" w:rsidRDefault="005271E6">
      <w:pPr>
        <w:spacing w:line="240" w:lineRule="auto"/>
        <w:rPr>
          <w:del w:id="837" w:author="Pena, Vanessa I" w:date="2017-02-27T12:17:00Z"/>
        </w:rPr>
      </w:pPr>
    </w:p>
    <w:p w14:paraId="3595A2A2" w14:textId="77777777" w:rsidR="005271E6" w:rsidRDefault="00DD6533">
      <w:pPr>
        <w:spacing w:line="240" w:lineRule="auto"/>
      </w:pPr>
      <w:r>
        <w:rPr>
          <w:rFonts w:ascii="Calibri" w:eastAsia="Calibri" w:hAnsi="Calibri" w:cs="Calibri"/>
        </w:rPr>
        <w:t>“</w:t>
      </w:r>
      <w:hyperlink r:id="rId97">
        <w:r>
          <w:rPr>
            <w:rFonts w:ascii="Calibri" w:eastAsia="Calibri" w:hAnsi="Calibri" w:cs="Calibri"/>
            <w:color w:val="0000FF"/>
            <w:highlight w:val="white"/>
            <w:u w:val="single"/>
          </w:rPr>
          <w:t>Collective Impact Toolkit</w:t>
        </w:r>
      </w:hyperlink>
      <w:r>
        <w:rPr>
          <w:rFonts w:ascii="Calibri" w:eastAsia="Calibri" w:hAnsi="Calibri" w:cs="Calibri"/>
          <w:color w:val="0000FF"/>
        </w:rPr>
        <w:t>”</w:t>
      </w:r>
      <w:hyperlink r:id="rId98">
        <w:r>
          <w:rPr>
            <w:rFonts w:ascii="Calibri" w:eastAsia="Calibri" w:hAnsi="Calibri" w:cs="Calibri"/>
          </w:rPr>
          <w:t>,</w:t>
        </w:r>
      </w:hyperlink>
      <w:r>
        <w:rPr>
          <w:rFonts w:ascii="Calibri" w:eastAsia="Calibri" w:hAnsi="Calibri" w:cs="Calibri"/>
        </w:rPr>
        <w:t xml:space="preserve"> Clear Impact, 2016. </w:t>
      </w:r>
    </w:p>
    <w:p w14:paraId="488CF8E4" w14:textId="5844F4BE" w:rsidR="005271E6" w:rsidDel="005B5AD8" w:rsidRDefault="005271E6">
      <w:pPr>
        <w:spacing w:line="240" w:lineRule="auto"/>
        <w:rPr>
          <w:del w:id="838" w:author="Pena, Vanessa I" w:date="2017-02-27T12:17:00Z"/>
        </w:rPr>
      </w:pPr>
    </w:p>
    <w:p w14:paraId="63352D13" w14:textId="77777777" w:rsidR="005271E6" w:rsidRDefault="00DD6533">
      <w:pPr>
        <w:spacing w:line="240" w:lineRule="auto"/>
      </w:pPr>
      <w:r>
        <w:rPr>
          <w:rFonts w:ascii="Calibri" w:eastAsia="Calibri" w:hAnsi="Calibri" w:cs="Calibri"/>
          <w:b/>
        </w:rPr>
        <w:t xml:space="preserve">Watch: </w:t>
      </w:r>
    </w:p>
    <w:p w14:paraId="0A0F2179" w14:textId="77777777" w:rsidR="005271E6" w:rsidRDefault="00DD6533">
      <w:pPr>
        <w:spacing w:line="240" w:lineRule="auto"/>
      </w:pPr>
      <w:proofErr w:type="spellStart"/>
      <w:r>
        <w:rPr>
          <w:rFonts w:ascii="Calibri" w:eastAsia="Calibri" w:hAnsi="Calibri" w:cs="Calibri"/>
        </w:rPr>
        <w:t>Hanleybrown</w:t>
      </w:r>
      <w:proofErr w:type="spellEnd"/>
      <w:r>
        <w:rPr>
          <w:rFonts w:ascii="Calibri" w:eastAsia="Calibri" w:hAnsi="Calibri" w:cs="Calibri"/>
        </w:rPr>
        <w:t xml:space="preserve">, F., </w:t>
      </w:r>
      <w:proofErr w:type="spellStart"/>
      <w:r>
        <w:rPr>
          <w:rFonts w:ascii="Calibri" w:eastAsia="Calibri" w:hAnsi="Calibri" w:cs="Calibri"/>
        </w:rPr>
        <w:t>Jesudason</w:t>
      </w:r>
      <w:proofErr w:type="spellEnd"/>
      <w:r>
        <w:rPr>
          <w:rFonts w:ascii="Calibri" w:eastAsia="Calibri" w:hAnsi="Calibri" w:cs="Calibri"/>
        </w:rPr>
        <w:t xml:space="preserve">, S. and </w:t>
      </w:r>
      <w:proofErr w:type="spellStart"/>
      <w:r>
        <w:rPr>
          <w:rFonts w:ascii="Calibri" w:eastAsia="Calibri" w:hAnsi="Calibri" w:cs="Calibri"/>
        </w:rPr>
        <w:t>Kanyagia</w:t>
      </w:r>
      <w:proofErr w:type="spellEnd"/>
      <w:r>
        <w:rPr>
          <w:rFonts w:ascii="Calibri" w:eastAsia="Calibri" w:hAnsi="Calibri" w:cs="Calibri"/>
        </w:rPr>
        <w:t xml:space="preserve">, A., </w:t>
      </w:r>
      <w:hyperlink r:id="rId99">
        <w:r>
          <w:rPr>
            <w:rFonts w:ascii="Calibri" w:eastAsia="Calibri" w:hAnsi="Calibri" w:cs="Calibri"/>
            <w:color w:val="0000FF"/>
            <w:u w:val="single"/>
          </w:rPr>
          <w:t>“Is Collective Impact the Right approach for you?</w:t>
        </w:r>
      </w:hyperlink>
      <w:r>
        <w:rPr>
          <w:rFonts w:ascii="Calibri" w:eastAsia="Calibri" w:hAnsi="Calibri" w:cs="Calibri"/>
        </w:rPr>
        <w:t>”</w:t>
      </w:r>
      <w:hyperlink r:id="rId100">
        <w:r>
          <w:rPr>
            <w:rFonts w:ascii="Calibri" w:eastAsia="Calibri" w:hAnsi="Calibri" w:cs="Calibri"/>
          </w:rPr>
          <w:t>,</w:t>
        </w:r>
      </w:hyperlink>
      <w:r>
        <w:rPr>
          <w:rFonts w:ascii="Calibri" w:eastAsia="Calibri" w:hAnsi="Calibri" w:cs="Calibri"/>
        </w:rPr>
        <w:t xml:space="preserve"> </w:t>
      </w:r>
      <w:hyperlink r:id="rId101">
        <w:r>
          <w:rPr>
            <w:rFonts w:ascii="Calibri" w:eastAsia="Calibri" w:hAnsi="Calibri" w:cs="Calibri"/>
          </w:rPr>
          <w:t>F</w:t>
        </w:r>
      </w:hyperlink>
      <w:r>
        <w:rPr>
          <w:rFonts w:ascii="Calibri" w:eastAsia="Calibri" w:hAnsi="Calibri" w:cs="Calibri"/>
        </w:rPr>
        <w:t>S</w:t>
      </w:r>
      <w:hyperlink r:id="rId102">
        <w:r>
          <w:rPr>
            <w:rFonts w:ascii="Calibri" w:eastAsia="Calibri" w:hAnsi="Calibri" w:cs="Calibri"/>
          </w:rPr>
          <w:t xml:space="preserve">G. </w:t>
        </w:r>
      </w:hyperlink>
    </w:p>
    <w:p w14:paraId="0183E432" w14:textId="77777777" w:rsidR="005271E6" w:rsidRDefault="00DD6533">
      <w:pPr>
        <w:spacing w:line="240" w:lineRule="auto"/>
      </w:pPr>
      <w:r>
        <w:rPr>
          <w:rFonts w:ascii="Calibri" w:eastAsia="Calibri" w:hAnsi="Calibri" w:cs="Calibri"/>
        </w:rPr>
        <w:t>72 minute webinar explains the collective impact framework and how to deploy it</w:t>
      </w:r>
    </w:p>
    <w:p w14:paraId="3BD5FF59" w14:textId="686E1548" w:rsidR="005271E6" w:rsidDel="005B5AD8" w:rsidRDefault="005271E6">
      <w:pPr>
        <w:rPr>
          <w:del w:id="839" w:author="Pena, Vanessa I" w:date="2017-02-27T12:17:00Z"/>
        </w:rPr>
      </w:pPr>
    </w:p>
    <w:p w14:paraId="1BB1C11E" w14:textId="77777777" w:rsidR="005271E6" w:rsidRDefault="00DD6533">
      <w:r>
        <w:rPr>
          <w:rFonts w:ascii="Calibri" w:eastAsia="Calibri" w:hAnsi="Calibri" w:cs="Calibri"/>
        </w:rPr>
        <w:t xml:space="preserve">Abbate, A., </w:t>
      </w:r>
      <w:proofErr w:type="spellStart"/>
      <w:r>
        <w:rPr>
          <w:rFonts w:ascii="Calibri" w:eastAsia="Calibri" w:hAnsi="Calibri" w:cs="Calibri"/>
        </w:rPr>
        <w:t>Kania</w:t>
      </w:r>
      <w:proofErr w:type="spellEnd"/>
      <w:r>
        <w:rPr>
          <w:rFonts w:ascii="Calibri" w:eastAsia="Calibri" w:hAnsi="Calibri" w:cs="Calibri"/>
        </w:rPr>
        <w:t>, J. and Stevenson, A., “</w:t>
      </w:r>
      <w:hyperlink r:id="rId103">
        <w:r>
          <w:rPr>
            <w:rFonts w:ascii="Calibri" w:eastAsia="Calibri" w:hAnsi="Calibri" w:cs="Calibri"/>
            <w:color w:val="0000FF"/>
            <w:u w:val="single"/>
          </w:rPr>
          <w:t>Collaborating to create a common agenda”</w:t>
        </w:r>
      </w:hyperlink>
      <w:r>
        <w:rPr>
          <w:rFonts w:ascii="Calibri" w:eastAsia="Calibri" w:hAnsi="Calibri" w:cs="Calibri"/>
        </w:rPr>
        <w:t>,</w:t>
      </w:r>
      <w:hyperlink r:id="rId104">
        <w:r>
          <w:rPr>
            <w:rFonts w:ascii="Calibri" w:eastAsia="Calibri" w:hAnsi="Calibri" w:cs="Calibri"/>
          </w:rPr>
          <w:t xml:space="preserve"> </w:t>
        </w:r>
      </w:hyperlink>
      <w:r>
        <w:rPr>
          <w:rFonts w:ascii="Calibri" w:eastAsia="Calibri" w:hAnsi="Calibri" w:cs="Calibri"/>
        </w:rPr>
        <w:t>F</w:t>
      </w:r>
      <w:hyperlink r:id="rId105">
        <w:r>
          <w:rPr>
            <w:rFonts w:ascii="Calibri" w:eastAsia="Calibri" w:hAnsi="Calibri" w:cs="Calibri"/>
          </w:rPr>
          <w:t>S</w:t>
        </w:r>
      </w:hyperlink>
      <w:r>
        <w:rPr>
          <w:rFonts w:ascii="Calibri" w:eastAsia="Calibri" w:hAnsi="Calibri" w:cs="Calibri"/>
        </w:rPr>
        <w:t>G</w:t>
      </w:r>
      <w:hyperlink r:id="rId106">
        <w:r>
          <w:rPr>
            <w:rFonts w:ascii="Calibri" w:eastAsia="Calibri" w:hAnsi="Calibri" w:cs="Calibri"/>
          </w:rPr>
          <w:t>.</w:t>
        </w:r>
      </w:hyperlink>
    </w:p>
    <w:p w14:paraId="0D4A5B4B" w14:textId="77777777" w:rsidR="005271E6" w:rsidRDefault="00DD6533">
      <w:r>
        <w:rPr>
          <w:rFonts w:ascii="Calibri" w:eastAsia="Calibri" w:hAnsi="Calibri" w:cs="Calibri"/>
        </w:rPr>
        <w:t>90 min webinar which covers:</w:t>
      </w:r>
    </w:p>
    <w:p w14:paraId="789CF2FB" w14:textId="77777777" w:rsidR="005271E6" w:rsidRDefault="00DD6533">
      <w:pPr>
        <w:numPr>
          <w:ilvl w:val="0"/>
          <w:numId w:val="13"/>
        </w:numPr>
        <w:spacing w:line="240" w:lineRule="auto"/>
        <w:ind w:hanging="360"/>
      </w:pPr>
      <w:r>
        <w:rPr>
          <w:rFonts w:ascii="Calibri" w:eastAsia="Calibri" w:hAnsi="Calibri" w:cs="Calibri"/>
        </w:rPr>
        <w:t>“How to get to a common understanding of the problem being addressed—</w:t>
      </w:r>
      <w:proofErr w:type="gramStart"/>
      <w:r>
        <w:rPr>
          <w:rFonts w:ascii="Calibri" w:eastAsia="Calibri" w:hAnsi="Calibri" w:cs="Calibri"/>
        </w:rPr>
        <w:t>What</w:t>
      </w:r>
      <w:proofErr w:type="gramEnd"/>
      <w:r>
        <w:rPr>
          <w:rFonts w:ascii="Calibri" w:eastAsia="Calibri" w:hAnsi="Calibri" w:cs="Calibri"/>
        </w:rPr>
        <w:t xml:space="preserve"> is in? What is out?</w:t>
      </w:r>
    </w:p>
    <w:p w14:paraId="382283DD" w14:textId="77777777" w:rsidR="005271E6" w:rsidRDefault="00DD6533">
      <w:pPr>
        <w:numPr>
          <w:ilvl w:val="0"/>
          <w:numId w:val="13"/>
        </w:numPr>
        <w:spacing w:line="240" w:lineRule="auto"/>
        <w:ind w:hanging="360"/>
      </w:pPr>
      <w:r>
        <w:rPr>
          <w:rFonts w:ascii="Calibri" w:eastAsia="Calibri" w:hAnsi="Calibri" w:cs="Calibri"/>
        </w:rPr>
        <w:t>How to conduct research and identify potential indicators for progress</w:t>
      </w:r>
    </w:p>
    <w:p w14:paraId="1F2998B8" w14:textId="77777777" w:rsidR="005271E6" w:rsidRDefault="00DD6533">
      <w:pPr>
        <w:numPr>
          <w:ilvl w:val="0"/>
          <w:numId w:val="13"/>
        </w:numPr>
        <w:spacing w:line="240" w:lineRule="auto"/>
        <w:ind w:hanging="360"/>
      </w:pPr>
      <w:r>
        <w:rPr>
          <w:rFonts w:ascii="Calibri" w:eastAsia="Calibri" w:hAnsi="Calibri" w:cs="Calibri"/>
        </w:rPr>
        <w:t>How to establish ownership and buy-in from key stakeholders and implementers”</w:t>
      </w:r>
    </w:p>
    <w:p w14:paraId="19D47FBF" w14:textId="62335973" w:rsidR="005271E6" w:rsidRDefault="00DD6533">
      <w:pPr>
        <w:spacing w:line="240" w:lineRule="auto"/>
      </w:pPr>
      <w:del w:id="840" w:author="Pena, Vanessa I" w:date="2017-02-27T12:17:00Z">
        <w:r w:rsidDel="005B5AD8">
          <w:rPr>
            <w:rFonts w:ascii="Calibri" w:eastAsia="Calibri" w:hAnsi="Calibri" w:cs="Calibri"/>
            <w:color w:val="333333"/>
            <w:sz w:val="20"/>
            <w:szCs w:val="20"/>
          </w:rPr>
          <w:br/>
        </w:r>
      </w:del>
      <w:proofErr w:type="spellStart"/>
      <w:r>
        <w:rPr>
          <w:rFonts w:ascii="Calibri" w:eastAsia="Calibri" w:hAnsi="Calibri" w:cs="Calibri"/>
        </w:rPr>
        <w:t>Kania</w:t>
      </w:r>
      <w:proofErr w:type="spellEnd"/>
      <w:r>
        <w:rPr>
          <w:rFonts w:ascii="Calibri" w:eastAsia="Calibri" w:hAnsi="Calibri" w:cs="Calibri"/>
        </w:rPr>
        <w:t xml:space="preserve">, J., </w:t>
      </w:r>
      <w:proofErr w:type="spellStart"/>
      <w:r>
        <w:rPr>
          <w:rFonts w:ascii="Calibri" w:eastAsia="Calibri" w:hAnsi="Calibri" w:cs="Calibri"/>
        </w:rPr>
        <w:t>McCarver</w:t>
      </w:r>
      <w:proofErr w:type="spellEnd"/>
      <w:r>
        <w:rPr>
          <w:rFonts w:ascii="Calibri" w:eastAsia="Calibri" w:hAnsi="Calibri" w:cs="Calibri"/>
        </w:rPr>
        <w:t xml:space="preserve">, C. and White, E., </w:t>
      </w:r>
      <w:r>
        <w:rPr>
          <w:rFonts w:ascii="Calibri" w:eastAsia="Calibri" w:hAnsi="Calibri" w:cs="Calibri"/>
          <w:color w:val="333333"/>
          <w:sz w:val="20"/>
          <w:szCs w:val="20"/>
        </w:rPr>
        <w:t>“</w:t>
      </w:r>
      <w:hyperlink r:id="rId107">
        <w:r>
          <w:rPr>
            <w:rFonts w:ascii="Calibri" w:eastAsia="Calibri" w:hAnsi="Calibri" w:cs="Calibri"/>
            <w:color w:val="0000FF"/>
            <w:u w:val="single"/>
          </w:rPr>
          <w:t>Setting the Scene for Collective Impact</w:t>
        </w:r>
      </w:hyperlink>
      <w:r>
        <w:rPr>
          <w:rFonts w:ascii="Calibri" w:eastAsia="Calibri" w:hAnsi="Calibri" w:cs="Calibri"/>
        </w:rPr>
        <w:t>”</w:t>
      </w:r>
      <w:hyperlink r:id="rId108">
        <w:r>
          <w:rPr>
            <w:rFonts w:ascii="Calibri" w:eastAsia="Calibri" w:hAnsi="Calibri" w:cs="Calibri"/>
          </w:rPr>
          <w:t>,</w:t>
        </w:r>
      </w:hyperlink>
      <w:r>
        <w:rPr>
          <w:rFonts w:ascii="Calibri" w:eastAsia="Calibri" w:hAnsi="Calibri" w:cs="Calibri"/>
        </w:rPr>
        <w:t xml:space="preserve"> </w:t>
      </w:r>
      <w:hyperlink r:id="rId109">
        <w:r>
          <w:rPr>
            <w:rFonts w:ascii="Calibri" w:eastAsia="Calibri" w:hAnsi="Calibri" w:cs="Calibri"/>
          </w:rPr>
          <w:t>F</w:t>
        </w:r>
      </w:hyperlink>
      <w:r>
        <w:rPr>
          <w:rFonts w:ascii="Calibri" w:eastAsia="Calibri" w:hAnsi="Calibri" w:cs="Calibri"/>
        </w:rPr>
        <w:t>S</w:t>
      </w:r>
      <w:hyperlink r:id="rId110">
        <w:r>
          <w:rPr>
            <w:rFonts w:ascii="Calibri" w:eastAsia="Calibri" w:hAnsi="Calibri" w:cs="Calibri"/>
          </w:rPr>
          <w:t>G</w:t>
        </w:r>
      </w:hyperlink>
      <w:r>
        <w:rPr>
          <w:rFonts w:ascii="Calibri" w:eastAsia="Calibri" w:hAnsi="Calibri" w:cs="Calibri"/>
        </w:rPr>
        <w:t>.</w:t>
      </w:r>
    </w:p>
    <w:p w14:paraId="08357F02" w14:textId="77777777" w:rsidR="005271E6" w:rsidRDefault="00DD6533">
      <w:pPr>
        <w:spacing w:line="240" w:lineRule="auto"/>
      </w:pPr>
      <w:r>
        <w:rPr>
          <w:rFonts w:ascii="Calibri" w:eastAsia="Calibri" w:hAnsi="Calibri" w:cs="Calibri"/>
        </w:rPr>
        <w:t>88 min webinar which covers:</w:t>
      </w:r>
    </w:p>
    <w:p w14:paraId="0756212F" w14:textId="77777777" w:rsidR="005271E6" w:rsidRDefault="00DD6533">
      <w:pPr>
        <w:numPr>
          <w:ilvl w:val="0"/>
          <w:numId w:val="10"/>
        </w:numPr>
        <w:spacing w:line="240" w:lineRule="auto"/>
        <w:ind w:hanging="360"/>
      </w:pPr>
      <w:r>
        <w:rPr>
          <w:rFonts w:ascii="Calibri" w:eastAsia="Calibri" w:hAnsi="Calibri" w:cs="Calibri"/>
        </w:rPr>
        <w:t>How to identify champions and form a cross-sector group</w:t>
      </w:r>
    </w:p>
    <w:p w14:paraId="0E43B70F" w14:textId="77777777" w:rsidR="005271E6" w:rsidRDefault="00DD6533">
      <w:pPr>
        <w:numPr>
          <w:ilvl w:val="0"/>
          <w:numId w:val="10"/>
        </w:numPr>
        <w:spacing w:line="240" w:lineRule="auto"/>
        <w:ind w:hanging="360"/>
      </w:pPr>
      <w:r>
        <w:rPr>
          <w:rFonts w:ascii="Calibri" w:eastAsia="Calibri" w:hAnsi="Calibri" w:cs="Calibri"/>
        </w:rPr>
        <w:t>How to map the landscape and use data to define the problem and make the case for change</w:t>
      </w:r>
    </w:p>
    <w:p w14:paraId="56D269A7" w14:textId="77777777" w:rsidR="005271E6" w:rsidRDefault="00DD6533">
      <w:pPr>
        <w:numPr>
          <w:ilvl w:val="0"/>
          <w:numId w:val="10"/>
        </w:numPr>
        <w:spacing w:line="240" w:lineRule="auto"/>
        <w:ind w:hanging="360"/>
      </w:pPr>
      <w:r>
        <w:rPr>
          <w:rFonts w:ascii="Calibri" w:eastAsia="Calibri" w:hAnsi="Calibri" w:cs="Calibri"/>
        </w:rPr>
        <w:t>How to include the voices of community members</w:t>
      </w:r>
    </w:p>
    <w:p w14:paraId="612C1624" w14:textId="66FB7900" w:rsidR="005271E6" w:rsidDel="005B5AD8" w:rsidRDefault="005271E6">
      <w:pPr>
        <w:spacing w:line="240" w:lineRule="auto"/>
        <w:rPr>
          <w:del w:id="841" w:author="Pena, Vanessa I" w:date="2017-02-27T12:17:00Z"/>
        </w:rPr>
      </w:pPr>
      <w:bookmarkStart w:id="842" w:name="_Toc475961305"/>
      <w:bookmarkEnd w:id="842"/>
    </w:p>
    <w:p w14:paraId="735A412F" w14:textId="77777777" w:rsidR="005271E6" w:rsidRDefault="00DD6533">
      <w:pPr>
        <w:pStyle w:val="Heading3"/>
        <w:pPrChange w:id="843" w:author="Abrahams, Leslie (UNC)" w:date="2017-02-24T10:19:00Z">
          <w:pPr>
            <w:spacing w:line="240" w:lineRule="auto"/>
          </w:pPr>
        </w:pPrChange>
      </w:pPr>
      <w:bookmarkStart w:id="844" w:name="_Toc475961306"/>
      <w:r>
        <w:rPr>
          <w:rFonts w:eastAsia="Calibri"/>
        </w:rPr>
        <w:t>Resources for public engagement</w:t>
      </w:r>
      <w:bookmarkEnd w:id="844"/>
    </w:p>
    <w:p w14:paraId="6883ADAB" w14:textId="77777777" w:rsidR="005271E6" w:rsidRDefault="00936EAA">
      <w:pPr>
        <w:spacing w:line="240" w:lineRule="auto"/>
      </w:pPr>
      <w:hyperlink r:id="rId111">
        <w:r w:rsidR="00DD6533">
          <w:rPr>
            <w:rFonts w:ascii="Calibri" w:eastAsia="Calibri" w:hAnsi="Calibri" w:cs="Calibri"/>
            <w:color w:val="1155CC"/>
            <w:u w:val="single"/>
          </w:rPr>
          <w:t>U.S. Public Participation Playbook</w:t>
        </w:r>
      </w:hyperlink>
      <w:r w:rsidR="00DD6533">
        <w:rPr>
          <w:rFonts w:ascii="Calibri" w:eastAsia="Calibri" w:hAnsi="Calibri" w:cs="Calibri"/>
        </w:rPr>
        <w:t xml:space="preserve"> </w:t>
      </w:r>
    </w:p>
    <w:p w14:paraId="1EAA743B" w14:textId="585DE83D" w:rsidR="005271E6" w:rsidDel="005B5AD8" w:rsidRDefault="005271E6">
      <w:pPr>
        <w:spacing w:line="240" w:lineRule="auto"/>
        <w:rPr>
          <w:del w:id="845" w:author="Pena, Vanessa I" w:date="2017-02-27T12:17:00Z"/>
        </w:rPr>
      </w:pPr>
    </w:p>
    <w:p w14:paraId="0C39BF9F" w14:textId="77777777" w:rsidR="005271E6" w:rsidRDefault="00DD6533">
      <w:pPr>
        <w:spacing w:line="240" w:lineRule="auto"/>
      </w:pPr>
      <w:proofErr w:type="spellStart"/>
      <w:r>
        <w:rPr>
          <w:rFonts w:ascii="Calibri" w:eastAsia="Calibri" w:hAnsi="Calibri" w:cs="Calibri"/>
        </w:rPr>
        <w:t>Lukensmeyer</w:t>
      </w:r>
      <w:proofErr w:type="spellEnd"/>
      <w:r>
        <w:rPr>
          <w:rFonts w:ascii="Calibri" w:eastAsia="Calibri" w:hAnsi="Calibri" w:cs="Calibri"/>
        </w:rPr>
        <w:t xml:space="preserve">, C., Goldman, Joe. </w:t>
      </w:r>
      <w:proofErr w:type="gramStart"/>
      <w:r>
        <w:rPr>
          <w:rFonts w:ascii="Calibri" w:eastAsia="Calibri" w:hAnsi="Calibri" w:cs="Calibri"/>
        </w:rPr>
        <w:t>and</w:t>
      </w:r>
      <w:proofErr w:type="gramEnd"/>
      <w:r>
        <w:rPr>
          <w:rFonts w:ascii="Calibri" w:eastAsia="Calibri" w:hAnsi="Calibri" w:cs="Calibri"/>
        </w:rPr>
        <w:t xml:space="preserve"> Stern, D., “</w:t>
      </w:r>
      <w:hyperlink r:id="rId112">
        <w:r>
          <w:rPr>
            <w:rFonts w:ascii="Calibri" w:eastAsia="Calibri" w:hAnsi="Calibri" w:cs="Calibri"/>
            <w:color w:val="1155CC"/>
            <w:u w:val="single"/>
          </w:rPr>
          <w:t xml:space="preserve">Assessing Public Participation in an Open Government Era: A Review of Federal Agency </w:t>
        </w:r>
        <w:proofErr w:type="spellStart"/>
        <w:r>
          <w:rPr>
            <w:rFonts w:ascii="Calibri" w:eastAsia="Calibri" w:hAnsi="Calibri" w:cs="Calibri"/>
            <w:color w:val="1155CC"/>
            <w:u w:val="single"/>
          </w:rPr>
          <w:t>Plans</w:t>
        </w:r>
      </w:hyperlink>
      <w:r>
        <w:rPr>
          <w:rFonts w:ascii="Calibri" w:eastAsia="Calibri" w:hAnsi="Calibri" w:cs="Calibri"/>
          <w:color w:val="494949"/>
        </w:rPr>
        <w:t>”</w:t>
      </w:r>
      <w:hyperlink r:id="rId113">
        <w:r>
          <w:rPr>
            <w:rFonts w:ascii="Calibri" w:eastAsia="Calibri" w:hAnsi="Calibri" w:cs="Calibri"/>
            <w:color w:val="494949"/>
          </w:rPr>
          <w:t>,</w:t>
        </w:r>
      </w:hyperlink>
      <w:r>
        <w:rPr>
          <w:rFonts w:ascii="Calibri" w:eastAsia="Calibri" w:hAnsi="Calibri" w:cs="Calibri"/>
        </w:rPr>
        <w:t>IBM</w:t>
      </w:r>
      <w:proofErr w:type="spellEnd"/>
      <w:r>
        <w:rPr>
          <w:rFonts w:ascii="Calibri" w:eastAsia="Calibri" w:hAnsi="Calibri" w:cs="Calibri"/>
        </w:rPr>
        <w:t xml:space="preserve"> Center for the Business of Government, 2011.</w:t>
      </w:r>
    </w:p>
    <w:p w14:paraId="1E78F57B" w14:textId="77777777" w:rsidR="005271E6" w:rsidRDefault="00DD6533">
      <w:pPr>
        <w:spacing w:line="240" w:lineRule="auto"/>
      </w:pPr>
      <w:r>
        <w:rPr>
          <w:rFonts w:ascii="Calibri" w:eastAsia="Calibri" w:hAnsi="Calibri" w:cs="Calibri"/>
        </w:rPr>
        <w:t xml:space="preserve">Research into what a more open and participatory government looks like. </w:t>
      </w:r>
    </w:p>
    <w:p w14:paraId="216E246F" w14:textId="6648C0D2" w:rsidR="005271E6" w:rsidDel="005B5AD8" w:rsidRDefault="005271E6">
      <w:pPr>
        <w:spacing w:line="240" w:lineRule="auto"/>
        <w:rPr>
          <w:del w:id="846" w:author="Pena, Vanessa I" w:date="2017-02-27T12:17:00Z"/>
        </w:rPr>
      </w:pPr>
    </w:p>
    <w:p w14:paraId="19788B5F" w14:textId="77777777" w:rsidR="005271E6" w:rsidRDefault="00DD6533">
      <w:pPr>
        <w:spacing w:line="240" w:lineRule="auto"/>
      </w:pPr>
      <w:proofErr w:type="spellStart"/>
      <w:r>
        <w:rPr>
          <w:rFonts w:ascii="Calibri" w:eastAsia="Calibri" w:hAnsi="Calibri" w:cs="Calibri"/>
        </w:rPr>
        <w:t>Leighninger</w:t>
      </w:r>
      <w:proofErr w:type="spellEnd"/>
      <w:r>
        <w:rPr>
          <w:rFonts w:ascii="Calibri" w:eastAsia="Calibri" w:hAnsi="Calibri" w:cs="Calibri"/>
        </w:rPr>
        <w:t xml:space="preserve">, </w:t>
      </w:r>
      <w:proofErr w:type="spellStart"/>
      <w:r>
        <w:rPr>
          <w:rFonts w:ascii="Calibri" w:eastAsia="Calibri" w:hAnsi="Calibri" w:cs="Calibri"/>
        </w:rPr>
        <w:t>M.</w:t>
      </w:r>
      <w:proofErr w:type="gramStart"/>
      <w:r>
        <w:rPr>
          <w:rFonts w:ascii="Calibri" w:eastAsia="Calibri" w:hAnsi="Calibri" w:cs="Calibri"/>
        </w:rPr>
        <w:t>,“</w:t>
      </w:r>
      <w:proofErr w:type="gramEnd"/>
      <w:r w:rsidR="005B5AD8">
        <w:fldChar w:fldCharType="begin"/>
      </w:r>
      <w:r w:rsidR="005B5AD8">
        <w:instrText xml:space="preserve"> HYPERLINK "http://www.businessofgovernment.org/report/using-online-tools-engage-public" \h </w:instrText>
      </w:r>
      <w:r w:rsidR="005B5AD8">
        <w:fldChar w:fldCharType="separate"/>
      </w:r>
      <w:r>
        <w:rPr>
          <w:rFonts w:ascii="Calibri" w:eastAsia="Calibri" w:hAnsi="Calibri" w:cs="Calibri"/>
          <w:color w:val="0000FF"/>
          <w:u w:val="single"/>
        </w:rPr>
        <w:t>Using</w:t>
      </w:r>
      <w:proofErr w:type="spellEnd"/>
      <w:r>
        <w:rPr>
          <w:rFonts w:ascii="Calibri" w:eastAsia="Calibri" w:hAnsi="Calibri" w:cs="Calibri"/>
          <w:color w:val="0000FF"/>
          <w:u w:val="single"/>
        </w:rPr>
        <w:t xml:space="preserve"> Online Tools to Engage – and be Engaged by – the Public</w:t>
      </w:r>
      <w:r w:rsidR="005B5AD8">
        <w:rPr>
          <w:rFonts w:ascii="Calibri" w:eastAsia="Calibri" w:hAnsi="Calibri" w:cs="Calibri"/>
          <w:color w:val="0000FF"/>
          <w:u w:val="single"/>
        </w:rPr>
        <w:fldChar w:fldCharType="end"/>
      </w:r>
      <w:r>
        <w:rPr>
          <w:rFonts w:ascii="Calibri" w:eastAsia="Calibri" w:hAnsi="Calibri" w:cs="Calibri"/>
        </w:rPr>
        <w:t>”</w:t>
      </w:r>
      <w:hyperlink r:id="rId114">
        <w:r>
          <w:rPr>
            <w:rFonts w:ascii="Calibri" w:eastAsia="Calibri" w:hAnsi="Calibri" w:cs="Calibri"/>
          </w:rPr>
          <w:t>,</w:t>
        </w:r>
      </w:hyperlink>
      <w:r>
        <w:rPr>
          <w:rFonts w:ascii="Calibri" w:eastAsia="Calibri" w:hAnsi="Calibri" w:cs="Calibri"/>
        </w:rPr>
        <w:t xml:space="preserve"> IBM Center for the Business of Government, 2011.</w:t>
      </w:r>
    </w:p>
    <w:p w14:paraId="40877535" w14:textId="77777777" w:rsidR="005271E6" w:rsidRDefault="00DD6533">
      <w:pPr>
        <w:spacing w:after="150" w:line="240" w:lineRule="auto"/>
      </w:pPr>
      <w:r>
        <w:rPr>
          <w:rFonts w:ascii="Calibri" w:eastAsia="Calibri" w:hAnsi="Calibri" w:cs="Calibri"/>
        </w:rPr>
        <w:t>Describes ten different tactics public managers may find useful for engaging the public online, highlighting more than 40 different technologies in use today to support those kinds of engagements.</w:t>
      </w:r>
    </w:p>
    <w:p w14:paraId="27A846DA" w14:textId="5C528F1A" w:rsidR="005271E6" w:rsidDel="005B5AD8" w:rsidRDefault="005271E6">
      <w:pPr>
        <w:spacing w:line="240" w:lineRule="auto"/>
        <w:rPr>
          <w:del w:id="847" w:author="Pena, Vanessa I" w:date="2017-02-27T12:17:00Z"/>
        </w:rPr>
      </w:pPr>
    </w:p>
    <w:p w14:paraId="7DB2CF71" w14:textId="77777777" w:rsidR="005271E6" w:rsidRDefault="00DD6533">
      <w:pPr>
        <w:spacing w:line="240" w:lineRule="auto"/>
      </w:pPr>
      <w:r>
        <w:rPr>
          <w:rFonts w:ascii="Calibri" w:eastAsia="Calibri" w:hAnsi="Calibri" w:cs="Calibri"/>
        </w:rPr>
        <w:t>“</w:t>
      </w:r>
      <w:hyperlink r:id="rId115">
        <w:r>
          <w:rPr>
            <w:rFonts w:ascii="Calibri" w:eastAsia="Calibri" w:hAnsi="Calibri" w:cs="Calibri"/>
            <w:color w:val="0000FF"/>
            <w:sz w:val="21"/>
            <w:szCs w:val="21"/>
            <w:highlight w:val="white"/>
            <w:u w:val="single"/>
          </w:rPr>
          <w:t>Integrating Collaborative Activities: Public Deliberation with Stakeholder Processes</w:t>
        </w:r>
      </w:hyperlink>
      <w:r>
        <w:rPr>
          <w:rFonts w:ascii="Calibri" w:eastAsia="Calibri" w:hAnsi="Calibri" w:cs="Calibri"/>
        </w:rPr>
        <w:t>”</w:t>
      </w:r>
      <w:hyperlink r:id="rId116">
        <w:r>
          <w:rPr>
            <w:rFonts w:ascii="Calibri" w:eastAsia="Calibri" w:hAnsi="Calibri" w:cs="Calibri"/>
          </w:rPr>
          <w:t>,</w:t>
        </w:r>
      </w:hyperlink>
      <w:r>
        <w:rPr>
          <w:rFonts w:ascii="Calibri" w:eastAsia="Calibri" w:hAnsi="Calibri" w:cs="Calibri"/>
        </w:rPr>
        <w:t xml:space="preserve"> National Policy Consensus Center.</w:t>
      </w:r>
    </w:p>
    <w:p w14:paraId="4FCD0F5F" w14:textId="77777777" w:rsidR="005271E6" w:rsidRDefault="00DD6533">
      <w:pPr>
        <w:spacing w:line="240" w:lineRule="auto"/>
      </w:pPr>
      <w:r>
        <w:rPr>
          <w:rFonts w:ascii="Calibri" w:eastAsia="Calibri" w:hAnsi="Calibri" w:cs="Calibri"/>
          <w:highlight w:val="white"/>
        </w:rPr>
        <w:t>This 38 page report examines how leaders can create even better solutions through collaborative governance processes, examining U.S. case studies where public deliberation and stakeholder processes have enhanced outcomes.</w:t>
      </w:r>
      <w:r>
        <w:rPr>
          <w:rFonts w:ascii="Calibri" w:eastAsia="Calibri" w:hAnsi="Calibri" w:cs="Calibri"/>
        </w:rPr>
        <w:t xml:space="preserve"> </w:t>
      </w:r>
    </w:p>
    <w:p w14:paraId="08D389F4" w14:textId="4CB87AF9" w:rsidR="005271E6" w:rsidDel="005B5AD8" w:rsidRDefault="005271E6">
      <w:pPr>
        <w:spacing w:line="240" w:lineRule="auto"/>
        <w:rPr>
          <w:del w:id="848" w:author="Pena, Vanessa I" w:date="2017-02-27T12:17:00Z"/>
        </w:rPr>
      </w:pPr>
    </w:p>
    <w:p w14:paraId="36601255" w14:textId="77777777" w:rsidR="005271E6" w:rsidRDefault="00DD6533">
      <w:pPr>
        <w:spacing w:line="240" w:lineRule="auto"/>
      </w:pPr>
      <w:r>
        <w:rPr>
          <w:rFonts w:ascii="Calibri" w:eastAsia="Calibri" w:hAnsi="Calibri" w:cs="Calibri"/>
          <w:highlight w:val="white"/>
        </w:rPr>
        <w:t xml:space="preserve">Holman, P. et al., </w:t>
      </w:r>
      <w:proofErr w:type="gramStart"/>
      <w:r>
        <w:rPr>
          <w:rFonts w:ascii="Calibri" w:eastAsia="Calibri" w:hAnsi="Calibri" w:cs="Calibri"/>
          <w:highlight w:val="white"/>
        </w:rPr>
        <w:t>The</w:t>
      </w:r>
      <w:proofErr w:type="gramEnd"/>
      <w:r>
        <w:rPr>
          <w:rFonts w:ascii="Calibri" w:eastAsia="Calibri" w:hAnsi="Calibri" w:cs="Calibri"/>
          <w:highlight w:val="white"/>
        </w:rPr>
        <w:t xml:space="preserve"> Change Handbook: The Definitive Resource on Today's Best Methods for Engaging Whole Systems, </w:t>
      </w:r>
      <w:proofErr w:type="spellStart"/>
      <w:r>
        <w:rPr>
          <w:rFonts w:ascii="Calibri" w:eastAsia="Calibri" w:hAnsi="Calibri" w:cs="Calibri"/>
          <w:highlight w:val="white"/>
        </w:rPr>
        <w:t>Berrett</w:t>
      </w:r>
      <w:proofErr w:type="spellEnd"/>
      <w:r>
        <w:rPr>
          <w:rFonts w:ascii="Calibri" w:eastAsia="Calibri" w:hAnsi="Calibri" w:cs="Calibri"/>
          <w:highlight w:val="white"/>
        </w:rPr>
        <w:t>-Koehler Publishers, 2006</w:t>
      </w:r>
    </w:p>
    <w:p w14:paraId="1EAC25AA" w14:textId="77777777" w:rsidR="005271E6" w:rsidRDefault="00DD6533">
      <w:pPr>
        <w:spacing w:line="240" w:lineRule="auto"/>
      </w:pPr>
      <w:r>
        <w:rPr>
          <w:rFonts w:ascii="Calibri" w:eastAsia="Calibri" w:hAnsi="Calibri" w:cs="Calibri"/>
          <w:highlight w:val="white"/>
        </w:rPr>
        <w:t>Covers over 60 tools for facilitating group interactions; includes appreciative inquiry, community summits, dynamic planning, open space, and scenario planning.</w:t>
      </w:r>
    </w:p>
    <w:p w14:paraId="4D2DBBFB" w14:textId="101A131B" w:rsidR="005271E6" w:rsidDel="005B5AD8" w:rsidRDefault="005271E6">
      <w:pPr>
        <w:rPr>
          <w:del w:id="849" w:author="Pena, Vanessa I" w:date="2017-02-27T12:17:00Z"/>
        </w:rPr>
      </w:pPr>
      <w:bookmarkStart w:id="850" w:name="_Toc475961307"/>
      <w:bookmarkEnd w:id="850"/>
    </w:p>
    <w:p w14:paraId="6E916220" w14:textId="535BABFA" w:rsidR="005271E6" w:rsidDel="005B5AD8" w:rsidRDefault="005271E6">
      <w:pPr>
        <w:spacing w:line="240" w:lineRule="auto"/>
        <w:rPr>
          <w:del w:id="851" w:author="Pena, Vanessa I" w:date="2017-02-27T12:17:00Z"/>
        </w:rPr>
      </w:pPr>
      <w:bookmarkStart w:id="852" w:name="_Toc475961308"/>
      <w:bookmarkEnd w:id="852"/>
      <w:commentRangeStart w:id="853"/>
    </w:p>
    <w:p w14:paraId="5A6E4C93" w14:textId="77777777" w:rsidR="005271E6" w:rsidRDefault="00DD6533">
      <w:pPr>
        <w:pStyle w:val="Heading3"/>
        <w:pPrChange w:id="854" w:author="Abrahams, Leslie (UNC)" w:date="2017-02-24T10:19:00Z">
          <w:pPr>
            <w:spacing w:line="240" w:lineRule="auto"/>
          </w:pPr>
        </w:pPrChange>
      </w:pPr>
      <w:bookmarkStart w:id="855" w:name="_Toc475961309"/>
      <w:r>
        <w:rPr>
          <w:rFonts w:eastAsia="Calibri"/>
        </w:rPr>
        <w:t>Resources for other collaborative stakeholders</w:t>
      </w:r>
      <w:commentRangeEnd w:id="853"/>
      <w:r w:rsidR="00FB4587">
        <w:rPr>
          <w:rStyle w:val="CommentReference"/>
        </w:rPr>
        <w:commentReference w:id="853"/>
      </w:r>
      <w:bookmarkEnd w:id="855"/>
    </w:p>
    <w:p w14:paraId="547C936B" w14:textId="77777777" w:rsidR="005271E6" w:rsidRDefault="00DD6533">
      <w:pPr>
        <w:spacing w:line="240" w:lineRule="auto"/>
      </w:pPr>
      <w:r>
        <w:rPr>
          <w:rFonts w:ascii="Calibri" w:eastAsia="Calibri" w:hAnsi="Calibri" w:cs="Calibri"/>
          <w:b/>
        </w:rPr>
        <w:t>For implementing staff:</w:t>
      </w:r>
    </w:p>
    <w:p w14:paraId="4A305EEA" w14:textId="77777777" w:rsidR="005271E6" w:rsidRDefault="00DD6533">
      <w:pPr>
        <w:spacing w:line="240" w:lineRule="auto"/>
      </w:pPr>
      <w:r>
        <w:rPr>
          <w:rFonts w:ascii="Calibri" w:eastAsia="Calibri" w:hAnsi="Calibri" w:cs="Calibri"/>
        </w:rPr>
        <w:t>Bingham, L. and O’Leary, R., “</w:t>
      </w:r>
      <w:hyperlink r:id="rId117">
        <w:r>
          <w:rPr>
            <w:rFonts w:ascii="Calibri" w:eastAsia="Calibri" w:hAnsi="Calibri" w:cs="Calibri"/>
            <w:color w:val="1F6E74"/>
            <w:sz w:val="21"/>
            <w:szCs w:val="21"/>
            <w:highlight w:val="white"/>
            <w:u w:val="single"/>
          </w:rPr>
          <w:t>A</w:t>
        </w:r>
      </w:hyperlink>
      <w:hyperlink r:id="rId118">
        <w:r>
          <w:rPr>
            <w:rFonts w:ascii="Calibri" w:eastAsia="Calibri" w:hAnsi="Calibri" w:cs="Calibri"/>
            <w:color w:val="0000FF"/>
            <w:sz w:val="21"/>
            <w:szCs w:val="21"/>
            <w:highlight w:val="white"/>
            <w:u w:val="single"/>
          </w:rPr>
          <w:t xml:space="preserve"> Manager's Guide to Resolving Conflicts in Collaborative Networks</w:t>
        </w:r>
      </w:hyperlink>
      <w:hyperlink r:id="rId119">
        <w:r>
          <w:rPr>
            <w:rFonts w:ascii="Calibri" w:eastAsia="Calibri" w:hAnsi="Calibri" w:cs="Calibri"/>
            <w:color w:val="1F6E74"/>
            <w:sz w:val="21"/>
            <w:szCs w:val="21"/>
            <w:highlight w:val="white"/>
            <w:u w:val="single"/>
          </w:rPr>
          <w:t xml:space="preserve">”, </w:t>
        </w:r>
      </w:hyperlink>
      <w:hyperlink r:id="rId120">
        <w:r>
          <w:rPr>
            <w:rFonts w:ascii="Calibri" w:eastAsia="Calibri" w:hAnsi="Calibri" w:cs="Calibri"/>
          </w:rPr>
          <w:t xml:space="preserve"> </w:t>
        </w:r>
      </w:hyperlink>
      <w:r>
        <w:rPr>
          <w:rFonts w:ascii="Calibri" w:eastAsia="Calibri" w:hAnsi="Calibri" w:cs="Calibri"/>
          <w:sz w:val="21"/>
          <w:szCs w:val="21"/>
          <w:highlight w:val="white"/>
        </w:rPr>
        <w:t>Kitchen Table Democracy, 2007</w:t>
      </w:r>
      <w:hyperlink r:id="rId121">
        <w:r>
          <w:rPr>
            <w:rFonts w:ascii="Calibri" w:eastAsia="Calibri" w:hAnsi="Calibri" w:cs="Calibri"/>
            <w:color w:val="1F6E74"/>
            <w:sz w:val="21"/>
            <w:szCs w:val="21"/>
            <w:highlight w:val="white"/>
            <w:u w:val="single"/>
          </w:rPr>
          <w:t>.</w:t>
        </w:r>
      </w:hyperlink>
      <w:hyperlink r:id="rId122"/>
    </w:p>
    <w:p w14:paraId="3CB61831" w14:textId="5292C95E" w:rsidR="005271E6" w:rsidDel="005B5AD8" w:rsidRDefault="005B5AD8">
      <w:pPr>
        <w:spacing w:line="240" w:lineRule="auto"/>
        <w:rPr>
          <w:del w:id="856" w:author="Pena, Vanessa I" w:date="2017-02-27T12:17:00Z"/>
        </w:rPr>
      </w:pPr>
      <w:del w:id="857" w:author="Pena, Vanessa I" w:date="2017-02-27T12:17:00Z">
        <w:r w:rsidDel="005B5AD8">
          <w:fldChar w:fldCharType="begin"/>
        </w:r>
        <w:r w:rsidDel="005B5AD8">
          <w:delInstrText xml:space="preserve"> HYPERLINK "http://www.kitchentable.org/sites/ktd/files/documents/BinghamOLearyManagersGuidetoResolvingConflict.pdf" \h </w:delInstrText>
        </w:r>
        <w:r w:rsidDel="005B5AD8">
          <w:fldChar w:fldCharType="end"/>
        </w:r>
      </w:del>
    </w:p>
    <w:p w14:paraId="30CAD9D5" w14:textId="77777777" w:rsidR="005271E6" w:rsidRDefault="00DD6533">
      <w:pPr>
        <w:spacing w:line="240" w:lineRule="auto"/>
      </w:pPr>
      <w:r>
        <w:rPr>
          <w:rFonts w:ascii="Calibri" w:eastAsia="Calibri" w:hAnsi="Calibri" w:cs="Calibri"/>
        </w:rPr>
        <w:t>A 50 page report that addresses a critical set of skills— negotiation—needed by all managers involved in collaborative networks.</w:t>
      </w:r>
    </w:p>
    <w:p w14:paraId="71138589" w14:textId="6443F150" w:rsidR="005271E6" w:rsidDel="005B5AD8" w:rsidRDefault="005271E6">
      <w:pPr>
        <w:spacing w:line="240" w:lineRule="auto"/>
        <w:rPr>
          <w:del w:id="858" w:author="Pena, Vanessa I" w:date="2017-02-27T12:17:00Z"/>
        </w:rPr>
      </w:pPr>
    </w:p>
    <w:p w14:paraId="14F6CBB6" w14:textId="3B7D0F99" w:rsidR="005271E6" w:rsidRDefault="00DD6533">
      <w:pPr>
        <w:spacing w:line="240" w:lineRule="auto"/>
      </w:pPr>
      <w:r>
        <w:rPr>
          <w:rFonts w:ascii="Calibri" w:eastAsia="Calibri" w:hAnsi="Calibri" w:cs="Calibri"/>
        </w:rPr>
        <w:t>“</w:t>
      </w:r>
      <w:hyperlink r:id="rId123">
        <w:r>
          <w:rPr>
            <w:rFonts w:ascii="Calibri" w:eastAsia="Calibri" w:hAnsi="Calibri" w:cs="Calibri"/>
            <w:color w:val="0000FF"/>
            <w:u w:val="single"/>
          </w:rPr>
          <w:t xml:space="preserve">Guide </w:t>
        </w:r>
        <w:proofErr w:type="gramStart"/>
        <w:r>
          <w:rPr>
            <w:rFonts w:ascii="Calibri" w:eastAsia="Calibri" w:hAnsi="Calibri" w:cs="Calibri"/>
            <w:color w:val="0000FF"/>
            <w:u w:val="single"/>
          </w:rPr>
          <w:t>To</w:t>
        </w:r>
        <w:proofErr w:type="gramEnd"/>
        <w:r>
          <w:rPr>
            <w:rFonts w:ascii="Calibri" w:eastAsia="Calibri" w:hAnsi="Calibri" w:cs="Calibri"/>
            <w:color w:val="0000FF"/>
            <w:u w:val="single"/>
          </w:rPr>
          <w:t xml:space="preserve"> Taking Notes And Preparing Meeting Summaries</w:t>
        </w:r>
      </w:hyperlink>
      <w:r>
        <w:rPr>
          <w:rFonts w:ascii="Calibri" w:eastAsia="Calibri" w:hAnsi="Calibri" w:cs="Calibri"/>
        </w:rPr>
        <w:t>”</w:t>
      </w:r>
      <w:r w:rsidR="006000AD">
        <w:rPr>
          <w:rFonts w:ascii="Calibri" w:eastAsia="Calibri" w:hAnsi="Calibri" w:cs="Calibri"/>
        </w:rPr>
        <w:t xml:space="preserve"> </w:t>
      </w:r>
      <w:r>
        <w:rPr>
          <w:rFonts w:ascii="Calibri" w:eastAsia="Calibri" w:hAnsi="Calibri" w:cs="Calibri"/>
        </w:rPr>
        <w:t>Center for Collaborative Policy, California State University Sacramento.</w:t>
      </w:r>
    </w:p>
    <w:p w14:paraId="5AF1D12B" w14:textId="77777777" w:rsidR="005271E6" w:rsidRDefault="00DD6533">
      <w:pPr>
        <w:spacing w:line="240" w:lineRule="auto"/>
      </w:pPr>
      <w:proofErr w:type="gramStart"/>
      <w:r>
        <w:rPr>
          <w:rFonts w:ascii="Calibri" w:eastAsia="Calibri" w:hAnsi="Calibri" w:cs="Calibri"/>
        </w:rPr>
        <w:t>A</w:t>
      </w:r>
      <w:proofErr w:type="gramEnd"/>
      <w:r>
        <w:rPr>
          <w:rFonts w:ascii="Calibri" w:eastAsia="Calibri" w:hAnsi="Calibri" w:cs="Calibri"/>
        </w:rPr>
        <w:t xml:space="preserve"> 11 page guide that details best practices for documenting collaborative dialogue. It covers “how to listen, how to distill comments, and how to reframe comments with vocabulary that honors a concern yet takes off any potentially aggressive or offensive edge.” </w:t>
      </w:r>
    </w:p>
    <w:p w14:paraId="09F2467A" w14:textId="4B385F9A" w:rsidR="005271E6" w:rsidDel="005B5AD8" w:rsidRDefault="005271E6">
      <w:pPr>
        <w:spacing w:line="240" w:lineRule="auto"/>
        <w:rPr>
          <w:del w:id="859" w:author="Pena, Vanessa I" w:date="2017-02-27T12:17:00Z"/>
        </w:rPr>
      </w:pPr>
    </w:p>
    <w:p w14:paraId="2E86605B" w14:textId="77777777" w:rsidR="005271E6" w:rsidRDefault="00DD6533">
      <w:pPr>
        <w:spacing w:line="240" w:lineRule="auto"/>
      </w:pPr>
      <w:r>
        <w:rPr>
          <w:rFonts w:ascii="Calibri" w:eastAsia="Calibri" w:hAnsi="Calibri" w:cs="Calibri"/>
          <w:b/>
        </w:rPr>
        <w:t xml:space="preserve">For universities: </w:t>
      </w:r>
    </w:p>
    <w:p w14:paraId="742B5913" w14:textId="77777777" w:rsidR="005271E6" w:rsidRDefault="00DD6533">
      <w:pPr>
        <w:spacing w:line="240" w:lineRule="auto"/>
      </w:pPr>
      <w:r>
        <w:rPr>
          <w:rFonts w:ascii="Calibri" w:eastAsia="Calibri" w:hAnsi="Calibri" w:cs="Calibri"/>
        </w:rPr>
        <w:t>“</w:t>
      </w:r>
      <w:hyperlink r:id="rId124">
        <w:r>
          <w:rPr>
            <w:rFonts w:ascii="Calibri" w:eastAsia="Calibri" w:hAnsi="Calibri" w:cs="Calibri"/>
            <w:color w:val="0000FF"/>
            <w:u w:val="single"/>
          </w:rPr>
          <w:t>Finding Better Ways to Solve Public Problems:</w:t>
        </w:r>
      </w:hyperlink>
      <w:r>
        <w:rPr>
          <w:rFonts w:ascii="Calibri" w:eastAsia="Calibri" w:hAnsi="Calibri" w:cs="Calibri"/>
        </w:rPr>
        <w:t xml:space="preserve"> The Emerging Role of Universities as Neutral Forums for Collaborative Policymaking” Policy Consensus Initiative, June 2005.</w:t>
      </w:r>
    </w:p>
    <w:p w14:paraId="3E051BD3" w14:textId="77777777" w:rsidR="005271E6" w:rsidRDefault="00DD6533">
      <w:pPr>
        <w:spacing w:line="240" w:lineRule="auto"/>
      </w:pPr>
      <w:r>
        <w:rPr>
          <w:rFonts w:ascii="Calibri" w:eastAsia="Calibri" w:hAnsi="Calibri" w:cs="Calibri"/>
        </w:rPr>
        <w:t xml:space="preserve">A 20-page report on the emerging role of universities as forums for collaborative approaches to public policymaking. </w:t>
      </w:r>
    </w:p>
    <w:p w14:paraId="6509331C" w14:textId="1CA6EF55" w:rsidR="005271E6" w:rsidDel="005B5AD8" w:rsidRDefault="005271E6">
      <w:pPr>
        <w:spacing w:line="240" w:lineRule="auto"/>
        <w:rPr>
          <w:del w:id="860" w:author="Pena, Vanessa I" w:date="2017-02-27T12:17:00Z"/>
        </w:rPr>
      </w:pPr>
    </w:p>
    <w:p w14:paraId="2CFAA1A0" w14:textId="77777777" w:rsidR="005271E6" w:rsidRDefault="00DD6533">
      <w:pPr>
        <w:spacing w:line="240" w:lineRule="auto"/>
      </w:pPr>
      <w:r>
        <w:rPr>
          <w:rFonts w:ascii="Calibri" w:eastAsia="Calibri" w:hAnsi="Calibri" w:cs="Calibri"/>
          <w:b/>
        </w:rPr>
        <w:t>For funders:</w:t>
      </w:r>
    </w:p>
    <w:p w14:paraId="2617328C" w14:textId="77777777" w:rsidR="005271E6" w:rsidRDefault="00DD6533">
      <w:pPr>
        <w:spacing w:line="240" w:lineRule="auto"/>
      </w:pPr>
      <w:proofErr w:type="spellStart"/>
      <w:r>
        <w:rPr>
          <w:rFonts w:ascii="Calibri" w:eastAsia="Calibri" w:hAnsi="Calibri" w:cs="Calibri"/>
        </w:rPr>
        <w:t>Scearce</w:t>
      </w:r>
      <w:proofErr w:type="spellEnd"/>
      <w:r>
        <w:rPr>
          <w:rFonts w:ascii="Calibri" w:eastAsia="Calibri" w:hAnsi="Calibri" w:cs="Calibri"/>
        </w:rPr>
        <w:t>, D., “</w:t>
      </w:r>
      <w:hyperlink r:id="rId125">
        <w:r>
          <w:rPr>
            <w:rFonts w:ascii="Calibri" w:eastAsia="Calibri" w:hAnsi="Calibri" w:cs="Calibri"/>
            <w:highlight w:val="white"/>
            <w:u w:val="single"/>
          </w:rPr>
          <w:t>Catalyzing Networks for Social Change: A Funder’s Guide”,</w:t>
        </w:r>
      </w:hyperlink>
      <w:r>
        <w:rPr>
          <w:rFonts w:ascii="Calibri" w:eastAsia="Calibri" w:hAnsi="Calibri" w:cs="Calibri"/>
        </w:rPr>
        <w:t xml:space="preserve"> </w:t>
      </w:r>
      <w:r>
        <w:rPr>
          <w:rFonts w:ascii="Calibri" w:eastAsia="Calibri" w:hAnsi="Calibri" w:cs="Calibri"/>
          <w:highlight w:val="white"/>
        </w:rPr>
        <w:t xml:space="preserve">Monitor Institute and </w:t>
      </w:r>
      <w:proofErr w:type="spellStart"/>
      <w:r>
        <w:rPr>
          <w:rFonts w:ascii="Calibri" w:eastAsia="Calibri" w:hAnsi="Calibri" w:cs="Calibri"/>
          <w:highlight w:val="white"/>
        </w:rPr>
        <w:t>Grantmakers</w:t>
      </w:r>
      <w:proofErr w:type="spellEnd"/>
      <w:r>
        <w:rPr>
          <w:rFonts w:ascii="Calibri" w:eastAsia="Calibri" w:hAnsi="Calibri" w:cs="Calibri"/>
          <w:highlight w:val="white"/>
        </w:rPr>
        <w:t xml:space="preserve"> for Effective Organizations, 2011. </w:t>
      </w:r>
    </w:p>
    <w:p w14:paraId="62FAD9E8" w14:textId="77777777" w:rsidR="005271E6" w:rsidRDefault="00DD6533">
      <w:pPr>
        <w:spacing w:line="240" w:lineRule="auto"/>
      </w:pPr>
      <w:r>
        <w:rPr>
          <w:rFonts w:ascii="Calibri" w:eastAsia="Calibri" w:hAnsi="Calibri" w:cs="Calibri"/>
          <w:highlight w:val="white"/>
        </w:rPr>
        <w:t xml:space="preserve">Describes how </w:t>
      </w:r>
      <w:proofErr w:type="spellStart"/>
      <w:r>
        <w:rPr>
          <w:rFonts w:ascii="Calibri" w:eastAsia="Calibri" w:hAnsi="Calibri" w:cs="Calibri"/>
          <w:highlight w:val="white"/>
        </w:rPr>
        <w:t>convenings</w:t>
      </w:r>
      <w:proofErr w:type="spellEnd"/>
      <w:r>
        <w:rPr>
          <w:rFonts w:ascii="Calibri" w:eastAsia="Calibri" w:hAnsi="Calibri" w:cs="Calibri"/>
          <w:highlight w:val="white"/>
        </w:rPr>
        <w:t xml:space="preserve"> are integral to catalyzing networks and creating new opportunities.</w:t>
      </w:r>
    </w:p>
    <w:p w14:paraId="4C868A33" w14:textId="387FDF51" w:rsidR="005271E6" w:rsidDel="005B5AD8" w:rsidRDefault="005271E6">
      <w:pPr>
        <w:spacing w:line="240" w:lineRule="auto"/>
        <w:rPr>
          <w:del w:id="861" w:author="Pena, Vanessa I" w:date="2017-02-27T12:17:00Z"/>
        </w:rPr>
      </w:pPr>
    </w:p>
    <w:p w14:paraId="60709619" w14:textId="77777777" w:rsidR="005271E6" w:rsidRDefault="00DD6533">
      <w:pPr>
        <w:spacing w:line="240" w:lineRule="auto"/>
      </w:pPr>
      <w:r>
        <w:rPr>
          <w:rFonts w:ascii="Calibri" w:eastAsia="Calibri" w:hAnsi="Calibri" w:cs="Calibri"/>
          <w:b/>
        </w:rPr>
        <w:t>For philanthropy:</w:t>
      </w:r>
    </w:p>
    <w:p w14:paraId="5A3B3989" w14:textId="77777777" w:rsidR="005271E6" w:rsidRDefault="00DD6533">
      <w:pPr>
        <w:spacing w:line="240" w:lineRule="auto"/>
      </w:pPr>
      <w:r>
        <w:rPr>
          <w:rFonts w:ascii="Calibri" w:eastAsia="Calibri" w:hAnsi="Calibri" w:cs="Calibri"/>
        </w:rPr>
        <w:t>Ferris, J. and Williams, N., “</w:t>
      </w:r>
      <w:hyperlink r:id="rId126">
        <w:r>
          <w:rPr>
            <w:rFonts w:ascii="Calibri" w:eastAsia="Calibri" w:hAnsi="Calibri" w:cs="Calibri"/>
            <w:color w:val="0000FF"/>
            <w:u w:val="single"/>
          </w:rPr>
          <w:t>Philanthropy and Government Working Together: The Role of Offices of Strategic Partnerships in Public Problem Solving</w:t>
        </w:r>
      </w:hyperlink>
      <w:r>
        <w:rPr>
          <w:rFonts w:ascii="Calibri" w:eastAsia="Calibri" w:hAnsi="Calibri" w:cs="Calibri"/>
        </w:rPr>
        <w:t>”</w:t>
      </w:r>
      <w:hyperlink r:id="rId127">
        <w:r>
          <w:rPr>
            <w:rFonts w:ascii="Calibri" w:eastAsia="Calibri" w:hAnsi="Calibri" w:cs="Calibri"/>
          </w:rPr>
          <w:t xml:space="preserve"> </w:t>
        </w:r>
      </w:hyperlink>
      <w:r>
        <w:rPr>
          <w:rFonts w:ascii="Calibri" w:eastAsia="Calibri" w:hAnsi="Calibri" w:cs="Calibri"/>
        </w:rPr>
        <w:t xml:space="preserve">Center on Philanthropy and Public Policy, University of Southern California, 2012. </w:t>
      </w:r>
    </w:p>
    <w:p w14:paraId="2D1B31A9" w14:textId="77777777" w:rsidR="005271E6" w:rsidRDefault="00DD6533">
      <w:pPr>
        <w:spacing w:line="240" w:lineRule="auto"/>
      </w:pPr>
      <w:r>
        <w:rPr>
          <w:rFonts w:ascii="Calibri" w:eastAsia="Calibri" w:hAnsi="Calibri" w:cs="Calibri"/>
        </w:rPr>
        <w:t>How and why offices for public-private partnerships are created and how they function.</w:t>
      </w:r>
    </w:p>
    <w:p w14:paraId="074CE1A9" w14:textId="46DD7289" w:rsidR="005271E6" w:rsidDel="005B5AD8" w:rsidRDefault="005271E6">
      <w:pPr>
        <w:spacing w:line="240" w:lineRule="auto"/>
        <w:rPr>
          <w:del w:id="862" w:author="Pena, Vanessa I" w:date="2017-02-27T12:17:00Z"/>
        </w:rPr>
      </w:pPr>
    </w:p>
    <w:p w14:paraId="2B79CBE4" w14:textId="77777777" w:rsidR="005271E6" w:rsidRDefault="00DD6533">
      <w:pPr>
        <w:spacing w:line="240" w:lineRule="auto"/>
      </w:pPr>
      <w:r>
        <w:rPr>
          <w:rFonts w:ascii="Calibri" w:eastAsia="Calibri" w:hAnsi="Calibri" w:cs="Calibri"/>
          <w:b/>
        </w:rPr>
        <w:t>For private sector partners:</w:t>
      </w:r>
    </w:p>
    <w:p w14:paraId="7A8FA5D8" w14:textId="77777777" w:rsidR="005271E6" w:rsidRDefault="00DD6533">
      <w:pPr>
        <w:spacing w:line="240" w:lineRule="auto"/>
      </w:pPr>
      <w:r>
        <w:rPr>
          <w:rFonts w:ascii="Calibri" w:eastAsia="Calibri" w:hAnsi="Calibri" w:cs="Calibri"/>
        </w:rPr>
        <w:t>Kramer, M. and Porter, M., “</w:t>
      </w:r>
      <w:hyperlink r:id="rId128">
        <w:r>
          <w:rPr>
            <w:rFonts w:ascii="Calibri" w:eastAsia="Calibri" w:hAnsi="Calibri" w:cs="Calibri"/>
            <w:color w:val="0000FF"/>
            <w:u w:val="single"/>
          </w:rPr>
          <w:t>Creating Shared Value”</w:t>
        </w:r>
      </w:hyperlink>
      <w:r>
        <w:rPr>
          <w:rFonts w:ascii="Calibri" w:eastAsia="Calibri" w:hAnsi="Calibri" w:cs="Calibri"/>
        </w:rPr>
        <w:t>,</w:t>
      </w:r>
      <w:hyperlink r:id="rId129">
        <w:r>
          <w:rPr>
            <w:rFonts w:ascii="Calibri" w:eastAsia="Calibri" w:hAnsi="Calibri" w:cs="Calibri"/>
          </w:rPr>
          <w:t xml:space="preserve"> </w:t>
        </w:r>
      </w:hyperlink>
      <w:r>
        <w:rPr>
          <w:rFonts w:ascii="Calibri" w:eastAsia="Calibri" w:hAnsi="Calibri" w:cs="Calibri"/>
        </w:rPr>
        <w:t xml:space="preserve"> FSG and Harvard Business Review, 2011. </w:t>
      </w:r>
    </w:p>
    <w:p w14:paraId="73DA3C43" w14:textId="77777777" w:rsidR="005271E6" w:rsidRDefault="00DD6533">
      <w:pPr>
        <w:spacing w:line="240" w:lineRule="auto"/>
      </w:pPr>
      <w:r>
        <w:rPr>
          <w:rFonts w:ascii="Calibri" w:eastAsia="Calibri" w:hAnsi="Calibri" w:cs="Calibri"/>
        </w:rPr>
        <w:t xml:space="preserve">Article and motion graphic on how success for business and society is interdependent. </w:t>
      </w:r>
    </w:p>
    <w:p w14:paraId="1646CCA8" w14:textId="05D7E79F" w:rsidR="005271E6" w:rsidDel="005B5AD8" w:rsidRDefault="005271E6">
      <w:pPr>
        <w:spacing w:line="240" w:lineRule="auto"/>
        <w:rPr>
          <w:del w:id="863" w:author="Pena, Vanessa I" w:date="2017-02-27T12:17:00Z"/>
        </w:rPr>
      </w:pPr>
    </w:p>
    <w:p w14:paraId="3525F551" w14:textId="77777777" w:rsidR="005271E6" w:rsidRDefault="00DD6533">
      <w:pPr>
        <w:spacing w:line="240" w:lineRule="auto"/>
      </w:pPr>
      <w:r>
        <w:rPr>
          <w:rFonts w:ascii="Calibri" w:eastAsia="Calibri" w:hAnsi="Calibri" w:cs="Calibri"/>
        </w:rPr>
        <w:t>White, D., “</w:t>
      </w:r>
      <w:hyperlink r:id="rId130">
        <w:r>
          <w:rPr>
            <w:rFonts w:ascii="Calibri" w:eastAsia="Calibri" w:hAnsi="Calibri" w:cs="Calibri"/>
            <w:color w:val="1155CC"/>
            <w:u w:val="single"/>
          </w:rPr>
          <w:t>Business Collaboration with Government: Does Reward Outweigh Risk?</w:t>
        </w:r>
      </w:hyperlink>
      <w:proofErr w:type="gramStart"/>
      <w:r>
        <w:rPr>
          <w:rFonts w:ascii="Calibri" w:eastAsia="Calibri" w:hAnsi="Calibri" w:cs="Calibri"/>
        </w:rPr>
        <w:t>”,</w:t>
      </w:r>
      <w:proofErr w:type="gramEnd"/>
      <w:r>
        <w:rPr>
          <w:rFonts w:ascii="Calibri" w:eastAsia="Calibri" w:hAnsi="Calibri" w:cs="Calibri"/>
        </w:rPr>
        <w:t xml:space="preserve"> Stanford Social Innovation Review, November 2016. </w:t>
      </w:r>
    </w:p>
    <w:p w14:paraId="0C40E551" w14:textId="77777777" w:rsidR="005271E6" w:rsidRDefault="00DD6533">
      <w:pPr>
        <w:spacing w:line="240" w:lineRule="auto"/>
      </w:pPr>
      <w:r>
        <w:rPr>
          <w:rFonts w:ascii="Calibri" w:eastAsia="Calibri" w:hAnsi="Calibri" w:cs="Calibri"/>
        </w:rPr>
        <w:t xml:space="preserve">White argues that the challenges the world faces need both private and public sector participation. </w:t>
      </w:r>
    </w:p>
    <w:p w14:paraId="30AA1371" w14:textId="25A353F0" w:rsidR="005271E6" w:rsidDel="005B5AD8" w:rsidRDefault="005271E6">
      <w:pPr>
        <w:spacing w:line="240" w:lineRule="auto"/>
        <w:rPr>
          <w:del w:id="864" w:author="Pena, Vanessa I" w:date="2017-02-27T12:17:00Z"/>
        </w:rPr>
      </w:pPr>
      <w:bookmarkStart w:id="865" w:name="_Toc475961310"/>
      <w:bookmarkEnd w:id="865"/>
    </w:p>
    <w:p w14:paraId="07B8A6AD" w14:textId="77777777" w:rsidR="005271E6" w:rsidRDefault="00DD6533">
      <w:pPr>
        <w:pStyle w:val="Heading3"/>
        <w:pPrChange w:id="866" w:author="Abrahams, Leslie (UNC)" w:date="2017-02-24T10:19:00Z">
          <w:pPr>
            <w:spacing w:line="240" w:lineRule="auto"/>
          </w:pPr>
        </w:pPrChange>
      </w:pPr>
      <w:bookmarkStart w:id="867" w:name="_Toc475961311"/>
      <w:r>
        <w:rPr>
          <w:rFonts w:eastAsia="Calibri"/>
        </w:rPr>
        <w:t>Further reading:</w:t>
      </w:r>
      <w:bookmarkEnd w:id="867"/>
    </w:p>
    <w:p w14:paraId="51DEFF68" w14:textId="77777777" w:rsidR="005271E6" w:rsidRDefault="00DD6533">
      <w:pPr>
        <w:spacing w:line="240" w:lineRule="auto"/>
      </w:pPr>
      <w:proofErr w:type="spellStart"/>
      <w:r>
        <w:rPr>
          <w:rFonts w:ascii="Calibri" w:eastAsia="Calibri" w:hAnsi="Calibri" w:cs="Calibri"/>
        </w:rPr>
        <w:t>Leighninger</w:t>
      </w:r>
      <w:proofErr w:type="spellEnd"/>
      <w:r>
        <w:rPr>
          <w:rFonts w:ascii="Calibri" w:eastAsia="Calibri" w:hAnsi="Calibri" w:cs="Calibri"/>
        </w:rPr>
        <w:t xml:space="preserve">, M., </w:t>
      </w:r>
      <w:proofErr w:type="gramStart"/>
      <w:r>
        <w:rPr>
          <w:rFonts w:ascii="Calibri" w:eastAsia="Calibri" w:hAnsi="Calibri" w:cs="Calibri"/>
        </w:rPr>
        <w:t>The</w:t>
      </w:r>
      <w:proofErr w:type="gramEnd"/>
      <w:r>
        <w:rPr>
          <w:rFonts w:ascii="Calibri" w:eastAsia="Calibri" w:hAnsi="Calibri" w:cs="Calibri"/>
        </w:rPr>
        <w:t xml:space="preserve"> Next Form of Democracy: How Expert Rule is Giving Way to Shared Governance – and Why Politics Will Never Be the Same, Vanderbilt University Press, 2006.</w:t>
      </w:r>
    </w:p>
    <w:p w14:paraId="72F91A56" w14:textId="1D8D85EC" w:rsidR="005271E6" w:rsidDel="005B5AD8" w:rsidRDefault="005271E6">
      <w:pPr>
        <w:spacing w:line="240" w:lineRule="auto"/>
        <w:rPr>
          <w:del w:id="868" w:author="Pena, Vanessa I" w:date="2017-02-27T12:18:00Z"/>
        </w:rPr>
      </w:pPr>
    </w:p>
    <w:p w14:paraId="5974421D" w14:textId="77777777" w:rsidR="005271E6" w:rsidRDefault="00DD6533">
      <w:pPr>
        <w:spacing w:line="240" w:lineRule="auto"/>
      </w:pPr>
      <w:r>
        <w:rPr>
          <w:rFonts w:ascii="Calibri" w:eastAsia="Calibri" w:hAnsi="Calibri" w:cs="Calibri"/>
        </w:rPr>
        <w:t xml:space="preserve">Sawyer, D. and </w:t>
      </w:r>
      <w:proofErr w:type="spellStart"/>
      <w:r>
        <w:rPr>
          <w:rFonts w:ascii="Calibri" w:eastAsia="Calibri" w:hAnsi="Calibri" w:cs="Calibri"/>
        </w:rPr>
        <w:t>Ehrlichman</w:t>
      </w:r>
      <w:proofErr w:type="spellEnd"/>
      <w:r>
        <w:rPr>
          <w:rFonts w:ascii="Calibri" w:eastAsia="Calibri" w:hAnsi="Calibri" w:cs="Calibri"/>
        </w:rPr>
        <w:t>, D., “</w:t>
      </w:r>
      <w:hyperlink r:id="rId131">
        <w:r>
          <w:rPr>
            <w:rFonts w:ascii="Calibri" w:eastAsia="Calibri" w:hAnsi="Calibri" w:cs="Calibri"/>
            <w:color w:val="1155CC"/>
            <w:u w:val="single"/>
          </w:rPr>
          <w:t>The Tactics of Trust</w:t>
        </w:r>
      </w:hyperlink>
      <w:r>
        <w:rPr>
          <w:rFonts w:ascii="Calibri" w:eastAsia="Calibri" w:hAnsi="Calibri" w:cs="Calibri"/>
        </w:rPr>
        <w:t xml:space="preserve">”, Stanford Social Innovation Review, 2016 </w:t>
      </w:r>
    </w:p>
    <w:p w14:paraId="5C192987" w14:textId="59576BE0" w:rsidR="005271E6" w:rsidDel="005B5AD8" w:rsidRDefault="005271E6">
      <w:pPr>
        <w:spacing w:line="240" w:lineRule="auto"/>
        <w:rPr>
          <w:del w:id="869" w:author="Pena, Vanessa I" w:date="2017-02-27T12:18:00Z"/>
        </w:rPr>
      </w:pPr>
      <w:bookmarkStart w:id="870" w:name="_3rdcrjn" w:colFirst="0" w:colLast="0"/>
      <w:bookmarkEnd w:id="870"/>
    </w:p>
    <w:p w14:paraId="4C5AF576" w14:textId="01FBBD63" w:rsidR="005271E6" w:rsidDel="005B5AD8" w:rsidRDefault="00DD6533">
      <w:pPr>
        <w:spacing w:line="240" w:lineRule="auto"/>
        <w:rPr>
          <w:del w:id="871" w:author="Pena, Vanessa I" w:date="2017-02-27T12:18:00Z"/>
        </w:rPr>
      </w:pPr>
      <w:r>
        <w:rPr>
          <w:rFonts w:ascii="Calibri" w:eastAsia="Calibri" w:hAnsi="Calibri" w:cs="Calibri"/>
        </w:rPr>
        <w:t xml:space="preserve">Satish </w:t>
      </w:r>
      <w:proofErr w:type="spellStart"/>
      <w:r>
        <w:rPr>
          <w:rFonts w:ascii="Calibri" w:eastAsia="Calibri" w:hAnsi="Calibri" w:cs="Calibri"/>
        </w:rPr>
        <w:t>Nambisan</w:t>
      </w:r>
      <w:proofErr w:type="spellEnd"/>
      <w:r>
        <w:rPr>
          <w:rFonts w:ascii="Calibri" w:eastAsia="Calibri" w:hAnsi="Calibri" w:cs="Calibri"/>
        </w:rPr>
        <w:t>, “</w:t>
      </w:r>
      <w:hyperlink r:id="rId132">
        <w:r>
          <w:rPr>
            <w:rFonts w:ascii="Calibri" w:eastAsia="Calibri" w:hAnsi="Calibri" w:cs="Calibri"/>
            <w:color w:val="0000FF"/>
            <w:u w:val="single"/>
          </w:rPr>
          <w:t>Transforming Government Through Collaborative Innovation</w:t>
        </w:r>
      </w:hyperlink>
      <w:r>
        <w:rPr>
          <w:rFonts w:ascii="Calibri" w:eastAsia="Calibri" w:hAnsi="Calibri" w:cs="Calibri"/>
        </w:rPr>
        <w:t>,” IBM Center for The Business of Government, 2008.</w:t>
      </w:r>
      <w:ins w:id="872" w:author="Pena, Vanessa I" w:date="2017-02-27T12:18:00Z">
        <w:r w:rsidR="005B5AD8" w:rsidDel="005B5AD8">
          <w:t xml:space="preserve"> </w:t>
        </w:r>
      </w:ins>
    </w:p>
    <w:p w14:paraId="58878C67" w14:textId="09D2529C" w:rsidR="005271E6" w:rsidDel="005B5AD8" w:rsidRDefault="005271E6">
      <w:pPr>
        <w:spacing w:line="240" w:lineRule="auto"/>
        <w:rPr>
          <w:del w:id="873" w:author="Pena, Vanessa I" w:date="2017-02-27T12:18:00Z"/>
        </w:rPr>
      </w:pPr>
    </w:p>
    <w:p w14:paraId="632231C5" w14:textId="64B7E32A" w:rsidR="005271E6" w:rsidDel="005B5AD8" w:rsidRDefault="005271E6">
      <w:pPr>
        <w:spacing w:line="240" w:lineRule="auto"/>
        <w:rPr>
          <w:del w:id="874" w:author="Pena, Vanessa I" w:date="2017-02-27T12:18:00Z"/>
        </w:rPr>
      </w:pPr>
    </w:p>
    <w:p w14:paraId="31DC310D" w14:textId="6E0145D8" w:rsidR="005271E6" w:rsidDel="00C449D6" w:rsidRDefault="00DD6533">
      <w:pPr>
        <w:spacing w:line="240" w:lineRule="auto"/>
        <w:rPr>
          <w:del w:id="875" w:author="Pena, Vanessa I" w:date="2017-01-20T20:42:00Z"/>
        </w:rPr>
      </w:pPr>
      <w:del w:id="876" w:author="Pena, Vanessa I" w:date="2017-01-20T20:42:00Z">
        <w:r w:rsidDel="00C449D6">
          <w:rPr>
            <w:rFonts w:ascii="Calibri" w:eastAsia="Calibri" w:hAnsi="Calibri" w:cs="Calibri"/>
            <w:b/>
          </w:rPr>
          <w:delText>Annex of interviews and reviewers:</w:delText>
        </w:r>
      </w:del>
    </w:p>
    <w:p w14:paraId="67529B6F" w14:textId="7EF09D8A" w:rsidR="005271E6" w:rsidDel="00C449D6" w:rsidRDefault="00DD6533">
      <w:pPr>
        <w:spacing w:line="240" w:lineRule="auto"/>
        <w:rPr>
          <w:del w:id="877" w:author="Pena, Vanessa I" w:date="2017-01-20T20:42:00Z"/>
        </w:rPr>
      </w:pPr>
      <w:del w:id="878" w:author="Pena, Vanessa I" w:date="2017-01-20T20:42:00Z">
        <w:r w:rsidDel="00C449D6">
          <w:rPr>
            <w:rFonts w:ascii="Calibri" w:eastAsia="Calibri" w:hAnsi="Calibri" w:cs="Calibri"/>
          </w:rPr>
          <w:delText>Aneesh Chopra, former US CTO</w:delText>
        </w:r>
      </w:del>
    </w:p>
    <w:p w14:paraId="6721D7C0" w14:textId="651B714C" w:rsidR="005271E6" w:rsidDel="00C449D6" w:rsidRDefault="00DD6533">
      <w:pPr>
        <w:spacing w:line="240" w:lineRule="auto"/>
        <w:rPr>
          <w:del w:id="879" w:author="Pena, Vanessa I" w:date="2017-01-20T20:42:00Z"/>
        </w:rPr>
      </w:pPr>
      <w:del w:id="880" w:author="Pena, Vanessa I" w:date="2017-01-20T20:42:00Z">
        <w:r w:rsidDel="00C449D6">
          <w:rPr>
            <w:rFonts w:ascii="Calibri" w:eastAsia="Calibri" w:hAnsi="Calibri" w:cs="Calibri"/>
          </w:rPr>
          <w:delText>Miyoung Chun, Kavli Foundation – August 11</w:delText>
        </w:r>
      </w:del>
    </w:p>
    <w:p w14:paraId="185EC635" w14:textId="152C6A60" w:rsidR="005271E6" w:rsidDel="00C449D6" w:rsidRDefault="00DD6533">
      <w:pPr>
        <w:spacing w:line="240" w:lineRule="auto"/>
        <w:rPr>
          <w:del w:id="881" w:author="Pena, Vanessa I" w:date="2017-01-20T20:42:00Z"/>
        </w:rPr>
      </w:pPr>
      <w:del w:id="882" w:author="Pena, Vanessa I" w:date="2017-01-20T20:42:00Z">
        <w:r w:rsidDel="00C449D6">
          <w:rPr>
            <w:rFonts w:ascii="Calibri" w:eastAsia="Calibri" w:hAnsi="Calibri" w:cs="Calibri"/>
          </w:rPr>
          <w:delText>Tom Kalil, OSTP – August 1</w:delText>
        </w:r>
      </w:del>
    </w:p>
    <w:p w14:paraId="06E6907C" w14:textId="7C394521" w:rsidR="005271E6" w:rsidDel="00C449D6" w:rsidRDefault="00DD6533">
      <w:pPr>
        <w:spacing w:line="240" w:lineRule="auto"/>
        <w:rPr>
          <w:del w:id="883" w:author="Pena, Vanessa I" w:date="2017-01-20T20:42:00Z"/>
        </w:rPr>
      </w:pPr>
      <w:del w:id="884" w:author="Pena, Vanessa I" w:date="2017-01-20T20:42:00Z">
        <w:r w:rsidDel="00C449D6">
          <w:rPr>
            <w:rFonts w:ascii="Calibri" w:eastAsia="Calibri" w:hAnsi="Calibri" w:cs="Calibri"/>
          </w:rPr>
          <w:delText>Joe Kochan, USIgnite – August 16</w:delText>
        </w:r>
      </w:del>
    </w:p>
    <w:p w14:paraId="5641A57C" w14:textId="62DE099E" w:rsidR="005271E6" w:rsidDel="00C449D6" w:rsidRDefault="00DD6533">
      <w:pPr>
        <w:spacing w:line="240" w:lineRule="auto"/>
        <w:rPr>
          <w:del w:id="885" w:author="Pena, Vanessa I" w:date="2017-01-20T20:42:00Z"/>
        </w:rPr>
      </w:pPr>
      <w:del w:id="886" w:author="Pena, Vanessa I" w:date="2017-01-20T20:42:00Z">
        <w:r w:rsidDel="00C449D6">
          <w:rPr>
            <w:rFonts w:ascii="Calibri" w:eastAsia="Calibri" w:hAnsi="Calibri" w:cs="Calibri"/>
          </w:rPr>
          <w:delText>Talia Milgrom-Elcott, 100kin10 – August 16</w:delText>
        </w:r>
      </w:del>
    </w:p>
    <w:p w14:paraId="2F7667FB" w14:textId="29B21710" w:rsidR="005271E6" w:rsidDel="00C449D6" w:rsidRDefault="00DD6533">
      <w:pPr>
        <w:spacing w:line="240" w:lineRule="auto"/>
        <w:rPr>
          <w:del w:id="887" w:author="Pena, Vanessa I" w:date="2017-01-20T20:42:00Z"/>
        </w:rPr>
      </w:pPr>
      <w:del w:id="888" w:author="Pena, Vanessa I" w:date="2017-01-20T20:42:00Z">
        <w:r w:rsidDel="00C449D6">
          <w:rPr>
            <w:rFonts w:ascii="Calibri" w:eastAsia="Calibri" w:hAnsi="Calibri" w:cs="Calibri"/>
          </w:rPr>
          <w:delText>Kumar Garg, OSTP</w:delText>
        </w:r>
      </w:del>
    </w:p>
    <w:p w14:paraId="6C7FCB2B" w14:textId="126E9AA3" w:rsidR="005271E6" w:rsidDel="00C449D6" w:rsidRDefault="00DD6533">
      <w:pPr>
        <w:spacing w:line="240" w:lineRule="auto"/>
        <w:rPr>
          <w:del w:id="889" w:author="Pena, Vanessa I" w:date="2017-01-20T20:42:00Z"/>
        </w:rPr>
      </w:pPr>
      <w:del w:id="890" w:author="Pena, Vanessa I" w:date="2017-01-20T20:42:00Z">
        <w:r w:rsidDel="00C449D6">
          <w:rPr>
            <w:rFonts w:ascii="Calibri" w:eastAsia="Calibri" w:hAnsi="Calibri" w:cs="Calibri"/>
          </w:rPr>
          <w:delText>Aadil Ginwala, OSTP</w:delText>
        </w:r>
      </w:del>
    </w:p>
    <w:p w14:paraId="7DA2194B" w14:textId="03EF3F51" w:rsidR="005271E6" w:rsidDel="00C449D6" w:rsidRDefault="00DD6533">
      <w:pPr>
        <w:spacing w:line="240" w:lineRule="auto"/>
        <w:rPr>
          <w:del w:id="891" w:author="Pena, Vanessa I" w:date="2017-01-20T20:42:00Z"/>
        </w:rPr>
      </w:pPr>
      <w:del w:id="892" w:author="Pena, Vanessa I" w:date="2017-01-20T20:42:00Z">
        <w:r w:rsidDel="00C449D6">
          <w:rPr>
            <w:rFonts w:ascii="Calibri" w:eastAsia="Calibri" w:hAnsi="Calibri" w:cs="Calibri"/>
          </w:rPr>
          <w:delText>Nick Maynard, US Ignite</w:delText>
        </w:r>
      </w:del>
    </w:p>
    <w:p w14:paraId="4EB14902" w14:textId="0C5CC18C" w:rsidR="005271E6" w:rsidDel="00C449D6" w:rsidRDefault="005271E6">
      <w:pPr>
        <w:spacing w:line="240" w:lineRule="auto"/>
        <w:rPr>
          <w:del w:id="893" w:author="Pena, Vanessa I" w:date="2017-01-20T20:42:00Z"/>
        </w:rPr>
      </w:pPr>
    </w:p>
    <w:p w14:paraId="024AA7D3" w14:textId="77777777" w:rsidR="005271E6" w:rsidRDefault="005271E6">
      <w:pPr>
        <w:spacing w:line="240" w:lineRule="auto"/>
      </w:pPr>
    </w:p>
    <w:sectPr w:rsidR="005271E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cKittrick, Alexis MW" w:date="2017-01-19T15:02:00Z" w:initials="MAM">
    <w:p w14:paraId="1DEF2716" w14:textId="73D69B42" w:rsidR="00777DBA" w:rsidRDefault="00777DBA">
      <w:pPr>
        <w:pStyle w:val="CommentText"/>
      </w:pPr>
      <w:r>
        <w:rPr>
          <w:rStyle w:val="CommentReference"/>
        </w:rPr>
        <w:annotationRef/>
      </w:r>
      <w:r>
        <w:t>Overall comments:</w:t>
      </w:r>
    </w:p>
    <w:p w14:paraId="7D3BA284" w14:textId="77777777" w:rsidR="00777DBA" w:rsidRDefault="00777DBA">
      <w:pPr>
        <w:pStyle w:val="CommentText"/>
      </w:pPr>
    </w:p>
    <w:p w14:paraId="0B0F362E" w14:textId="160EA9EC" w:rsidR="00777DBA" w:rsidRDefault="00777DBA" w:rsidP="004C1D98">
      <w:pPr>
        <w:pStyle w:val="CommentText"/>
        <w:numPr>
          <w:ilvl w:val="0"/>
          <w:numId w:val="33"/>
        </w:numPr>
      </w:pPr>
      <w:r>
        <w:t>Can we us the word “convene” in the title?  Both the title and the subtitle of this document don’t paint an accurate picture of the content.</w:t>
      </w:r>
    </w:p>
    <w:p w14:paraId="5B5B5023" w14:textId="77777777" w:rsidR="00777DBA" w:rsidRDefault="00777DBA" w:rsidP="004C1D98">
      <w:pPr>
        <w:pStyle w:val="CommentText"/>
      </w:pPr>
    </w:p>
    <w:p w14:paraId="362073FE" w14:textId="4B99839F" w:rsidR="00777DBA" w:rsidRDefault="00777DBA" w:rsidP="004C1D98">
      <w:pPr>
        <w:pStyle w:val="CommentText"/>
        <w:numPr>
          <w:ilvl w:val="0"/>
          <w:numId w:val="33"/>
        </w:numPr>
      </w:pPr>
      <w:r>
        <w:t xml:space="preserve"> Related to (1), the distinction between the convening actions discussed here and public-private partnerships (PPPs) needs to be made early in this document (and is currently missing).  Particularly since there is another white paper on PPPs, we need to make it clear where the line is between these two topics.</w:t>
      </w:r>
    </w:p>
    <w:p w14:paraId="7964CEF2" w14:textId="77777777" w:rsidR="00777DBA" w:rsidRDefault="00777DBA" w:rsidP="004C1D98">
      <w:pPr>
        <w:pStyle w:val="ListParagraph"/>
      </w:pPr>
    </w:p>
    <w:p w14:paraId="591E45B3" w14:textId="31620096" w:rsidR="00777DBA" w:rsidRDefault="00777DBA" w:rsidP="004C1D98">
      <w:pPr>
        <w:pStyle w:val="CommentText"/>
        <w:numPr>
          <w:ilvl w:val="0"/>
          <w:numId w:val="33"/>
        </w:numPr>
      </w:pPr>
      <w:r>
        <w:t xml:space="preserve"> When talking about government engaged in convening, “White House”, “Administration” and “elected officials” are used.  I suggest removing the use of “elected officials”, since it may give the impression we are referring to members of Congress (not to mention that most folks in the White House are not elected). </w:t>
      </w:r>
    </w:p>
  </w:comment>
  <w:comment w:id="1" w:author="Author" w:date="2017-03-24T13:00:00Z" w:initials="AU">
    <w:p w14:paraId="08873CEA" w14:textId="0825173D" w:rsidR="00936EAA" w:rsidRDefault="00936EAA">
      <w:pPr>
        <w:pStyle w:val="CommentText"/>
      </w:pPr>
      <w:r>
        <w:rPr>
          <w:rStyle w:val="CommentReference"/>
        </w:rPr>
        <w:annotationRef/>
      </w:r>
      <w:r>
        <w:t>REWORKING ENTIRE APPROACH AS CONVENING COMMUNITIES</w:t>
      </w:r>
    </w:p>
  </w:comment>
  <w:comment w:id="78" w:author="McKittrick, Alexis MW" w:date="2017-01-19T08:31:00Z" w:initials="MAM">
    <w:p w14:paraId="6F347A3B" w14:textId="64E85BA7" w:rsidR="00777DBA" w:rsidRDefault="00777DBA">
      <w:pPr>
        <w:pStyle w:val="CommentText"/>
      </w:pPr>
      <w:r>
        <w:rPr>
          <w:rStyle w:val="CommentReference"/>
        </w:rPr>
        <w:annotationRef/>
      </w:r>
      <w:r>
        <w:t>External to what?  The Federal Government?</w:t>
      </w:r>
    </w:p>
  </w:comment>
  <w:comment w:id="156" w:author="McKittrick, Alexis MW" w:date="2017-01-19T09:04:00Z" w:initials="MAM">
    <w:p w14:paraId="41110889" w14:textId="08CFBB6E" w:rsidR="00777DBA" w:rsidRDefault="00777DBA">
      <w:pPr>
        <w:pStyle w:val="CommentText"/>
      </w:pPr>
      <w:r>
        <w:rPr>
          <w:rStyle w:val="CommentReference"/>
        </w:rPr>
        <w:annotationRef/>
      </w:r>
      <w:r>
        <w:t>This quote kind of contradicts itself.  If the power to convene is being used judiciously, then that explains why it is little-used.</w:t>
      </w:r>
    </w:p>
  </w:comment>
  <w:comment w:id="168" w:author="McKittrick, Alexis MW" w:date="2017-01-19T09:07:00Z" w:initials="MAM">
    <w:p w14:paraId="24561CDD" w14:textId="4BB4731B" w:rsidR="00777DBA" w:rsidRDefault="00777DBA">
      <w:pPr>
        <w:pStyle w:val="CommentText"/>
      </w:pPr>
      <w:r>
        <w:rPr>
          <w:rStyle w:val="CommentReference"/>
        </w:rPr>
        <w:annotationRef/>
      </w:r>
      <w:r>
        <w:t>Nice way to open.</w:t>
      </w:r>
    </w:p>
  </w:comment>
  <w:comment w:id="178" w:author="McKittrick, Alexis MW" w:date="2017-01-19T09:09:00Z" w:initials="MAM">
    <w:p w14:paraId="64B0BF87" w14:textId="6472B98B" w:rsidR="00777DBA" w:rsidRDefault="00777DBA">
      <w:pPr>
        <w:pStyle w:val="CommentText"/>
      </w:pPr>
      <w:r>
        <w:rPr>
          <w:rStyle w:val="CommentReference"/>
        </w:rPr>
        <w:annotationRef/>
      </w:r>
      <w:r>
        <w:t>Needs link and not in the Resources folder.  Unable to check source.</w:t>
      </w:r>
    </w:p>
  </w:comment>
  <w:comment w:id="180" w:author="McKittrick, Alexis MW" w:date="2017-01-19T09:13:00Z" w:initials="MAM">
    <w:p w14:paraId="74EA60C7" w14:textId="77777777" w:rsidR="00777DBA" w:rsidRDefault="00777DBA">
      <w:pPr>
        <w:pStyle w:val="CommentText"/>
      </w:pPr>
      <w:r>
        <w:rPr>
          <w:rStyle w:val="CommentReference"/>
        </w:rPr>
        <w:annotationRef/>
      </w:r>
      <w:r>
        <w:t>This should be a quote from the source.  It is almost verbatim from the citation.</w:t>
      </w:r>
    </w:p>
    <w:p w14:paraId="5E8FA65B" w14:textId="77777777" w:rsidR="00777DBA" w:rsidRDefault="00777DBA">
      <w:pPr>
        <w:pStyle w:val="CommentText"/>
      </w:pPr>
    </w:p>
    <w:p w14:paraId="57E586F2" w14:textId="057B354F" w:rsidR="00777DBA" w:rsidRDefault="00777DBA">
      <w:pPr>
        <w:pStyle w:val="CommentText"/>
      </w:pPr>
      <w:r>
        <w:t xml:space="preserve">I really like that we define convening up front though.  Some folks will not be as familiar with this term as those of us steeped in DC language. </w:t>
      </w:r>
    </w:p>
  </w:comment>
  <w:comment w:id="186" w:author="McKittrick, Alexis MW" w:date="2017-01-19T09:16:00Z" w:initials="MAM">
    <w:p w14:paraId="26EFCE9F" w14:textId="55CC3ACA" w:rsidR="00777DBA" w:rsidRDefault="00777DBA">
      <w:pPr>
        <w:pStyle w:val="CommentText"/>
      </w:pPr>
      <w:r>
        <w:rPr>
          <w:rStyle w:val="CommentReference"/>
        </w:rPr>
        <w:annotationRef/>
      </w:r>
      <w:r>
        <w:t>Repetitive with paragraph above. Consider deleting.</w:t>
      </w:r>
    </w:p>
  </w:comment>
  <w:comment w:id="192" w:author="McKittrick, Alexis MW" w:date="2017-01-19T09:19:00Z" w:initials="MAM">
    <w:p w14:paraId="0B0C4DD1" w14:textId="1774B324" w:rsidR="00777DBA" w:rsidRDefault="00777DBA">
      <w:pPr>
        <w:pStyle w:val="CommentText"/>
      </w:pPr>
      <w:r>
        <w:rPr>
          <w:rStyle w:val="CommentReference"/>
        </w:rPr>
        <w:annotationRef/>
      </w:r>
      <w:r>
        <w:rPr>
          <w:rStyle w:val="CommentReference"/>
        </w:rPr>
        <w:annotationRef/>
      </w:r>
      <w:r>
        <w:t>Needs link and not in the Resources folder.  Unable to check source.</w:t>
      </w:r>
    </w:p>
  </w:comment>
  <w:comment w:id="193" w:author="McKittrick, Alexis MW" w:date="2017-01-19T09:19:00Z" w:initials="MAM">
    <w:p w14:paraId="7309380D" w14:textId="16891B8D" w:rsidR="00777DBA" w:rsidRDefault="00777DBA">
      <w:pPr>
        <w:pStyle w:val="CommentText"/>
      </w:pPr>
      <w:r>
        <w:rPr>
          <w:rStyle w:val="CommentReference"/>
        </w:rPr>
        <w:annotationRef/>
      </w:r>
      <w:r>
        <w:t>Should this example has references, in case readers want more information about them?</w:t>
      </w:r>
    </w:p>
  </w:comment>
  <w:comment w:id="204" w:author="McKittrick, Alexis MW" w:date="2017-01-19T09:21:00Z" w:initials="MAM">
    <w:p w14:paraId="24F2B72F" w14:textId="499E85CC" w:rsidR="00777DBA" w:rsidRDefault="00777DBA">
      <w:pPr>
        <w:pStyle w:val="CommentText"/>
      </w:pPr>
      <w:r>
        <w:rPr>
          <w:rStyle w:val="CommentReference"/>
        </w:rPr>
        <w:annotationRef/>
      </w:r>
      <w:r>
        <w:t>Check for consistent formatting on “call-to-action” vs. “call to action”.</w:t>
      </w:r>
    </w:p>
  </w:comment>
  <w:comment w:id="205" w:author="McKittrick, Alexis MW" w:date="2017-01-19T09:22:00Z" w:initials="MAM">
    <w:p w14:paraId="617FB920" w14:textId="38CDB9E6" w:rsidR="00777DBA" w:rsidRDefault="00777DBA">
      <w:pPr>
        <w:pStyle w:val="CommentText"/>
      </w:pPr>
      <w:r>
        <w:rPr>
          <w:rStyle w:val="CommentReference"/>
        </w:rPr>
        <w:annotationRef/>
      </w:r>
      <w:r>
        <w:t>Suggest providing examples for context</w:t>
      </w:r>
    </w:p>
  </w:comment>
  <w:comment w:id="209" w:author="McKittrick, Alexis MW" w:date="2017-01-19T09:24:00Z" w:initials="MAM">
    <w:p w14:paraId="47617276" w14:textId="55FF5C0F" w:rsidR="00777DBA" w:rsidRDefault="00777DBA">
      <w:pPr>
        <w:pStyle w:val="CommentText"/>
      </w:pPr>
      <w:r>
        <w:rPr>
          <w:rStyle w:val="CommentReference"/>
        </w:rPr>
        <w:annotationRef/>
      </w:r>
      <w:r>
        <w:t>I recognize this is a website, but they have downloadable content that should be included in the Resources folder (it isn’t in there now).</w:t>
      </w:r>
    </w:p>
  </w:comment>
  <w:comment w:id="210" w:author="McKittrick, Alexis MW" w:date="2017-01-19T09:25:00Z" w:initials="MAM">
    <w:p w14:paraId="24BFBCB9" w14:textId="77777777" w:rsidR="00777DBA" w:rsidRDefault="00777DBA">
      <w:pPr>
        <w:pStyle w:val="CommentText"/>
      </w:pPr>
      <w:r>
        <w:rPr>
          <w:rStyle w:val="CommentReference"/>
        </w:rPr>
        <w:annotationRef/>
      </w:r>
      <w:r>
        <w:t xml:space="preserve">Add a sentence or two on how the Principles of Practice are related to the Five Conditions.  These are just plopped next to each other without explanation currently. </w:t>
      </w:r>
    </w:p>
    <w:p w14:paraId="6AB7BCF4" w14:textId="77777777" w:rsidR="00777DBA" w:rsidRDefault="00777DBA">
      <w:pPr>
        <w:pStyle w:val="CommentText"/>
      </w:pPr>
    </w:p>
    <w:p w14:paraId="7E94462B" w14:textId="6AFB8459" w:rsidR="00777DBA" w:rsidRDefault="00777DBA">
      <w:pPr>
        <w:pStyle w:val="CommentText"/>
      </w:pPr>
      <w:r>
        <w:t>Also, let’s make sure it is clear these are quotes from the reference.  Maybe add a “taken from [insert reference]” somewhere?</w:t>
      </w:r>
    </w:p>
  </w:comment>
  <w:comment w:id="222" w:author="McKittrick, Alexis MW" w:date="2017-01-19T09:31:00Z" w:initials="MAM">
    <w:p w14:paraId="1F93F3C8" w14:textId="21DEEEB3" w:rsidR="00777DBA" w:rsidRDefault="00777DBA">
      <w:pPr>
        <w:pStyle w:val="CommentText"/>
      </w:pPr>
      <w:r>
        <w:rPr>
          <w:rStyle w:val="CommentReference"/>
        </w:rPr>
        <w:annotationRef/>
      </w:r>
      <w:r>
        <w:t xml:space="preserve">This is the exact same sentence used in Deliverable 1.  Please reword to avoid such exact duplication. </w:t>
      </w:r>
    </w:p>
  </w:comment>
  <w:comment w:id="228" w:author="McKittrick, Alexis MW" w:date="2017-01-19T09:34:00Z" w:initials="MAM">
    <w:p w14:paraId="0077FE9B" w14:textId="4267A019" w:rsidR="00777DBA" w:rsidRDefault="00777DBA">
      <w:pPr>
        <w:pStyle w:val="CommentText"/>
      </w:pPr>
      <w:r>
        <w:rPr>
          <w:rStyle w:val="CommentReference"/>
        </w:rPr>
        <w:annotationRef/>
      </w:r>
      <w:r>
        <w:t>Any references needed here or is this original content?</w:t>
      </w:r>
    </w:p>
  </w:comment>
  <w:comment w:id="235" w:author="McKittrick, Alexis MW" w:date="2017-01-19T09:38:00Z" w:initials="MAM">
    <w:p w14:paraId="6397DB03" w14:textId="708BDB2B" w:rsidR="00777DBA" w:rsidRDefault="00777DBA">
      <w:pPr>
        <w:pStyle w:val="CommentText"/>
      </w:pPr>
      <w:r>
        <w:rPr>
          <w:rStyle w:val="CommentReference"/>
        </w:rPr>
        <w:annotationRef/>
      </w:r>
      <w:r>
        <w:t xml:space="preserve">This is talking about the benefits of diverse social groups, not diverse expertise in groups.  It doesn’t apply to the paragraph </w:t>
      </w:r>
      <w:proofErr w:type="gramStart"/>
      <w:r>
        <w:t>above  in</w:t>
      </w:r>
      <w:proofErr w:type="gramEnd"/>
      <w:r>
        <w:t xml:space="preserve"> my opinion and should be removed. </w:t>
      </w:r>
    </w:p>
  </w:comment>
  <w:comment w:id="241" w:author="McKittrick, Alexis MW" w:date="2017-01-19T09:41:00Z" w:initials="MAM">
    <w:p w14:paraId="7E358C80" w14:textId="3CC2A5B9" w:rsidR="00777DBA" w:rsidRDefault="00777DBA">
      <w:pPr>
        <w:pStyle w:val="CommentText"/>
      </w:pPr>
      <w:r>
        <w:rPr>
          <w:rStyle w:val="CommentReference"/>
        </w:rPr>
        <w:annotationRef/>
      </w:r>
      <w:r>
        <w:t xml:space="preserve">Hmmm…careful. They were talking about a specific convening model (the Clinton Global Initiative) – not </w:t>
      </w:r>
      <w:r w:rsidRPr="0041333C">
        <w:rPr>
          <w:i/>
        </w:rPr>
        <w:t>any</w:t>
      </w:r>
      <w:r>
        <w:t xml:space="preserve"> convening model. </w:t>
      </w:r>
    </w:p>
  </w:comment>
  <w:comment w:id="243" w:author="McKittrick, Alexis MW" w:date="2017-01-19T09:44:00Z" w:initials="MAM">
    <w:p w14:paraId="614C0D80" w14:textId="324E6E88" w:rsidR="00777DBA" w:rsidRDefault="00777DBA">
      <w:pPr>
        <w:pStyle w:val="CommentText"/>
      </w:pPr>
      <w:r>
        <w:rPr>
          <w:rStyle w:val="CommentReference"/>
        </w:rPr>
        <w:annotationRef/>
      </w:r>
      <w:r>
        <w:t>This reads like a quote from Chun, but I don’t see the phone interview notes to check in the folder.  Please check and add quotes here if needed.</w:t>
      </w:r>
    </w:p>
  </w:comment>
  <w:comment w:id="244" w:author="Pena, Vanessa I" w:date="2017-01-20T20:39:00Z" w:initials="PVI">
    <w:p w14:paraId="36F1D0A0" w14:textId="33E41029" w:rsidR="00777DBA" w:rsidRDefault="00777DBA">
      <w:pPr>
        <w:pStyle w:val="CommentText"/>
      </w:pPr>
      <w:r>
        <w:rPr>
          <w:rStyle w:val="CommentReference"/>
        </w:rPr>
        <w:annotationRef/>
      </w:r>
      <w:r>
        <w:t xml:space="preserve">Also add in reviewer folder – only have Martin from </w:t>
      </w:r>
      <w:proofErr w:type="spellStart"/>
      <w:r>
        <w:t>Kavli</w:t>
      </w:r>
      <w:proofErr w:type="spellEnd"/>
      <w:r>
        <w:t xml:space="preserve"> not Chun’s review</w:t>
      </w:r>
      <w:r w:rsidR="00C449D6">
        <w:t>, was this a joint interview (seems like it), please verify and fix citation if joint interview</w:t>
      </w:r>
    </w:p>
  </w:comment>
  <w:comment w:id="248" w:author="Abrahams, Leslie S" w:date="2017-02-22T13:48:00Z" w:initials="AL(">
    <w:p w14:paraId="69A5EAE2" w14:textId="7484BFC0" w:rsidR="00042D6E" w:rsidRDefault="00042D6E">
      <w:pPr>
        <w:pStyle w:val="CommentText"/>
      </w:pPr>
      <w:r>
        <w:rPr>
          <w:rStyle w:val="CommentReference"/>
        </w:rPr>
        <w:annotationRef/>
      </w:r>
      <w:r>
        <w:t>Needs approval</w:t>
      </w:r>
    </w:p>
  </w:comment>
  <w:comment w:id="259" w:author="McKittrick, Alexis MW" w:date="2017-01-19T09:48:00Z" w:initials="MAM">
    <w:p w14:paraId="005F5DC5" w14:textId="5D2362E0" w:rsidR="00777DBA" w:rsidRDefault="00777DBA">
      <w:pPr>
        <w:pStyle w:val="CommentText"/>
      </w:pPr>
      <w:r>
        <w:rPr>
          <w:rStyle w:val="CommentReference"/>
        </w:rPr>
        <w:annotationRef/>
      </w:r>
      <w:r>
        <w:rPr>
          <w:rStyle w:val="CommentReference"/>
        </w:rPr>
        <w:t>Is there a corresponding example to the quote where convening efforts help inform/verify that legislation is needed on a particular topic?</w:t>
      </w:r>
      <w:r>
        <w:t xml:space="preserve"> </w:t>
      </w:r>
    </w:p>
  </w:comment>
  <w:comment w:id="262" w:author="McKittrick, Alexis MW" w:date="2017-01-19T09:55:00Z" w:initials="MAM">
    <w:p w14:paraId="02FD476C" w14:textId="108BD59F" w:rsidR="00777DBA" w:rsidRDefault="00777DBA">
      <w:pPr>
        <w:pStyle w:val="CommentText"/>
      </w:pPr>
      <w:r>
        <w:rPr>
          <w:rStyle w:val="CommentReference"/>
        </w:rPr>
        <w:annotationRef/>
      </w:r>
      <w:r>
        <w:t>“</w:t>
      </w:r>
      <w:proofErr w:type="gramStart"/>
      <w:r>
        <w:t>envision</w:t>
      </w:r>
      <w:proofErr w:type="gramEnd"/>
      <w:r>
        <w:t>”? “</w:t>
      </w:r>
      <w:proofErr w:type="gramStart"/>
      <w:r>
        <w:t>help</w:t>
      </w:r>
      <w:proofErr w:type="gramEnd"/>
      <w:r>
        <w:t xml:space="preserve"> enable”?  “</w:t>
      </w:r>
      <w:proofErr w:type="gramStart"/>
      <w:r>
        <w:t>observe</w:t>
      </w:r>
      <w:proofErr w:type="gramEnd"/>
      <w:r>
        <w:t xml:space="preserve">” doesn’t work here – not sure what is meant. </w:t>
      </w:r>
    </w:p>
  </w:comment>
  <w:comment w:id="263" w:author="McKittrick, Alexis MW" w:date="2017-01-19T09:56:00Z" w:initials="MAM">
    <w:p w14:paraId="5F8EE1F1" w14:textId="25E62EF4" w:rsidR="00777DBA" w:rsidRDefault="00777DBA">
      <w:pPr>
        <w:pStyle w:val="CommentText"/>
      </w:pPr>
      <w:r>
        <w:rPr>
          <w:rStyle w:val="CommentReference"/>
        </w:rPr>
        <w:annotationRef/>
      </w:r>
      <w:r>
        <w:t>Insert actual reference information</w:t>
      </w:r>
    </w:p>
  </w:comment>
  <w:comment w:id="265" w:author="McKittrick, Alexis MW" w:date="2017-01-19T09:57:00Z" w:initials="MAM">
    <w:p w14:paraId="0AA41BC3" w14:textId="3C97E3C5" w:rsidR="00777DBA" w:rsidRDefault="00777DBA">
      <w:pPr>
        <w:pStyle w:val="CommentText"/>
      </w:pPr>
      <w:r>
        <w:rPr>
          <w:rStyle w:val="CommentReference"/>
        </w:rPr>
        <w:annotationRef/>
      </w:r>
      <w:r>
        <w:t>Link doesn’t work</w:t>
      </w:r>
    </w:p>
  </w:comment>
  <w:comment w:id="271" w:author="McKittrick, Alexis MW" w:date="2017-01-19T09:58:00Z" w:initials="MAM">
    <w:p w14:paraId="2A09DA87" w14:textId="4B916C84" w:rsidR="00777DBA" w:rsidRDefault="00777DBA">
      <w:pPr>
        <w:pStyle w:val="CommentText"/>
      </w:pPr>
      <w:r>
        <w:rPr>
          <w:rStyle w:val="CommentReference"/>
        </w:rPr>
        <w:annotationRef/>
      </w:r>
      <w:r>
        <w:t>Again, any references needed here or is this original content?</w:t>
      </w:r>
    </w:p>
  </w:comment>
  <w:comment w:id="284" w:author="McKittrick, Alexis MW" w:date="2017-01-19T10:47:00Z" w:initials="MAM">
    <w:p w14:paraId="1A6788D5" w14:textId="4DFD6472" w:rsidR="00777DBA" w:rsidRDefault="00777DBA">
      <w:pPr>
        <w:pStyle w:val="CommentText"/>
      </w:pPr>
      <w:r>
        <w:rPr>
          <w:rStyle w:val="CommentReference"/>
        </w:rPr>
        <w:annotationRef/>
      </w:r>
      <w:r>
        <w:t>This reads more as the beginning stages of “how to deploy” then an assessment of “when to deploy”.</w:t>
      </w:r>
    </w:p>
  </w:comment>
  <w:comment w:id="285" w:author="McKittrick, Alexis MW" w:date="2017-01-19T10:36:00Z" w:initials="MAM">
    <w:p w14:paraId="778FB5CF" w14:textId="5515A8C5" w:rsidR="00777DBA" w:rsidRDefault="00777DBA">
      <w:pPr>
        <w:pStyle w:val="CommentText"/>
      </w:pPr>
      <w:r>
        <w:rPr>
          <w:rStyle w:val="CommentReference"/>
        </w:rPr>
        <w:annotationRef/>
      </w:r>
      <w:r>
        <w:t xml:space="preserve">Will most folks reading understand this analogy?  I don’t think they will. </w:t>
      </w:r>
    </w:p>
  </w:comment>
  <w:comment w:id="290" w:author="McKittrick, Alexis MW" w:date="2017-01-19T10:38:00Z" w:initials="MAM">
    <w:p w14:paraId="7018397D" w14:textId="6EB7A181" w:rsidR="00777DBA" w:rsidRDefault="00777DBA">
      <w:pPr>
        <w:pStyle w:val="CommentText"/>
      </w:pPr>
      <w:r>
        <w:rPr>
          <w:rStyle w:val="CommentReference"/>
        </w:rPr>
        <w:annotationRef/>
      </w:r>
      <w:r>
        <w:t>Do we have a record of this quote and approval to use it?  I don’t see it in the OSTP approved Q&amp;A document.</w:t>
      </w:r>
    </w:p>
  </w:comment>
  <w:comment w:id="302" w:author="McKittrick, Alexis MW" w:date="2017-01-19T10:41:00Z" w:initials="MAM">
    <w:p w14:paraId="5B41D86A" w14:textId="44081D9B" w:rsidR="00777DBA" w:rsidRDefault="00777DBA">
      <w:pPr>
        <w:pStyle w:val="CommentText"/>
      </w:pPr>
      <w:r>
        <w:rPr>
          <w:rStyle w:val="CommentReference"/>
        </w:rPr>
        <w:annotationRef/>
      </w:r>
      <w:r>
        <w:t>How is this determined?</w:t>
      </w:r>
    </w:p>
  </w:comment>
  <w:comment w:id="303" w:author="McKittrick, Alexis MW" w:date="2017-01-19T10:40:00Z" w:initials="MAM">
    <w:p w14:paraId="5C5D3CFD" w14:textId="24238964" w:rsidR="00777DBA" w:rsidRDefault="00777DBA">
      <w:pPr>
        <w:pStyle w:val="CommentText"/>
      </w:pPr>
      <w:r>
        <w:rPr>
          <w:rStyle w:val="CommentReference"/>
        </w:rPr>
        <w:annotationRef/>
      </w:r>
      <w:r>
        <w:t>Reference?</w:t>
      </w:r>
    </w:p>
  </w:comment>
  <w:comment w:id="307" w:author="Abrahams, Leslie S" w:date="2017-02-22T13:45:00Z" w:initials="AL(">
    <w:p w14:paraId="78EDEB87" w14:textId="50EFAED0" w:rsidR="009E5D9C" w:rsidRDefault="009E5D9C">
      <w:pPr>
        <w:pStyle w:val="CommentText"/>
      </w:pPr>
      <w:r>
        <w:rPr>
          <w:rStyle w:val="CommentReference"/>
        </w:rPr>
        <w:annotationRef/>
      </w:r>
      <w:r>
        <w:t>Needs approval</w:t>
      </w:r>
    </w:p>
  </w:comment>
  <w:comment w:id="315" w:author="Abrahams, Leslie S" w:date="2017-02-22T13:44:00Z" w:initials="AL(">
    <w:p w14:paraId="526EEB8B" w14:textId="6A2F31D9" w:rsidR="009E5D9C" w:rsidRDefault="009E5D9C">
      <w:pPr>
        <w:pStyle w:val="CommentText"/>
      </w:pPr>
      <w:r>
        <w:rPr>
          <w:rStyle w:val="CommentReference"/>
        </w:rPr>
        <w:annotationRef/>
      </w:r>
      <w:r>
        <w:t>Needs approval</w:t>
      </w:r>
    </w:p>
  </w:comment>
  <w:comment w:id="316" w:author="McKittrick, Alexis MW" w:date="2017-01-19T10:42:00Z" w:initials="MAM">
    <w:p w14:paraId="5C71F209" w14:textId="5EB9927A" w:rsidR="00777DBA" w:rsidRDefault="00777DBA">
      <w:pPr>
        <w:pStyle w:val="CommentText"/>
      </w:pPr>
      <w:r>
        <w:rPr>
          <w:rStyle w:val="CommentReference"/>
        </w:rPr>
        <w:annotationRef/>
      </w:r>
      <w:r>
        <w:t xml:space="preserve">I see from the Q&amp;A document that this whole section of bullets is essentially a quote. That needs to be made clearer.  The way this reads now, it looks like the last quote is the only one attributed to K. Garg. </w:t>
      </w:r>
    </w:p>
  </w:comment>
  <w:comment w:id="324" w:author="McKittrick, Alexis MW" w:date="2017-01-19T10:46:00Z" w:initials="MAM">
    <w:p w14:paraId="79B8C626" w14:textId="3D74DDF5" w:rsidR="00777DBA" w:rsidRDefault="00777DBA">
      <w:pPr>
        <w:pStyle w:val="CommentText"/>
      </w:pPr>
      <w:r>
        <w:rPr>
          <w:rStyle w:val="CommentReference"/>
        </w:rPr>
        <w:annotationRef/>
      </w:r>
      <w:r>
        <w:t>I like this list of examples, but I don’t see how it ties to “when to deploy”.  Consider moving them (maybe to “how to deploy” section?).</w:t>
      </w:r>
    </w:p>
  </w:comment>
  <w:comment w:id="362" w:author="McKittrick, Alexis MW" w:date="2017-01-19T10:50:00Z" w:initials="MAM">
    <w:p w14:paraId="67D06821" w14:textId="5EFAE761" w:rsidR="00777DBA" w:rsidRDefault="00777DBA">
      <w:pPr>
        <w:pStyle w:val="CommentText"/>
      </w:pPr>
      <w:r>
        <w:rPr>
          <w:rStyle w:val="CommentReference"/>
        </w:rPr>
        <w:annotationRef/>
      </w:r>
      <w:r>
        <w:t>Please verify that we have the okay to say this out loud.  It sounds very over-the-top and potentially shocking. Can we frame this as setting stretch goals or goals at the edge of possibly to challenge external stakeholders instead?</w:t>
      </w:r>
    </w:p>
  </w:comment>
  <w:comment w:id="363" w:author="McKittrick, Alexis MW" w:date="2017-01-19T10:48:00Z" w:initials="MAM">
    <w:p w14:paraId="1E3B7F96" w14:textId="1C125565" w:rsidR="00777DBA" w:rsidRDefault="00777DBA">
      <w:pPr>
        <w:pStyle w:val="CommentText"/>
      </w:pPr>
      <w:r>
        <w:rPr>
          <w:rStyle w:val="CommentReference"/>
        </w:rPr>
        <w:annotationRef/>
      </w:r>
      <w:r>
        <w:t>Suggest providing an example of when this happened for context</w:t>
      </w:r>
    </w:p>
  </w:comment>
  <w:comment w:id="364" w:author="McKittrick, Alexis MW" w:date="2017-01-19T10:49:00Z" w:initials="MAM">
    <w:p w14:paraId="0662C6C2" w14:textId="0293785B" w:rsidR="00777DBA" w:rsidRDefault="00777DBA">
      <w:pPr>
        <w:pStyle w:val="CommentText"/>
      </w:pPr>
      <w:r>
        <w:rPr>
          <w:rStyle w:val="CommentReference"/>
        </w:rPr>
        <w:annotationRef/>
      </w:r>
      <w:r>
        <w:t xml:space="preserve">Such as?  Unclear what type of organization you are referring to here – give examples. </w:t>
      </w:r>
    </w:p>
  </w:comment>
  <w:comment w:id="365" w:author="McKittrick, Alexis MW" w:date="2017-01-19T10:50:00Z" w:initials="MAM">
    <w:p w14:paraId="6E7CFBB8" w14:textId="47A6DF46" w:rsidR="00777DBA" w:rsidRDefault="00777DBA">
      <w:pPr>
        <w:pStyle w:val="CommentText"/>
      </w:pPr>
      <w:r>
        <w:rPr>
          <w:rStyle w:val="CommentReference"/>
        </w:rPr>
        <w:annotationRef/>
      </w:r>
      <w:r>
        <w:t>Better as bullets?</w:t>
      </w:r>
    </w:p>
  </w:comment>
  <w:comment w:id="367" w:author="McKittrick, Alexis MW" w:date="2017-01-19T10:54:00Z" w:initials="MAM">
    <w:p w14:paraId="61DEEAF8" w14:textId="5C6A8355" w:rsidR="00777DBA" w:rsidRDefault="00777DBA">
      <w:pPr>
        <w:pStyle w:val="CommentText"/>
      </w:pPr>
      <w:r>
        <w:rPr>
          <w:rStyle w:val="CommentReference"/>
        </w:rPr>
        <w:annotationRef/>
      </w:r>
      <w:r>
        <w:t xml:space="preserve">And what did they get out of it that informed the White House summit?  Need to add a sentence on results here to make the intended point. </w:t>
      </w:r>
    </w:p>
  </w:comment>
  <w:comment w:id="368" w:author="Pena, Vanessa I" w:date="2017-02-27T12:12:00Z" w:initials="PVI">
    <w:p w14:paraId="0901C713" w14:textId="19FED43B" w:rsidR="005B5AD8" w:rsidRDefault="005B5AD8">
      <w:pPr>
        <w:pStyle w:val="CommentText"/>
      </w:pPr>
      <w:r>
        <w:rPr>
          <w:rStyle w:val="CommentReference"/>
        </w:rPr>
        <w:annotationRef/>
      </w:r>
      <w:proofErr w:type="gramStart"/>
      <w:r>
        <w:rPr>
          <w:rFonts w:ascii="Calibri" w:eastAsia="Calibri" w:hAnsi="Calibri" w:cs="Calibri"/>
        </w:rPr>
        <w:t>challenge</w:t>
      </w:r>
      <w:proofErr w:type="gramEnd"/>
      <w:r>
        <w:rPr>
          <w:rFonts w:ascii="Calibri" w:eastAsia="Calibri" w:hAnsi="Calibri" w:cs="Calibri"/>
        </w:rPr>
        <w:t xml:space="preserve"> </w:t>
      </w:r>
      <w:r>
        <w:rPr>
          <w:rFonts w:ascii="Calibri" w:eastAsia="Calibri" w:hAnsi="Calibri" w:cs="Calibri"/>
          <w:highlight w:val="lightGray"/>
        </w:rPr>
        <w:t>[crosslink to individual cases studies in V4 (PPPs) for each of the following cited:</w:t>
      </w:r>
      <w:r>
        <w:rPr>
          <w:rFonts w:ascii="Calibri" w:eastAsia="Calibri" w:hAnsi="Calibri" w:cs="Calibri"/>
        </w:rPr>
        <w:t>]</w:t>
      </w:r>
    </w:p>
  </w:comment>
  <w:comment w:id="371" w:author="McKittrick, Alexis MW" w:date="2017-01-19T10:56:00Z" w:initials="MAM">
    <w:p w14:paraId="350BA84A" w14:textId="157F32DD" w:rsidR="00777DBA" w:rsidRDefault="00777DBA">
      <w:pPr>
        <w:pStyle w:val="CommentText"/>
      </w:pPr>
      <w:r>
        <w:rPr>
          <w:rStyle w:val="CommentReference"/>
        </w:rPr>
        <w:annotationRef/>
      </w:r>
      <w:r>
        <w:t>Reference / citation for this example?</w:t>
      </w:r>
    </w:p>
  </w:comment>
  <w:comment w:id="372" w:author="McKittrick, Alexis MW" w:date="2017-01-19T10:55:00Z" w:initials="MAM">
    <w:p w14:paraId="38D60CDD" w14:textId="694C381D" w:rsidR="00777DBA" w:rsidRDefault="00777DBA">
      <w:pPr>
        <w:pStyle w:val="CommentText"/>
      </w:pPr>
      <w:r>
        <w:rPr>
          <w:rStyle w:val="CommentReference"/>
        </w:rPr>
        <w:annotationRef/>
      </w:r>
      <w:r>
        <w:t>Define acronyms</w:t>
      </w:r>
    </w:p>
  </w:comment>
  <w:comment w:id="373" w:author="McKittrick, Alexis MW" w:date="2017-01-19T10:55:00Z" w:initials="MAM">
    <w:p w14:paraId="022BDA61" w14:textId="183B467B" w:rsidR="00777DBA" w:rsidRDefault="00777DBA">
      <w:pPr>
        <w:pStyle w:val="CommentText"/>
      </w:pPr>
      <w:r>
        <w:rPr>
          <w:rStyle w:val="CommentReference"/>
        </w:rPr>
        <w:annotationRef/>
      </w:r>
      <w:r>
        <w:t>“Agency” will be interpreted as “Federal agency”, which I don’t think is what you mean here.</w:t>
      </w:r>
    </w:p>
  </w:comment>
  <w:comment w:id="380" w:author="Abrahams, Leslie S" w:date="2017-02-22T13:45:00Z" w:initials="AL(">
    <w:p w14:paraId="67DDDAA6" w14:textId="11FD5128" w:rsidR="00042D6E" w:rsidRDefault="00042D6E">
      <w:pPr>
        <w:pStyle w:val="CommentText"/>
      </w:pPr>
      <w:r>
        <w:rPr>
          <w:rStyle w:val="CommentReference"/>
        </w:rPr>
        <w:annotationRef/>
      </w:r>
      <w:r>
        <w:t>Needs approval</w:t>
      </w:r>
    </w:p>
  </w:comment>
  <w:comment w:id="381" w:author="McKittrick, Alexis MW" w:date="2017-01-19T10:57:00Z" w:initials="MAM">
    <w:p w14:paraId="4BCEF5B1" w14:textId="34AAC3CF" w:rsidR="00777DBA" w:rsidRDefault="00777DBA">
      <w:pPr>
        <w:pStyle w:val="CommentText"/>
      </w:pPr>
      <w:r>
        <w:rPr>
          <w:rStyle w:val="CommentReference"/>
        </w:rPr>
        <w:annotationRef/>
      </w:r>
      <w:r>
        <w:t xml:space="preserve">I like this graphic, but I’m not sure what value it is adding here without any introduction about what it is illustrating.  This simple graphic can be interpreted in a lot of ways.  If you keep it (which I hope you do), please add some intro text. </w:t>
      </w:r>
    </w:p>
  </w:comment>
  <w:comment w:id="389" w:author="McKittrick, Alexis MW" w:date="2017-01-19T11:07:00Z" w:initials="MAM">
    <w:p w14:paraId="4163AB9C" w14:textId="7A276C48" w:rsidR="00777DBA" w:rsidRDefault="00777DBA">
      <w:pPr>
        <w:pStyle w:val="CommentText"/>
      </w:pPr>
      <w:r>
        <w:rPr>
          <w:rStyle w:val="CommentReference"/>
        </w:rPr>
        <w:annotationRef/>
      </w:r>
      <w:r>
        <w:t>Not in the Resources folder, but maybe that is because the info is posted on a website?</w:t>
      </w:r>
    </w:p>
  </w:comment>
  <w:comment w:id="391" w:author="Abrahams, Leslie S" w:date="2017-02-22T13:44:00Z" w:initials="AL(">
    <w:p w14:paraId="2F9845AC" w14:textId="77525AFA" w:rsidR="009E5D9C" w:rsidRDefault="009E5D9C">
      <w:pPr>
        <w:pStyle w:val="CommentText"/>
      </w:pPr>
      <w:r>
        <w:rPr>
          <w:rStyle w:val="CommentReference"/>
        </w:rPr>
        <w:annotationRef/>
      </w:r>
      <w:r>
        <w:t>Needs approval</w:t>
      </w:r>
    </w:p>
  </w:comment>
  <w:comment w:id="390" w:author="McKittrick, Alexis MW" w:date="2017-01-19T11:03:00Z" w:initials="MAM">
    <w:p w14:paraId="36339A33" w14:textId="088DC24D" w:rsidR="00777DBA" w:rsidRDefault="00777DBA">
      <w:pPr>
        <w:pStyle w:val="CommentText"/>
      </w:pPr>
      <w:r>
        <w:rPr>
          <w:rStyle w:val="CommentReference"/>
        </w:rPr>
        <w:annotationRef/>
      </w:r>
      <w:r>
        <w:t xml:space="preserve">Again, please make sure it is clear how much of these bullets are a direct quote from the </w:t>
      </w:r>
      <w:proofErr w:type="spellStart"/>
      <w:r>
        <w:t>Karg</w:t>
      </w:r>
      <w:proofErr w:type="spellEnd"/>
      <w:r>
        <w:t xml:space="preserve"> / OSTP Q&amp;A.</w:t>
      </w:r>
    </w:p>
  </w:comment>
  <w:comment w:id="407" w:author="McKittrick, Alexis MW" w:date="2017-01-19T11:08:00Z" w:initials="MAM">
    <w:p w14:paraId="5571F340" w14:textId="4D8DFCFD" w:rsidR="00777DBA" w:rsidRDefault="00777DBA">
      <w:pPr>
        <w:pStyle w:val="CommentText"/>
      </w:pPr>
      <w:r>
        <w:rPr>
          <w:rStyle w:val="CommentReference"/>
        </w:rPr>
        <w:annotationRef/>
      </w:r>
      <w:r>
        <w:t>Great. Super clear that this is a direct quote / pulled content.</w:t>
      </w:r>
    </w:p>
  </w:comment>
  <w:comment w:id="409" w:author="McKittrick, Alexis MW" w:date="2017-01-19T10:46:00Z" w:initials="MAM">
    <w:p w14:paraId="7C26A6C3" w14:textId="77777777" w:rsidR="00C449D6" w:rsidRDefault="00C449D6" w:rsidP="00C449D6">
      <w:pPr>
        <w:pStyle w:val="CommentText"/>
      </w:pPr>
      <w:r>
        <w:rPr>
          <w:rStyle w:val="CommentReference"/>
        </w:rPr>
        <w:annotationRef/>
      </w:r>
      <w:r>
        <w:t>I like this list of examples, but I don’t see how it ties to “when to deploy”.  Consider moving them (maybe to “how to deploy” section?).</w:t>
      </w:r>
    </w:p>
  </w:comment>
  <w:comment w:id="440" w:author="Abrahams, Leslie S" w:date="2017-02-22T13:25:00Z" w:initials="AL(">
    <w:p w14:paraId="002745CE" w14:textId="06B004A6" w:rsidR="00FA5B65" w:rsidRDefault="00FA5B65">
      <w:pPr>
        <w:pStyle w:val="CommentText"/>
      </w:pPr>
      <w:r>
        <w:rPr>
          <w:rStyle w:val="CommentReference"/>
        </w:rPr>
        <w:annotationRef/>
      </w:r>
      <w:r>
        <w:t>FLAG</w:t>
      </w:r>
    </w:p>
  </w:comment>
  <w:comment w:id="439" w:author="McKittrick, Alexis MW" w:date="2017-01-19T11:16:00Z" w:initials="MAM">
    <w:p w14:paraId="68C6D2AB" w14:textId="73B421A5" w:rsidR="00777DBA" w:rsidRDefault="00777DBA">
      <w:pPr>
        <w:pStyle w:val="CommentText"/>
      </w:pPr>
      <w:r>
        <w:rPr>
          <w:rStyle w:val="CommentReference"/>
        </w:rPr>
        <w:annotationRef/>
      </w:r>
      <w:r>
        <w:t xml:space="preserve">Again, I don’t see these in the Reviewer folders, so I am not able to check against them. </w:t>
      </w:r>
    </w:p>
  </w:comment>
  <w:comment w:id="444" w:author="McKittrick, Alexis MW" w:date="2017-01-19T11:19:00Z" w:initials="MAM">
    <w:p w14:paraId="607BBC63" w14:textId="3D23B0F3" w:rsidR="00777DBA" w:rsidRDefault="00777DBA">
      <w:pPr>
        <w:pStyle w:val="CommentText"/>
      </w:pPr>
      <w:r>
        <w:rPr>
          <w:rStyle w:val="CommentReference"/>
        </w:rPr>
        <w:annotationRef/>
      </w:r>
      <w:r>
        <w:t>Not in Resources folder.</w:t>
      </w:r>
    </w:p>
  </w:comment>
  <w:comment w:id="445" w:author="McKittrick, Alexis MW" w:date="2017-01-19T11:20:00Z" w:initials="MAM">
    <w:p w14:paraId="1D48329F" w14:textId="7CE1589D" w:rsidR="00777DBA" w:rsidRDefault="00777DBA">
      <w:pPr>
        <w:pStyle w:val="CommentText"/>
      </w:pPr>
      <w:r>
        <w:rPr>
          <w:rStyle w:val="CommentReference"/>
        </w:rPr>
        <w:annotationRef/>
      </w:r>
      <w:r>
        <w:t>Advance progress in what?</w:t>
      </w:r>
    </w:p>
  </w:comment>
  <w:comment w:id="446" w:author="Abrahams, Leslie S" w:date="2017-02-22T13:30:00Z" w:initials="AL(">
    <w:p w14:paraId="3E91BF63" w14:textId="4D1629F4" w:rsidR="00FA5B65" w:rsidRDefault="00FA5B65">
      <w:pPr>
        <w:pStyle w:val="CommentText"/>
      </w:pPr>
      <w:r>
        <w:rPr>
          <w:rStyle w:val="CommentReference"/>
        </w:rPr>
        <w:annotationRef/>
      </w:r>
      <w:r>
        <w:t>FLAG</w:t>
      </w:r>
    </w:p>
  </w:comment>
  <w:comment w:id="447" w:author="McKittrick, Alexis MW" w:date="2017-01-19T11:21:00Z" w:initials="MAM">
    <w:p w14:paraId="6C116C34" w14:textId="5FCF30BF" w:rsidR="00777DBA" w:rsidRDefault="00777DBA">
      <w:pPr>
        <w:pStyle w:val="CommentText"/>
      </w:pPr>
      <w:r>
        <w:rPr>
          <w:rStyle w:val="CommentReference"/>
        </w:rPr>
        <w:annotationRef/>
      </w:r>
      <w:r>
        <w:t xml:space="preserve">Please check to make sure the text this references doesn’t need quotes. </w:t>
      </w:r>
    </w:p>
  </w:comment>
  <w:comment w:id="451" w:author="McKittrick, Alexis MW" w:date="2017-01-19T11:22:00Z" w:initials="MAM">
    <w:p w14:paraId="60356024" w14:textId="3023B66C" w:rsidR="00777DBA" w:rsidRDefault="00777DBA">
      <w:pPr>
        <w:pStyle w:val="CommentText"/>
      </w:pPr>
      <w:r>
        <w:rPr>
          <w:rStyle w:val="CommentReference"/>
        </w:rPr>
        <w:annotationRef/>
      </w:r>
      <w:r>
        <w:t xml:space="preserve">I assume we have received permission to reveal this. </w:t>
      </w:r>
    </w:p>
  </w:comment>
  <w:comment w:id="452" w:author="Abrahams, Leslie S" w:date="2017-02-22T13:30:00Z" w:initials="AL(">
    <w:p w14:paraId="665458C5" w14:textId="0A950DE5" w:rsidR="00FA5B65" w:rsidRDefault="00FA5B65">
      <w:pPr>
        <w:pStyle w:val="CommentText"/>
      </w:pPr>
      <w:r>
        <w:rPr>
          <w:rStyle w:val="CommentReference"/>
        </w:rPr>
        <w:annotationRef/>
      </w:r>
      <w:r>
        <w:t>FLAG</w:t>
      </w:r>
    </w:p>
  </w:comment>
  <w:comment w:id="454" w:author="McKittrick, Alexis MW" w:date="2017-01-19T11:23:00Z" w:initials="MAM">
    <w:p w14:paraId="4DF78FCE" w14:textId="25C92C52" w:rsidR="00777DBA" w:rsidRDefault="00777DBA">
      <w:pPr>
        <w:pStyle w:val="CommentText"/>
      </w:pPr>
      <w:r>
        <w:rPr>
          <w:rStyle w:val="CommentReference"/>
        </w:rPr>
        <w:annotationRef/>
      </w:r>
      <w:r>
        <w:t>What kind of reports?  Neuroscience reports?</w:t>
      </w:r>
    </w:p>
  </w:comment>
  <w:comment w:id="455" w:author="Abrahams, Leslie S" w:date="2017-02-22T13:30:00Z" w:initials="AL(">
    <w:p w14:paraId="1342BA26" w14:textId="55EA4646" w:rsidR="00FA5B65" w:rsidRDefault="00FA5B65">
      <w:pPr>
        <w:pStyle w:val="CommentText"/>
      </w:pPr>
      <w:r>
        <w:rPr>
          <w:rStyle w:val="CommentReference"/>
        </w:rPr>
        <w:annotationRef/>
      </w:r>
      <w:r>
        <w:t>FLAG</w:t>
      </w:r>
    </w:p>
  </w:comment>
  <w:comment w:id="457" w:author="Abrahams, Leslie S" w:date="2017-02-22T13:49:00Z" w:initials="AL(">
    <w:p w14:paraId="23BD1D44" w14:textId="2BBC3161" w:rsidR="00042D6E" w:rsidRDefault="00042D6E">
      <w:pPr>
        <w:pStyle w:val="CommentText"/>
      </w:pPr>
      <w:r>
        <w:rPr>
          <w:rStyle w:val="CommentReference"/>
        </w:rPr>
        <w:annotationRef/>
      </w:r>
      <w:r>
        <w:t>Needs approval</w:t>
      </w:r>
    </w:p>
  </w:comment>
  <w:comment w:id="459" w:author="Abrahams, Leslie S" w:date="2017-02-22T13:31:00Z" w:initials="AL(">
    <w:p w14:paraId="1796CE6A" w14:textId="43555002" w:rsidR="00FA5B65" w:rsidRDefault="00FA5B65">
      <w:pPr>
        <w:pStyle w:val="CommentText"/>
      </w:pPr>
      <w:r>
        <w:rPr>
          <w:rStyle w:val="CommentReference"/>
        </w:rPr>
        <w:annotationRef/>
      </w:r>
      <w:r>
        <w:t>FLAG</w:t>
      </w:r>
    </w:p>
  </w:comment>
  <w:comment w:id="460" w:author="McKittrick, Alexis MW" w:date="2017-01-19T11:28:00Z" w:initials="MAM">
    <w:p w14:paraId="05FBC1FA" w14:textId="5C38DFEF" w:rsidR="00777DBA" w:rsidRDefault="00777DBA">
      <w:pPr>
        <w:pStyle w:val="CommentText"/>
      </w:pPr>
      <w:r>
        <w:rPr>
          <w:rStyle w:val="CommentReference"/>
        </w:rPr>
        <w:annotationRef/>
      </w:r>
      <w:r>
        <w:t>Called a “workshop” on the website</w:t>
      </w:r>
    </w:p>
  </w:comment>
  <w:comment w:id="461" w:author="McKittrick, Alexis MW" w:date="2017-01-19T11:29:00Z" w:initials="MAM">
    <w:p w14:paraId="0CF3AF2A" w14:textId="70081CFD" w:rsidR="00777DBA" w:rsidRDefault="00777DBA">
      <w:pPr>
        <w:pStyle w:val="CommentText"/>
      </w:pPr>
      <w:r>
        <w:rPr>
          <w:rStyle w:val="CommentReference"/>
        </w:rPr>
        <w:annotationRef/>
      </w:r>
      <w:r>
        <w:t>“</w:t>
      </w:r>
      <w:proofErr w:type="gramStart"/>
      <w:r>
        <w:t>n</w:t>
      </w:r>
      <w:proofErr w:type="gramEnd"/>
      <w:r>
        <w:t>” is missing from link inclusion</w:t>
      </w:r>
    </w:p>
  </w:comment>
  <w:comment w:id="463" w:author="Abrahams, Leslie S" w:date="2017-02-22T13:31:00Z" w:initials="AL(">
    <w:p w14:paraId="3AEB331F" w14:textId="7A536ABF" w:rsidR="00FA5B65" w:rsidRDefault="00FA5B65">
      <w:pPr>
        <w:pStyle w:val="CommentText"/>
      </w:pPr>
      <w:r>
        <w:rPr>
          <w:rStyle w:val="CommentReference"/>
        </w:rPr>
        <w:annotationRef/>
      </w:r>
      <w:r>
        <w:t>FLAG</w:t>
      </w:r>
    </w:p>
  </w:comment>
  <w:comment w:id="471" w:author="McKittrick, Alexis MW" w:date="2017-01-19T11:33:00Z" w:initials="MAM">
    <w:p w14:paraId="05148FEC" w14:textId="77777777" w:rsidR="00777DBA" w:rsidRDefault="00777DBA">
      <w:pPr>
        <w:pStyle w:val="CommentText"/>
      </w:pPr>
      <w:r>
        <w:rPr>
          <w:rStyle w:val="CommentReference"/>
        </w:rPr>
        <w:annotationRef/>
      </w:r>
      <w:r>
        <w:t xml:space="preserve">This needs clarification. This makes it sound like OSTP directs agency budgets, and it does not. </w:t>
      </w:r>
    </w:p>
    <w:p w14:paraId="7B608AEC" w14:textId="77777777" w:rsidR="00777DBA" w:rsidRDefault="00777DBA">
      <w:pPr>
        <w:pStyle w:val="CommentText"/>
      </w:pPr>
    </w:p>
    <w:p w14:paraId="413260E7" w14:textId="09F4F42E" w:rsidR="00777DBA" w:rsidRDefault="00777DBA">
      <w:pPr>
        <w:pStyle w:val="CommentText"/>
      </w:pPr>
      <w:r>
        <w:t xml:space="preserve">Maybe remove the word “funding” from the sentence?  </w:t>
      </w:r>
    </w:p>
  </w:comment>
  <w:comment w:id="472" w:author="Abrahams, Leslie S" w:date="2017-02-22T13:31:00Z" w:initials="AL(">
    <w:p w14:paraId="6D332B2D" w14:textId="78A73961" w:rsidR="00FA5B65" w:rsidRDefault="00FA5B65">
      <w:pPr>
        <w:pStyle w:val="CommentText"/>
      </w:pPr>
      <w:r>
        <w:rPr>
          <w:rStyle w:val="CommentReference"/>
        </w:rPr>
        <w:annotationRef/>
      </w:r>
      <w:r>
        <w:t>FLAG</w:t>
      </w:r>
    </w:p>
  </w:comment>
  <w:comment w:id="476" w:author="McKittrick, Alexis MW" w:date="2017-01-19T11:43:00Z" w:initials="MAM">
    <w:p w14:paraId="0FC8B50E" w14:textId="4718713D" w:rsidR="00777DBA" w:rsidRDefault="00777DBA">
      <w:pPr>
        <w:pStyle w:val="CommentText"/>
      </w:pPr>
      <w:r>
        <w:rPr>
          <w:rStyle w:val="CommentReference"/>
        </w:rPr>
        <w:annotationRef/>
      </w:r>
      <w:r>
        <w:t xml:space="preserve">Is this referring to federal agencies that distribute funds? </w:t>
      </w:r>
    </w:p>
  </w:comment>
  <w:comment w:id="479" w:author="McKittrick, Alexis MW" w:date="2017-01-19T11:48:00Z" w:initials="MAM">
    <w:p w14:paraId="05A9AD62" w14:textId="64EAA6AD" w:rsidR="00777DBA" w:rsidRDefault="00777DBA">
      <w:pPr>
        <w:pStyle w:val="CommentText"/>
      </w:pPr>
      <w:r>
        <w:rPr>
          <w:rStyle w:val="CommentReference"/>
        </w:rPr>
        <w:annotationRef/>
      </w:r>
      <w:r>
        <w:t>I would like to see more info in here about what types of scientist were engaged.  I only see neuroscientists mentioned, but this white paper is clearly about multiple sectors coming together. Who were the other sectors?</w:t>
      </w:r>
    </w:p>
  </w:comment>
  <w:comment w:id="489" w:author="Abrahams, Leslie S" w:date="2017-02-22T13:31:00Z" w:initials="AL(">
    <w:p w14:paraId="42513F44" w14:textId="6B134D22" w:rsidR="00FA5B65" w:rsidRDefault="00FA5B65">
      <w:pPr>
        <w:pStyle w:val="CommentText"/>
      </w:pPr>
      <w:r>
        <w:rPr>
          <w:rStyle w:val="CommentReference"/>
        </w:rPr>
        <w:annotationRef/>
      </w:r>
      <w:r>
        <w:t>FLAG</w:t>
      </w:r>
    </w:p>
  </w:comment>
  <w:comment w:id="491" w:author="McKittrick, Alexis MW" w:date="2017-01-19T11:51:00Z" w:initials="MAM">
    <w:p w14:paraId="41DCC272" w14:textId="5486253A" w:rsidR="00777DBA" w:rsidRDefault="00777DBA">
      <w:pPr>
        <w:pStyle w:val="CommentText"/>
      </w:pPr>
      <w:r>
        <w:rPr>
          <w:rStyle w:val="CommentReference"/>
        </w:rPr>
        <w:annotationRef/>
      </w:r>
      <w:r>
        <w:t>???</w:t>
      </w:r>
    </w:p>
  </w:comment>
  <w:comment w:id="493" w:author="McKittrick, Alexis MW" w:date="2017-01-19T11:51:00Z" w:initials="MAM">
    <w:p w14:paraId="394EFE3C" w14:textId="7F312E6C" w:rsidR="00777DBA" w:rsidRDefault="00777DBA">
      <w:pPr>
        <w:pStyle w:val="CommentText"/>
      </w:pPr>
      <w:r>
        <w:rPr>
          <w:rStyle w:val="CommentReference"/>
        </w:rPr>
        <w:annotationRef/>
      </w:r>
      <w:r>
        <w:t>Reference?</w:t>
      </w:r>
    </w:p>
  </w:comment>
  <w:comment w:id="495" w:author="McKittrick, Alexis MW" w:date="2017-01-19T11:54:00Z" w:initials="MAM">
    <w:p w14:paraId="190924CD" w14:textId="2EAEA98E" w:rsidR="00777DBA" w:rsidRDefault="00777DBA">
      <w:pPr>
        <w:pStyle w:val="CommentText"/>
      </w:pPr>
      <w:r>
        <w:rPr>
          <w:rStyle w:val="CommentReference"/>
        </w:rPr>
        <w:annotationRef/>
      </w:r>
      <w:r>
        <w:t>Define acronyms, if not defined earlier.</w:t>
      </w:r>
    </w:p>
  </w:comment>
  <w:comment w:id="496" w:author="Abrahams, Leslie S" w:date="2017-02-22T13:31:00Z" w:initials="AL(">
    <w:p w14:paraId="5E8301D1" w14:textId="37E52E33" w:rsidR="00FA5B65" w:rsidRDefault="00FA5B65">
      <w:pPr>
        <w:pStyle w:val="CommentText"/>
      </w:pPr>
      <w:r>
        <w:rPr>
          <w:rStyle w:val="CommentReference"/>
        </w:rPr>
        <w:annotationRef/>
      </w:r>
      <w:r>
        <w:t>FLAG</w:t>
      </w:r>
    </w:p>
  </w:comment>
  <w:comment w:id="499" w:author="McKittrick, Alexis MW" w:date="2017-01-19T11:56:00Z" w:initials="MAM">
    <w:p w14:paraId="7DAB7EA1" w14:textId="43778CFA" w:rsidR="00777DBA" w:rsidRDefault="00777DBA">
      <w:pPr>
        <w:pStyle w:val="CommentText"/>
      </w:pPr>
      <w:r>
        <w:rPr>
          <w:rStyle w:val="CommentReference"/>
        </w:rPr>
        <w:annotationRef/>
      </w:r>
      <w:r>
        <w:t>Different wording than in the bullets above</w:t>
      </w:r>
    </w:p>
  </w:comment>
  <w:comment w:id="510" w:author="Pena, Vanessa I" w:date="2017-02-27T12:14:00Z" w:initials="PVI">
    <w:p w14:paraId="38D11316" w14:textId="77777777" w:rsidR="005B5AD8" w:rsidRDefault="005B5AD8" w:rsidP="005B5AD8">
      <w:r>
        <w:rPr>
          <w:rStyle w:val="CommentReference"/>
        </w:rPr>
        <w:annotationRef/>
      </w:r>
      <w:r>
        <w:rPr>
          <w:rFonts w:ascii="Calibri" w:eastAsia="Calibri" w:hAnsi="Calibri" w:cs="Calibri"/>
          <w:highlight w:val="lightGray"/>
        </w:rPr>
        <w:t xml:space="preserve">[[Link or embed 90 second video: </w:t>
      </w:r>
      <w:hyperlink r:id="rId1">
        <w:r>
          <w:rPr>
            <w:rFonts w:ascii="Calibri" w:eastAsia="Calibri" w:hAnsi="Calibri" w:cs="Calibri"/>
            <w:color w:val="1155CC"/>
            <w:highlight w:val="lightGray"/>
            <w:u w:val="single"/>
          </w:rPr>
          <w:t>http://vimeo.com/37821939</w:t>
        </w:r>
      </w:hyperlink>
      <w:r>
        <w:rPr>
          <w:rFonts w:ascii="Calibri" w:eastAsia="Calibri" w:hAnsi="Calibri" w:cs="Calibri"/>
          <w:color w:val="1155CC"/>
          <w:highlight w:val="lightGray"/>
          <w:u w:val="single"/>
        </w:rPr>
        <w:t>]]</w:t>
      </w:r>
    </w:p>
    <w:p w14:paraId="082CCF15" w14:textId="3A10FD45" w:rsidR="005B5AD8" w:rsidRDefault="005B5AD8">
      <w:pPr>
        <w:pStyle w:val="CommentText"/>
      </w:pPr>
    </w:p>
  </w:comment>
  <w:comment w:id="515" w:author="McKittrick, Alexis MW" w:date="2017-01-19T12:46:00Z" w:initials="MAM">
    <w:p w14:paraId="7F990303" w14:textId="4E5F13E9" w:rsidR="00777DBA" w:rsidRDefault="00777DBA">
      <w:pPr>
        <w:pStyle w:val="CommentText"/>
      </w:pPr>
      <w:r>
        <w:rPr>
          <w:rStyle w:val="CommentReference"/>
        </w:rPr>
        <w:annotationRef/>
      </w:r>
      <w:r>
        <w:t>Define acronym</w:t>
      </w:r>
    </w:p>
  </w:comment>
  <w:comment w:id="519" w:author="McKittrick, Alexis MW" w:date="2017-01-19T12:47:00Z" w:initials="MAM">
    <w:p w14:paraId="7A3E5A35" w14:textId="1D06F582" w:rsidR="00777DBA" w:rsidRDefault="00777DBA">
      <w:pPr>
        <w:pStyle w:val="CommentText"/>
      </w:pPr>
      <w:r>
        <w:rPr>
          <w:rStyle w:val="CommentReference"/>
        </w:rPr>
        <w:annotationRef/>
      </w:r>
      <w:r>
        <w:t xml:space="preserve">This sentence appears to be a direct quote from the website.  Either add quotation marks or please rephrase in our own words. </w:t>
      </w:r>
    </w:p>
  </w:comment>
  <w:comment w:id="521" w:author="McKittrick, Alexis MW" w:date="2017-01-19T12:48:00Z" w:initials="MAM">
    <w:p w14:paraId="2F054F79" w14:textId="2E4D8FF6" w:rsidR="00777DBA" w:rsidRDefault="00777DBA">
      <w:pPr>
        <w:pStyle w:val="CommentText"/>
      </w:pPr>
      <w:r>
        <w:rPr>
          <w:rStyle w:val="CommentReference"/>
        </w:rPr>
        <w:annotationRef/>
      </w:r>
      <w:r>
        <w:t>Not sure what this means in this context – backbone to what?</w:t>
      </w:r>
    </w:p>
  </w:comment>
  <w:comment w:id="529" w:author="McKittrick, Alexis MW" w:date="2017-01-19T12:52:00Z" w:initials="MAM">
    <w:p w14:paraId="7F2BBE94" w14:textId="23997211" w:rsidR="00777DBA" w:rsidRDefault="00777DBA">
      <w:pPr>
        <w:pStyle w:val="CommentText"/>
      </w:pPr>
      <w:r>
        <w:rPr>
          <w:rStyle w:val="CommentReference"/>
        </w:rPr>
        <w:annotationRef/>
      </w:r>
      <w:r>
        <w:t>Why not?  This won’t be obvious to many readers.</w:t>
      </w:r>
    </w:p>
  </w:comment>
  <w:comment w:id="538" w:author="McKittrick, Alexis MW" w:date="2017-01-19T13:08:00Z" w:initials="MAM">
    <w:p w14:paraId="7227BF99" w14:textId="14561E2F" w:rsidR="00777DBA" w:rsidRDefault="00777DBA">
      <w:pPr>
        <w:pStyle w:val="CommentText"/>
      </w:pPr>
      <w:r>
        <w:rPr>
          <w:rStyle w:val="CommentReference"/>
        </w:rPr>
        <w:annotationRef/>
      </w:r>
      <w:r>
        <w:t>Unclear what this is a reference for.</w:t>
      </w:r>
    </w:p>
  </w:comment>
  <w:comment w:id="541" w:author="McKittrick, Alexis MW" w:date="2017-01-19T13:09:00Z" w:initials="MAM">
    <w:p w14:paraId="46D0AF31" w14:textId="5B2F62BF" w:rsidR="00777DBA" w:rsidRDefault="00777DBA">
      <w:pPr>
        <w:pStyle w:val="CommentText"/>
      </w:pPr>
      <w:r>
        <w:rPr>
          <w:rStyle w:val="CommentReference"/>
        </w:rPr>
        <w:annotationRef/>
      </w:r>
      <w:r>
        <w:t>I understand using “personal communications” for the quotes, but shouldn’t the facts and figures in this paragraph all have a publically available source (like a Fact Sheet, press release, or website)?</w:t>
      </w:r>
    </w:p>
  </w:comment>
  <w:comment w:id="548" w:author="McKittrick, Alexis MW" w:date="2017-01-19T13:12:00Z" w:initials="MAM">
    <w:p w14:paraId="43EC2176" w14:textId="468DF508" w:rsidR="00777DBA" w:rsidRDefault="00777DBA">
      <w:pPr>
        <w:pStyle w:val="CommentText"/>
      </w:pPr>
      <w:r>
        <w:rPr>
          <w:rStyle w:val="CommentReference"/>
        </w:rPr>
        <w:annotationRef/>
      </w:r>
      <w:r>
        <w:t>It would be helpful to add more information on why they do this. What does this achieve that recruiting two like-minded stakeholders would not?  (Answers – diversity, varied resources, different approaches to the problem)</w:t>
      </w:r>
    </w:p>
  </w:comment>
  <w:comment w:id="555" w:author="Pena, Vanessa I" w:date="2017-02-27T12:14:00Z" w:initials="PVI">
    <w:p w14:paraId="285A1121" w14:textId="6D9FD600" w:rsidR="005B5AD8" w:rsidRDefault="005B5AD8">
      <w:pPr>
        <w:pStyle w:val="CommentText"/>
      </w:pPr>
      <w:r>
        <w:rPr>
          <w:rStyle w:val="CommentReference"/>
        </w:rPr>
        <w:annotationRef/>
      </w:r>
      <w:r>
        <w:rPr>
          <w:rFonts w:ascii="Calibri" w:eastAsia="Calibri" w:hAnsi="Calibri" w:cs="Calibri"/>
        </w:rPr>
        <w:t>[</w:t>
      </w:r>
      <w:proofErr w:type="gramStart"/>
      <w:r>
        <w:rPr>
          <w:rFonts w:ascii="Calibri" w:eastAsia="Calibri" w:hAnsi="Calibri" w:cs="Calibri"/>
          <w:highlight w:val="lightGray"/>
        </w:rPr>
        <w:t>crosslink</w:t>
      </w:r>
      <w:proofErr w:type="gramEnd"/>
      <w:r>
        <w:rPr>
          <w:rFonts w:ascii="Calibri" w:eastAsia="Calibri" w:hAnsi="Calibri" w:cs="Calibri"/>
          <w:highlight w:val="lightGray"/>
        </w:rPr>
        <w:t xml:space="preserve"> Moonshot V8 blurb</w:t>
      </w:r>
      <w:r>
        <w:rPr>
          <w:rFonts w:ascii="Calibri" w:eastAsia="Calibri" w:hAnsi="Calibri" w:cs="Calibri"/>
        </w:rPr>
        <w:t>]</w:t>
      </w:r>
    </w:p>
  </w:comment>
  <w:comment w:id="557" w:author="McKittrick, Alexis MW" w:date="2017-01-19T13:21:00Z" w:initials="MAM">
    <w:p w14:paraId="267B48E1" w14:textId="575EF63F" w:rsidR="00777DBA" w:rsidRDefault="00777DBA">
      <w:pPr>
        <w:pStyle w:val="CommentText"/>
      </w:pPr>
      <w:r>
        <w:rPr>
          <w:rStyle w:val="CommentReference"/>
        </w:rPr>
        <w:annotationRef/>
      </w:r>
      <w:r>
        <w:t>???</w:t>
      </w:r>
    </w:p>
  </w:comment>
  <w:comment w:id="558" w:author="Pena, Vanessa I" w:date="2017-01-20T20:38:00Z" w:initials="PVI">
    <w:p w14:paraId="18240E12" w14:textId="1E4778CB" w:rsidR="00777DBA" w:rsidRDefault="00777DBA">
      <w:pPr>
        <w:pStyle w:val="CommentText"/>
      </w:pPr>
      <w:r>
        <w:rPr>
          <w:rStyle w:val="CommentReference"/>
        </w:rPr>
        <w:annotationRef/>
      </w:r>
      <w:r>
        <w:t>Continuation of quote?</w:t>
      </w:r>
    </w:p>
  </w:comment>
  <w:comment w:id="564" w:author="McKittrick, Alexis MW" w:date="2017-01-19T13:23:00Z" w:initials="MAM">
    <w:p w14:paraId="652D7481" w14:textId="4DFAE566" w:rsidR="00777DBA" w:rsidRDefault="00777DBA">
      <w:pPr>
        <w:pStyle w:val="CommentText"/>
      </w:pPr>
      <w:r>
        <w:rPr>
          <w:rStyle w:val="CommentReference"/>
        </w:rPr>
        <w:annotationRef/>
      </w:r>
      <w:r>
        <w:t>This only ensures high quality if the existing partners are high quality AND they are a good judge of whether other organizations would bring high quality to the program.</w:t>
      </w:r>
    </w:p>
  </w:comment>
  <w:comment w:id="567" w:author="McKittrick, Alexis MW" w:date="2017-01-19T13:25:00Z" w:initials="MAM">
    <w:p w14:paraId="2D3F6368" w14:textId="6392FC61" w:rsidR="00777DBA" w:rsidRDefault="00777DBA">
      <w:pPr>
        <w:pStyle w:val="CommentText"/>
      </w:pPr>
      <w:r>
        <w:rPr>
          <w:rStyle w:val="CommentReference"/>
        </w:rPr>
        <w:annotationRef/>
      </w:r>
      <w:r>
        <w:t xml:space="preserve">Be careful and thoughtful about how this is worded.  It comes across as trickery as written (as in – “we couldn’t get them to commit via the normal process, so we got them to say it in front of an official and now they are stuck”).  I don’t think that is what you mean or what actually happened, but it reads that way now.  Consider rephrasing in the vein on the last two sentences. Talk about how much these group appreciate and value their interest and accomplishments being articulated out loud to important stakeholders (basically – everyone likes praise in front of important people). </w:t>
      </w:r>
    </w:p>
  </w:comment>
  <w:comment w:id="570" w:author="McKittrick, Alexis MW" w:date="2017-01-19T13:29:00Z" w:initials="MAM">
    <w:p w14:paraId="0307CB93" w14:textId="4C0A578D" w:rsidR="00777DBA" w:rsidRDefault="00777DBA">
      <w:pPr>
        <w:pStyle w:val="CommentText"/>
      </w:pPr>
      <w:r>
        <w:rPr>
          <w:rStyle w:val="CommentReference"/>
        </w:rPr>
        <w:annotationRef/>
      </w:r>
      <w:r>
        <w:t xml:space="preserve">Provide a link for more information or a definition.  Most folks won’t know what this is. </w:t>
      </w:r>
    </w:p>
  </w:comment>
  <w:comment w:id="573" w:author="McKittrick, Alexis MW" w:date="2017-01-19T13:30:00Z" w:initials="MAM">
    <w:p w14:paraId="43CDA2A6" w14:textId="02FB5B69" w:rsidR="00777DBA" w:rsidRDefault="00777DBA">
      <w:pPr>
        <w:pStyle w:val="CommentText"/>
      </w:pPr>
      <w:r>
        <w:rPr>
          <w:rStyle w:val="CommentReference"/>
        </w:rPr>
        <w:annotationRef/>
      </w:r>
      <w:r>
        <w:t>“K-3”?  Or are you talking about “Preschool”, which I usually see as “Pre-K” not “P”.</w:t>
      </w:r>
    </w:p>
  </w:comment>
  <w:comment w:id="600" w:author="McKittrick, Alexis MW" w:date="2017-01-19T13:32:00Z" w:initials="MAM">
    <w:p w14:paraId="6B265558" w14:textId="5F19D727" w:rsidR="00777DBA" w:rsidRDefault="00777DBA">
      <w:pPr>
        <w:pStyle w:val="CommentText"/>
      </w:pPr>
      <w:r>
        <w:rPr>
          <w:rStyle w:val="CommentReference"/>
        </w:rPr>
        <w:annotationRef/>
      </w:r>
      <w:r>
        <w:t xml:space="preserve">The US Ignite website is blocked by the STPI, so I can’t check this.  Please make sure that any direct quotes from the website are labeled as such. </w:t>
      </w:r>
    </w:p>
  </w:comment>
  <w:comment w:id="605" w:author="McKittrick, Alexis MW" w:date="2017-01-19T13:36:00Z" w:initials="MAM">
    <w:p w14:paraId="04CD66C0" w14:textId="25C35D0E" w:rsidR="00777DBA" w:rsidRDefault="00777DBA">
      <w:pPr>
        <w:pStyle w:val="CommentText"/>
      </w:pPr>
      <w:r>
        <w:rPr>
          <w:rStyle w:val="CommentReference"/>
        </w:rPr>
        <w:annotationRef/>
      </w:r>
      <w:r>
        <w:t xml:space="preserve"> I think we should avoid this term, since there is a PPP white paper as well.  This could create confusion about what goes in what bucket.</w:t>
      </w:r>
    </w:p>
  </w:comment>
  <w:comment w:id="608" w:author="McKittrick, Alexis MW" w:date="2017-01-19T13:37:00Z" w:initials="MAM">
    <w:p w14:paraId="52D59D34" w14:textId="65707BC8" w:rsidR="00777DBA" w:rsidRDefault="00777DBA">
      <w:pPr>
        <w:pStyle w:val="CommentText"/>
      </w:pPr>
      <w:r>
        <w:rPr>
          <w:rStyle w:val="CommentReference"/>
        </w:rPr>
        <w:annotationRef/>
      </w:r>
      <w:r>
        <w:t>Again, it is unclear what this is a reference for.</w:t>
      </w:r>
    </w:p>
  </w:comment>
  <w:comment w:id="611" w:author="McKittrick, Alexis MW" w:date="2017-01-19T13:39:00Z" w:initials="MAM">
    <w:p w14:paraId="27499C19" w14:textId="5E22DEE4" w:rsidR="00777DBA" w:rsidRDefault="00777DBA">
      <w:pPr>
        <w:pStyle w:val="CommentText"/>
      </w:pPr>
      <w:r>
        <w:rPr>
          <w:rStyle w:val="CommentReference"/>
        </w:rPr>
        <w:annotationRef/>
      </w:r>
      <w:r>
        <w:t>I don’t think most folks will understand this question and the importance of a gigabit.</w:t>
      </w:r>
    </w:p>
  </w:comment>
  <w:comment w:id="613" w:author="Pena, Vanessa I" w:date="2017-02-27T12:15:00Z" w:initials="PVI">
    <w:p w14:paraId="7F5A11C5" w14:textId="742EE647" w:rsidR="005B5AD8" w:rsidRDefault="005B5AD8">
      <w:pPr>
        <w:pStyle w:val="CommentText"/>
      </w:pPr>
      <w:r>
        <w:rPr>
          <w:rStyle w:val="CommentReference"/>
        </w:rPr>
        <w:annotationRef/>
      </w:r>
      <w:r>
        <w:t>FLAG</w:t>
      </w:r>
    </w:p>
  </w:comment>
  <w:comment w:id="617" w:author="McKittrick, Alexis MW" w:date="2017-01-19T13:40:00Z" w:initials="MAM">
    <w:p w14:paraId="43690222" w14:textId="0AF6368C" w:rsidR="00777DBA" w:rsidRDefault="00777DBA">
      <w:pPr>
        <w:pStyle w:val="CommentText"/>
      </w:pPr>
      <w:r>
        <w:rPr>
          <w:rStyle w:val="CommentReference"/>
        </w:rPr>
        <w:annotationRef/>
      </w:r>
      <w:r>
        <w:t xml:space="preserve">Is this from personal communications or from the website?  I would think this info would be publically available. </w:t>
      </w:r>
    </w:p>
  </w:comment>
  <w:comment w:id="620" w:author="McKittrick, Alexis MW" w:date="2017-01-19T13:41:00Z" w:initials="MAM">
    <w:p w14:paraId="229752C8" w14:textId="5FCC8CFE" w:rsidR="00777DBA" w:rsidRDefault="00777DBA">
      <w:pPr>
        <w:pStyle w:val="CommentText"/>
      </w:pPr>
      <w:r>
        <w:rPr>
          <w:rStyle w:val="CommentReference"/>
        </w:rPr>
        <w:annotationRef/>
      </w:r>
      <w:r>
        <w:t>Should this be in quotes?</w:t>
      </w:r>
    </w:p>
  </w:comment>
  <w:comment w:id="625" w:author="McKittrick, Alexis MW" w:date="2017-01-19T13:42:00Z" w:initials="MAM">
    <w:p w14:paraId="63E0EF92" w14:textId="4ECD99C0" w:rsidR="00777DBA" w:rsidRDefault="00777DBA">
      <w:pPr>
        <w:pStyle w:val="CommentText"/>
      </w:pPr>
      <w:r>
        <w:rPr>
          <w:rStyle w:val="CommentReference"/>
        </w:rPr>
        <w:annotationRef/>
      </w:r>
      <w:r>
        <w:t xml:space="preserve">??? Third one of these.  I think they are trying to show that words in the original quote have been skipped. This is not how I’ve typically seen that formatted, but as long as the technical editors are okay with it, I’m okay with it. </w:t>
      </w:r>
    </w:p>
  </w:comment>
  <w:comment w:id="629" w:author="McKittrick, Alexis MW" w:date="2017-01-19T13:46:00Z" w:initials="MAM">
    <w:p w14:paraId="3695DB22" w14:textId="2649BD56" w:rsidR="00777DBA" w:rsidRDefault="00777DBA">
      <w:pPr>
        <w:pStyle w:val="CommentText"/>
      </w:pPr>
      <w:r>
        <w:rPr>
          <w:rStyle w:val="CommentReference"/>
        </w:rPr>
        <w:annotationRef/>
      </w:r>
      <w:r>
        <w:t>Real example?  If not, then let’s not give a real city name.</w:t>
      </w:r>
    </w:p>
  </w:comment>
  <w:comment w:id="632" w:author="McKittrick, Alexis MW" w:date="2017-01-19T14:01:00Z" w:initials="MAM">
    <w:p w14:paraId="72F59434" w14:textId="077B1A2F" w:rsidR="00777DBA" w:rsidRDefault="00777DBA">
      <w:pPr>
        <w:pStyle w:val="CommentText"/>
      </w:pPr>
      <w:r>
        <w:rPr>
          <w:rStyle w:val="CommentReference"/>
        </w:rPr>
        <w:annotationRef/>
      </w:r>
      <w:r>
        <w:t>What does this mean?  How is an idea determined to be “completed”?</w:t>
      </w:r>
    </w:p>
  </w:comment>
  <w:comment w:id="635" w:author="McKittrick, Alexis MW" w:date="2017-01-19T14:04:00Z" w:initials="MAM">
    <w:p w14:paraId="5ED40E40" w14:textId="3F982393" w:rsidR="00777DBA" w:rsidRDefault="00777DBA">
      <w:pPr>
        <w:pStyle w:val="CommentText"/>
      </w:pPr>
      <w:r>
        <w:rPr>
          <w:rStyle w:val="CommentReference"/>
        </w:rPr>
        <w:annotationRef/>
      </w:r>
      <w:r>
        <w:t>Needs link. Consider adding to Resources folder.</w:t>
      </w:r>
    </w:p>
  </w:comment>
  <w:comment w:id="638" w:author="McKittrick, Alexis MW" w:date="2017-01-19T14:06:00Z" w:initials="MAM">
    <w:p w14:paraId="1A352FC7" w14:textId="236D4748" w:rsidR="00777DBA" w:rsidRDefault="00777DBA">
      <w:pPr>
        <w:pStyle w:val="CommentText"/>
      </w:pPr>
      <w:r>
        <w:rPr>
          <w:rStyle w:val="CommentReference"/>
        </w:rPr>
        <w:annotationRef/>
      </w:r>
      <w:r>
        <w:t>Should this be in quotes?</w:t>
      </w:r>
    </w:p>
  </w:comment>
  <w:comment w:id="645" w:author="McKittrick, Alexis MW" w:date="2017-01-19T14:08:00Z" w:initials="MAM">
    <w:p w14:paraId="6BC0037B" w14:textId="56CA593F" w:rsidR="00777DBA" w:rsidRDefault="00777DBA">
      <w:pPr>
        <w:pStyle w:val="CommentText"/>
      </w:pPr>
      <w:r>
        <w:rPr>
          <w:rStyle w:val="CommentReference"/>
        </w:rPr>
        <w:annotationRef/>
      </w:r>
      <w:r>
        <w:t xml:space="preserve">NIST was mentioned earlier, but I don’t think the acronym was defined. </w:t>
      </w:r>
    </w:p>
  </w:comment>
  <w:comment w:id="647" w:author="Pena, Vanessa I" w:date="2017-02-27T12:15:00Z" w:initials="PVI">
    <w:p w14:paraId="7CF5DC75" w14:textId="427A8EC7" w:rsidR="005B5AD8" w:rsidRDefault="005B5AD8">
      <w:pPr>
        <w:pStyle w:val="CommentText"/>
      </w:pPr>
      <w:r>
        <w:rPr>
          <w:rStyle w:val="CommentReference"/>
        </w:rPr>
        <w:annotationRef/>
      </w:r>
      <w:r>
        <w:rPr>
          <w:rFonts w:ascii="Calibri" w:eastAsia="Calibri" w:hAnsi="Calibri" w:cs="Calibri"/>
          <w:highlight w:val="yellow"/>
        </w:rPr>
        <w:t>[[See additional upload documentation from US Ignite]]</w:t>
      </w:r>
      <w:r>
        <w:rPr>
          <w:rStyle w:val="CommentReference"/>
        </w:rPr>
        <w:annotationRef/>
      </w:r>
      <w:r>
        <w:rPr>
          <w:rStyle w:val="CommentReference"/>
        </w:rPr>
        <w:annotationRef/>
      </w:r>
    </w:p>
  </w:comment>
  <w:comment w:id="651" w:author="McKittrick, Alexis MW" w:date="2017-01-19T14:09:00Z" w:initials="MAM">
    <w:p w14:paraId="2BCEABA4" w14:textId="099DEDDE" w:rsidR="00777DBA" w:rsidRDefault="00777DBA">
      <w:pPr>
        <w:pStyle w:val="CommentText"/>
      </w:pPr>
      <w:r>
        <w:rPr>
          <w:rStyle w:val="CommentReference"/>
        </w:rPr>
        <w:annotationRef/>
      </w:r>
      <w:r>
        <w:t xml:space="preserve">Unclear why this isn’t in here. Please add. </w:t>
      </w:r>
    </w:p>
  </w:comment>
  <w:comment w:id="652" w:author="Pena, Vanessa I" w:date="2017-01-20T20:50:00Z" w:initials="PVI">
    <w:p w14:paraId="3A2ADE8B" w14:textId="2FEA7AEC" w:rsidR="007856B6" w:rsidRDefault="007856B6">
      <w:pPr>
        <w:pStyle w:val="CommentText"/>
      </w:pPr>
      <w:r>
        <w:rPr>
          <w:rStyle w:val="CommentReference"/>
        </w:rPr>
        <w:annotationRef/>
      </w:r>
      <w:r>
        <w:t xml:space="preserve">I see approval from </w:t>
      </w:r>
      <w:proofErr w:type="spellStart"/>
      <w:r>
        <w:t>Kochan</w:t>
      </w:r>
      <w:proofErr w:type="spellEnd"/>
      <w:r>
        <w:t>, but please better cite resource(s) and what they are.</w:t>
      </w:r>
    </w:p>
  </w:comment>
  <w:comment w:id="661" w:author="McKittrick, Alexis MW" w:date="2017-01-19T14:14:00Z" w:initials="MAM">
    <w:p w14:paraId="5E7F36CF" w14:textId="30263486" w:rsidR="00777DBA" w:rsidRDefault="00777DBA">
      <w:pPr>
        <w:pStyle w:val="CommentText"/>
      </w:pPr>
      <w:r>
        <w:rPr>
          <w:rStyle w:val="CommentReference"/>
        </w:rPr>
        <w:annotationRef/>
      </w:r>
      <w:r>
        <w:t>Again, suggest removing things that sound like PPP to avoid confusion</w:t>
      </w:r>
    </w:p>
  </w:comment>
  <w:comment w:id="663" w:author="McKittrick, Alexis MW" w:date="2017-01-19T14:15:00Z" w:initials="MAM">
    <w:p w14:paraId="44B9BED0" w14:textId="5C0B3F0E" w:rsidR="00777DBA" w:rsidRDefault="00777DBA">
      <w:pPr>
        <w:pStyle w:val="CommentText"/>
      </w:pPr>
      <w:r>
        <w:rPr>
          <w:rStyle w:val="CommentReference"/>
        </w:rPr>
        <w:annotationRef/>
      </w:r>
      <w:r>
        <w:t>Reference?  Or is this original content / analysis?</w:t>
      </w:r>
    </w:p>
  </w:comment>
  <w:comment w:id="665" w:author="McKittrick, Alexis MW" w:date="2017-01-19T14:18:00Z" w:initials="MAM">
    <w:p w14:paraId="646E4D85" w14:textId="10BFE5F7" w:rsidR="00777DBA" w:rsidRDefault="00777DBA">
      <w:pPr>
        <w:pStyle w:val="CommentText"/>
      </w:pPr>
      <w:r>
        <w:rPr>
          <w:rStyle w:val="CommentReference"/>
        </w:rPr>
        <w:annotationRef/>
      </w:r>
      <w:r>
        <w:t xml:space="preserve"> A little to cutesy. Suggest deleting.</w:t>
      </w:r>
    </w:p>
  </w:comment>
  <w:comment w:id="669" w:author="McKittrick, Alexis MW" w:date="2017-01-19T14:18:00Z" w:initials="MAM">
    <w:p w14:paraId="2CE5E74F" w14:textId="700508CC" w:rsidR="00777DBA" w:rsidRDefault="00777DBA">
      <w:pPr>
        <w:pStyle w:val="CommentText"/>
      </w:pPr>
      <w:r>
        <w:rPr>
          <w:rStyle w:val="CommentReference"/>
        </w:rPr>
        <w:annotationRef/>
      </w:r>
      <w:r>
        <w:t>Again, are these original content or should there be a reference here?</w:t>
      </w:r>
    </w:p>
  </w:comment>
  <w:comment w:id="672" w:author="McKittrick, Alexis MW" w:date="2017-01-19T14:20:00Z" w:initials="MAM">
    <w:p w14:paraId="0C2F6A35" w14:textId="27A0C02F" w:rsidR="00777DBA" w:rsidRDefault="00777DBA">
      <w:pPr>
        <w:pStyle w:val="CommentText"/>
      </w:pPr>
      <w:r>
        <w:rPr>
          <w:rStyle w:val="CommentReference"/>
        </w:rPr>
        <w:annotationRef/>
      </w:r>
      <w:r>
        <w:t>Not in the Resources folder</w:t>
      </w:r>
    </w:p>
  </w:comment>
  <w:comment w:id="681" w:author="McKittrick, Alexis MW" w:date="2017-01-19T14:31:00Z" w:initials="MAM">
    <w:p w14:paraId="18D98729" w14:textId="14CC5EE8" w:rsidR="00777DBA" w:rsidRDefault="00777DBA">
      <w:pPr>
        <w:pStyle w:val="CommentText"/>
      </w:pPr>
      <w:r>
        <w:rPr>
          <w:rStyle w:val="CommentReference"/>
        </w:rPr>
        <w:annotationRef/>
      </w:r>
      <w:r>
        <w:t>Our list or needs a reference?</w:t>
      </w:r>
    </w:p>
  </w:comment>
  <w:comment w:id="682" w:author="McKittrick, Alexis MW" w:date="2017-01-19T14:25:00Z" w:initials="MAM">
    <w:p w14:paraId="5CF998D9" w14:textId="2E7C3F5F" w:rsidR="00777DBA" w:rsidRDefault="00777DBA">
      <w:pPr>
        <w:pStyle w:val="CommentText"/>
      </w:pPr>
      <w:r>
        <w:rPr>
          <w:rStyle w:val="CommentReference"/>
        </w:rPr>
        <w:annotationRef/>
      </w:r>
      <w:r>
        <w:t xml:space="preserve">? This sentence does not make sense as written. Should is simply read “Define metrics for success at the beginning”? </w:t>
      </w:r>
    </w:p>
  </w:comment>
  <w:comment w:id="683" w:author="McKittrick, Alexis MW" w:date="2017-01-19T14:29:00Z" w:initials="MAM">
    <w:p w14:paraId="44778398" w14:textId="4F0BF597" w:rsidR="00777DBA" w:rsidRDefault="00777DBA">
      <w:pPr>
        <w:pStyle w:val="CommentText"/>
      </w:pPr>
      <w:r>
        <w:rPr>
          <w:rStyle w:val="CommentReference"/>
        </w:rPr>
        <w:annotationRef/>
      </w:r>
      <w:r>
        <w:t xml:space="preserve">So…not one accountable leader that is clearly in charge?  Where did this point come from?  I’m struggling to see where this is supported elsewhere in the document. </w:t>
      </w:r>
    </w:p>
  </w:comment>
  <w:comment w:id="684" w:author="McKittrick, Alexis MW" w:date="2017-01-19T14:32:00Z" w:initials="MAM">
    <w:p w14:paraId="7F61A53F" w14:textId="22201CEA" w:rsidR="00777DBA" w:rsidRDefault="00777DBA">
      <w:pPr>
        <w:pStyle w:val="CommentText"/>
      </w:pPr>
      <w:r>
        <w:rPr>
          <w:rStyle w:val="CommentReference"/>
        </w:rPr>
        <w:annotationRef/>
      </w:r>
      <w:r>
        <w:t>Outside of the program?  Outside of the federal government?</w:t>
      </w:r>
    </w:p>
  </w:comment>
  <w:comment w:id="698" w:author="McKittrick, Alexis MW" w:date="2017-01-19T14:33:00Z" w:initials="MAM">
    <w:p w14:paraId="5B9098D2" w14:textId="1C58D72E" w:rsidR="00777DBA" w:rsidRDefault="00777DBA">
      <w:pPr>
        <w:pStyle w:val="CommentText"/>
      </w:pPr>
      <w:r>
        <w:rPr>
          <w:rStyle w:val="CommentReference"/>
        </w:rPr>
        <w:annotationRef/>
      </w:r>
      <w:r>
        <w:t>Any introductory text needed before bullets?</w:t>
      </w:r>
    </w:p>
  </w:comment>
  <w:comment w:id="708" w:author="McKittrick, Alexis MW" w:date="2017-01-19T14:36:00Z" w:initials="MAM">
    <w:p w14:paraId="720B5C97" w14:textId="4FEDCB31" w:rsidR="00777DBA" w:rsidRDefault="00777DBA">
      <w:pPr>
        <w:pStyle w:val="CommentText"/>
      </w:pPr>
      <w:r>
        <w:rPr>
          <w:rStyle w:val="CommentReference"/>
        </w:rPr>
        <w:annotationRef/>
      </w:r>
      <w:r>
        <w:t>Consider changing to “convey top level support”.  “</w:t>
      </w:r>
      <w:proofErr w:type="gramStart"/>
      <w:r>
        <w:t>serious</w:t>
      </w:r>
      <w:proofErr w:type="gramEnd"/>
      <w:r>
        <w:t xml:space="preserve"> intent” gives the impression that is isn’t serious if they aren’t there. </w:t>
      </w:r>
    </w:p>
  </w:comment>
  <w:comment w:id="709" w:author="McKittrick, Alexis MW" w:date="2017-01-19T14:38:00Z" w:initials="MAM">
    <w:p w14:paraId="384E7E7D" w14:textId="687F7F5F" w:rsidR="00777DBA" w:rsidRDefault="00777DBA">
      <w:pPr>
        <w:pStyle w:val="CommentText"/>
      </w:pPr>
      <w:r>
        <w:rPr>
          <w:rStyle w:val="CommentReference"/>
        </w:rPr>
        <w:annotationRef/>
      </w:r>
      <w:r>
        <w:t xml:space="preserve">If this is all a direct quote, then change to “quoted from”.  </w:t>
      </w:r>
    </w:p>
  </w:comment>
  <w:comment w:id="711" w:author="Abrahams, Leslie S" w:date="2017-02-22T13:44:00Z" w:initials="AL(">
    <w:p w14:paraId="2D792C52" w14:textId="2AD643A5" w:rsidR="009E5D9C" w:rsidRDefault="009E5D9C">
      <w:pPr>
        <w:pStyle w:val="CommentText"/>
      </w:pPr>
      <w:r>
        <w:rPr>
          <w:rStyle w:val="CommentReference"/>
        </w:rPr>
        <w:annotationRef/>
      </w:r>
      <w:r>
        <w:t>Needs approval</w:t>
      </w:r>
    </w:p>
  </w:comment>
  <w:comment w:id="718" w:author="McKittrick, Alexis MW" w:date="2017-01-19T14:40:00Z" w:initials="MAM">
    <w:p w14:paraId="572C4305" w14:textId="0EC23D31" w:rsidR="00777DBA" w:rsidRDefault="00777DBA">
      <w:pPr>
        <w:pStyle w:val="CommentText"/>
      </w:pPr>
      <w:r>
        <w:rPr>
          <w:rStyle w:val="CommentReference"/>
        </w:rPr>
        <w:annotationRef/>
      </w:r>
      <w:r>
        <w:t>Correct?</w:t>
      </w:r>
    </w:p>
  </w:comment>
  <w:comment w:id="726" w:author="McKittrick, Alexis MW" w:date="2017-01-19T14:42:00Z" w:initials="MAM">
    <w:p w14:paraId="19FFDB18" w14:textId="07EFC9F8" w:rsidR="00777DBA" w:rsidRDefault="00777DBA">
      <w:pPr>
        <w:pStyle w:val="CommentText"/>
      </w:pPr>
      <w:r>
        <w:rPr>
          <w:rStyle w:val="CommentReference"/>
        </w:rPr>
        <w:annotationRef/>
      </w:r>
      <w:r>
        <w:t>This quote is out on its own without preamble or context. Please provide some additional text to make this a complete paragraph.</w:t>
      </w:r>
    </w:p>
  </w:comment>
  <w:comment w:id="733" w:author="McKittrick, Alexis MW" w:date="2017-01-19T14:41:00Z" w:initials="MAM">
    <w:p w14:paraId="4CB23506" w14:textId="51112687" w:rsidR="00777DBA" w:rsidRDefault="00777DBA">
      <w:pPr>
        <w:pStyle w:val="CommentText"/>
      </w:pPr>
      <w:r>
        <w:rPr>
          <w:rStyle w:val="CommentReference"/>
        </w:rPr>
        <w:annotationRef/>
      </w:r>
      <w:r>
        <w:t>???</w:t>
      </w:r>
    </w:p>
  </w:comment>
  <w:comment w:id="745" w:author="McKittrick, Alexis MW" w:date="2017-01-19T14:44:00Z" w:initials="MAM">
    <w:p w14:paraId="1B05C03E" w14:textId="6D3569D5" w:rsidR="00777DBA" w:rsidRDefault="00777DBA">
      <w:pPr>
        <w:pStyle w:val="CommentText"/>
      </w:pPr>
      <w:r>
        <w:rPr>
          <w:rStyle w:val="CommentReference"/>
        </w:rPr>
        <w:annotationRef/>
      </w:r>
      <w:r>
        <w:t>Formatting all over the place here.  Font size and type keep changing.</w:t>
      </w:r>
    </w:p>
  </w:comment>
  <w:comment w:id="761" w:author="Pena, Vanessa I" w:date="2017-02-27T12:16:00Z" w:initials="PVI">
    <w:p w14:paraId="0EEB7FB2" w14:textId="24AE94BC" w:rsidR="005B5AD8" w:rsidRDefault="005B5AD8">
      <w:pPr>
        <w:pStyle w:val="CommentText"/>
      </w:pPr>
      <w:r>
        <w:rPr>
          <w:rStyle w:val="CommentReference"/>
        </w:rPr>
        <w:annotationRef/>
      </w:r>
      <w:r>
        <w:t>FLAG</w:t>
      </w:r>
    </w:p>
  </w:comment>
  <w:comment w:id="764" w:author="McKittrick, Alexis MW" w:date="2017-01-19T14:46:00Z" w:initials="MAM">
    <w:p w14:paraId="5907712E" w14:textId="14BDE6C7" w:rsidR="00777DBA" w:rsidRDefault="00777DBA">
      <w:pPr>
        <w:pStyle w:val="CommentText"/>
      </w:pPr>
      <w:r>
        <w:rPr>
          <w:rStyle w:val="CommentReference"/>
        </w:rPr>
        <w:annotationRef/>
      </w:r>
      <w:r>
        <w:t>Suggest moving this outside of the text box (or if it is part of the graphic, then add a separate subheading before the text box).</w:t>
      </w:r>
    </w:p>
  </w:comment>
  <w:comment w:id="776" w:author="McKittrick, Alexis MW" w:date="2017-01-19T14:48:00Z" w:initials="MAM">
    <w:p w14:paraId="5496C23F" w14:textId="38629365" w:rsidR="00777DBA" w:rsidRDefault="00777DBA">
      <w:pPr>
        <w:pStyle w:val="CommentText"/>
      </w:pPr>
      <w:r>
        <w:rPr>
          <w:rStyle w:val="CommentReference"/>
        </w:rPr>
        <w:annotationRef/>
      </w:r>
      <w:r>
        <w:t>Not in the Resources folder</w:t>
      </w:r>
    </w:p>
  </w:comment>
  <w:comment w:id="779" w:author="McKittrick, Alexis MW" w:date="2017-01-19T14:49:00Z" w:initials="MAM">
    <w:p w14:paraId="38BD69D3" w14:textId="69C6EE0D" w:rsidR="00777DBA" w:rsidRDefault="00777DBA">
      <w:pPr>
        <w:pStyle w:val="CommentText"/>
      </w:pPr>
      <w:r>
        <w:rPr>
          <w:rStyle w:val="CommentReference"/>
        </w:rPr>
        <w:annotationRef/>
      </w:r>
      <w:r>
        <w:t>What senior leadership?  White House? Organizations? Agencies?</w:t>
      </w:r>
    </w:p>
  </w:comment>
  <w:comment w:id="780" w:author="McKittrick, Alexis MW" w:date="2017-01-19T14:51:00Z" w:initials="MAM">
    <w:p w14:paraId="1852EF21" w14:textId="379E307A" w:rsidR="00777DBA" w:rsidRDefault="00777DBA">
      <w:pPr>
        <w:pStyle w:val="CommentText"/>
      </w:pPr>
      <w:r>
        <w:rPr>
          <w:rStyle w:val="CommentReference"/>
        </w:rPr>
        <w:annotationRef/>
      </w:r>
      <w:r>
        <w:t>Is this list original content or is a reference needed?</w:t>
      </w:r>
    </w:p>
  </w:comment>
  <w:comment w:id="789" w:author="McKittrick, Alexis MW" w:date="2017-01-19T14:51:00Z" w:initials="MAM">
    <w:p w14:paraId="26799E0F" w14:textId="0D47D8C0" w:rsidR="00777DBA" w:rsidRDefault="00777DBA">
      <w:pPr>
        <w:pStyle w:val="CommentText"/>
      </w:pPr>
      <w:r>
        <w:rPr>
          <w:rStyle w:val="CommentReference"/>
        </w:rPr>
        <w:annotationRef/>
      </w:r>
      <w:r>
        <w:t>Not in Resource folder</w:t>
      </w:r>
    </w:p>
  </w:comment>
  <w:comment w:id="800" w:author="McKittrick, Alexis MW" w:date="2017-01-19T14:52:00Z" w:initials="MAM">
    <w:p w14:paraId="4AB67C0E" w14:textId="0F888E53" w:rsidR="00777DBA" w:rsidRDefault="00777DBA">
      <w:pPr>
        <w:pStyle w:val="CommentText"/>
      </w:pPr>
      <w:r>
        <w:rPr>
          <w:rStyle w:val="CommentReference"/>
        </w:rPr>
        <w:annotationRef/>
      </w:r>
      <w:r>
        <w:t>This distinction needs to be made clearer early in the document.</w:t>
      </w:r>
    </w:p>
  </w:comment>
  <w:comment w:id="798" w:author="Pena, Vanessa I" w:date="2017-02-27T12:16:00Z" w:initials="PVI">
    <w:p w14:paraId="11C09BA9" w14:textId="16B21E20" w:rsidR="005B5AD8" w:rsidRDefault="005B5AD8">
      <w:pPr>
        <w:pStyle w:val="CommentText"/>
      </w:pPr>
      <w:r>
        <w:rPr>
          <w:rStyle w:val="CommentReference"/>
        </w:rPr>
        <w:annotationRef/>
      </w:r>
      <w:r>
        <w:t>Confusing – distinction needs some work</w:t>
      </w:r>
    </w:p>
  </w:comment>
  <w:comment w:id="823" w:author="Pena, Vanessa I" w:date="2017-01-20T20:35:00Z" w:initials="PVI">
    <w:p w14:paraId="7CCD0332" w14:textId="102D1762" w:rsidR="00777DBA" w:rsidRDefault="00777DBA">
      <w:pPr>
        <w:pStyle w:val="CommentText"/>
      </w:pPr>
      <w:r>
        <w:rPr>
          <w:rStyle w:val="CommentReference"/>
        </w:rPr>
        <w:annotationRef/>
      </w:r>
      <w:r>
        <w:t>Missing 1 POC</w:t>
      </w:r>
    </w:p>
  </w:comment>
  <w:comment w:id="853" w:author="McKittrick, Alexis MW" w:date="2017-01-19T14:56:00Z" w:initials="MAM">
    <w:p w14:paraId="0BF71057" w14:textId="7680BA10" w:rsidR="00777DBA" w:rsidRDefault="00777DBA">
      <w:pPr>
        <w:pStyle w:val="CommentText"/>
      </w:pPr>
      <w:r>
        <w:rPr>
          <w:rStyle w:val="CommentReference"/>
        </w:rPr>
        <w:annotationRef/>
      </w:r>
      <w:r>
        <w:t>Just a note that the formatting is all over the map in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E45B3" w15:done="0"/>
  <w15:commentEx w15:paraId="08873CEA" w15:done="0"/>
  <w15:commentEx w15:paraId="6F347A3B" w15:done="0"/>
  <w15:commentEx w15:paraId="41110889" w15:done="0"/>
  <w15:commentEx w15:paraId="24561CDD" w15:done="0"/>
  <w15:commentEx w15:paraId="64B0BF87" w15:done="0"/>
  <w15:commentEx w15:paraId="57E586F2" w15:done="0"/>
  <w15:commentEx w15:paraId="26EFCE9F" w15:done="0"/>
  <w15:commentEx w15:paraId="0B0C4DD1" w15:done="0"/>
  <w15:commentEx w15:paraId="7309380D" w15:done="0"/>
  <w15:commentEx w15:paraId="24F2B72F" w15:done="0"/>
  <w15:commentEx w15:paraId="617FB920" w15:done="0"/>
  <w15:commentEx w15:paraId="47617276" w15:done="0"/>
  <w15:commentEx w15:paraId="7E94462B" w15:done="0"/>
  <w15:commentEx w15:paraId="1F93F3C8" w15:done="0"/>
  <w15:commentEx w15:paraId="0077FE9B" w15:done="0"/>
  <w15:commentEx w15:paraId="6397DB03" w15:done="0"/>
  <w15:commentEx w15:paraId="7E358C80" w15:done="0"/>
  <w15:commentEx w15:paraId="614C0D80" w15:done="0"/>
  <w15:commentEx w15:paraId="36F1D0A0" w15:paraIdParent="614C0D80" w15:done="0"/>
  <w15:commentEx w15:paraId="69A5EAE2" w15:done="0"/>
  <w15:commentEx w15:paraId="005F5DC5" w15:done="0"/>
  <w15:commentEx w15:paraId="02FD476C" w15:done="0"/>
  <w15:commentEx w15:paraId="5F8EE1F1" w15:done="0"/>
  <w15:commentEx w15:paraId="0AA41BC3" w15:done="0"/>
  <w15:commentEx w15:paraId="2A09DA87" w15:done="0"/>
  <w15:commentEx w15:paraId="1A6788D5" w15:done="0"/>
  <w15:commentEx w15:paraId="778FB5CF" w15:done="0"/>
  <w15:commentEx w15:paraId="7018397D" w15:done="0"/>
  <w15:commentEx w15:paraId="5B41D86A" w15:done="0"/>
  <w15:commentEx w15:paraId="5C5D3CFD" w15:done="0"/>
  <w15:commentEx w15:paraId="78EDEB87" w15:done="0"/>
  <w15:commentEx w15:paraId="526EEB8B" w15:done="0"/>
  <w15:commentEx w15:paraId="5C71F209" w15:done="0"/>
  <w15:commentEx w15:paraId="79B8C626" w15:done="0"/>
  <w15:commentEx w15:paraId="67D06821" w15:done="0"/>
  <w15:commentEx w15:paraId="1E3B7F96" w15:done="0"/>
  <w15:commentEx w15:paraId="0662C6C2" w15:done="0"/>
  <w15:commentEx w15:paraId="6E7CFBB8" w15:done="0"/>
  <w15:commentEx w15:paraId="61DEEAF8" w15:done="0"/>
  <w15:commentEx w15:paraId="0901C713" w15:done="0"/>
  <w15:commentEx w15:paraId="350BA84A" w15:done="0"/>
  <w15:commentEx w15:paraId="38D60CDD" w15:done="0"/>
  <w15:commentEx w15:paraId="022BDA61" w15:done="0"/>
  <w15:commentEx w15:paraId="67DDDAA6" w15:done="0"/>
  <w15:commentEx w15:paraId="4BCEF5B1" w15:done="0"/>
  <w15:commentEx w15:paraId="4163AB9C" w15:done="0"/>
  <w15:commentEx w15:paraId="2F9845AC" w15:done="0"/>
  <w15:commentEx w15:paraId="36339A33" w15:done="0"/>
  <w15:commentEx w15:paraId="5571F340" w15:done="0"/>
  <w15:commentEx w15:paraId="7C26A6C3" w15:done="0"/>
  <w15:commentEx w15:paraId="002745CE" w15:done="0"/>
  <w15:commentEx w15:paraId="68C6D2AB" w15:done="0"/>
  <w15:commentEx w15:paraId="607BBC63" w15:done="0"/>
  <w15:commentEx w15:paraId="1D48329F" w15:done="0"/>
  <w15:commentEx w15:paraId="3E91BF63" w15:done="0"/>
  <w15:commentEx w15:paraId="6C116C34" w15:done="0"/>
  <w15:commentEx w15:paraId="60356024" w15:done="0"/>
  <w15:commentEx w15:paraId="665458C5" w15:done="0"/>
  <w15:commentEx w15:paraId="4DF78FCE" w15:done="0"/>
  <w15:commentEx w15:paraId="1342BA26" w15:done="0"/>
  <w15:commentEx w15:paraId="23BD1D44" w15:done="0"/>
  <w15:commentEx w15:paraId="1796CE6A" w15:done="0"/>
  <w15:commentEx w15:paraId="05FBC1FA" w15:done="0"/>
  <w15:commentEx w15:paraId="0CF3AF2A" w15:done="0"/>
  <w15:commentEx w15:paraId="3AEB331F" w15:done="0"/>
  <w15:commentEx w15:paraId="413260E7" w15:done="0"/>
  <w15:commentEx w15:paraId="6D332B2D" w15:done="0"/>
  <w15:commentEx w15:paraId="0FC8B50E" w15:done="0"/>
  <w15:commentEx w15:paraId="05A9AD62" w15:done="0"/>
  <w15:commentEx w15:paraId="42513F44" w15:done="0"/>
  <w15:commentEx w15:paraId="41DCC272" w15:done="0"/>
  <w15:commentEx w15:paraId="394EFE3C" w15:done="0"/>
  <w15:commentEx w15:paraId="190924CD" w15:done="0"/>
  <w15:commentEx w15:paraId="5E8301D1" w15:done="0"/>
  <w15:commentEx w15:paraId="7DAB7EA1" w15:done="0"/>
  <w15:commentEx w15:paraId="082CCF15" w15:done="0"/>
  <w15:commentEx w15:paraId="7F990303" w15:done="0"/>
  <w15:commentEx w15:paraId="7A3E5A35" w15:done="0"/>
  <w15:commentEx w15:paraId="2F054F79" w15:done="0"/>
  <w15:commentEx w15:paraId="7F2BBE94" w15:done="0"/>
  <w15:commentEx w15:paraId="7227BF99" w15:done="0"/>
  <w15:commentEx w15:paraId="46D0AF31" w15:done="0"/>
  <w15:commentEx w15:paraId="43EC2176" w15:done="0"/>
  <w15:commentEx w15:paraId="285A1121" w15:done="0"/>
  <w15:commentEx w15:paraId="267B48E1" w15:done="0"/>
  <w15:commentEx w15:paraId="18240E12" w15:paraIdParent="267B48E1" w15:done="0"/>
  <w15:commentEx w15:paraId="652D7481" w15:done="0"/>
  <w15:commentEx w15:paraId="2D3F6368" w15:done="0"/>
  <w15:commentEx w15:paraId="0307CB93" w15:done="0"/>
  <w15:commentEx w15:paraId="43CDA2A6" w15:done="0"/>
  <w15:commentEx w15:paraId="6B265558" w15:done="0"/>
  <w15:commentEx w15:paraId="04CD66C0" w15:done="0"/>
  <w15:commentEx w15:paraId="52D59D34" w15:done="0"/>
  <w15:commentEx w15:paraId="27499C19" w15:done="0"/>
  <w15:commentEx w15:paraId="7F5A11C5" w15:done="0"/>
  <w15:commentEx w15:paraId="43690222" w15:done="0"/>
  <w15:commentEx w15:paraId="229752C8" w15:done="0"/>
  <w15:commentEx w15:paraId="63E0EF92" w15:done="0"/>
  <w15:commentEx w15:paraId="3695DB22" w15:done="0"/>
  <w15:commentEx w15:paraId="72F59434" w15:done="0"/>
  <w15:commentEx w15:paraId="5ED40E40" w15:done="0"/>
  <w15:commentEx w15:paraId="1A352FC7" w15:done="0"/>
  <w15:commentEx w15:paraId="6BC0037B" w15:done="0"/>
  <w15:commentEx w15:paraId="7CF5DC75" w15:done="0"/>
  <w15:commentEx w15:paraId="2BCEABA4" w15:done="0"/>
  <w15:commentEx w15:paraId="3A2ADE8B" w15:paraIdParent="2BCEABA4" w15:done="0"/>
  <w15:commentEx w15:paraId="5E7F36CF" w15:done="0"/>
  <w15:commentEx w15:paraId="44B9BED0" w15:done="0"/>
  <w15:commentEx w15:paraId="646E4D85" w15:done="0"/>
  <w15:commentEx w15:paraId="2CE5E74F" w15:done="0"/>
  <w15:commentEx w15:paraId="0C2F6A35" w15:done="0"/>
  <w15:commentEx w15:paraId="18D98729" w15:done="0"/>
  <w15:commentEx w15:paraId="5CF998D9" w15:done="0"/>
  <w15:commentEx w15:paraId="44778398" w15:done="0"/>
  <w15:commentEx w15:paraId="7F61A53F" w15:done="0"/>
  <w15:commentEx w15:paraId="5B9098D2" w15:done="0"/>
  <w15:commentEx w15:paraId="720B5C97" w15:done="0"/>
  <w15:commentEx w15:paraId="384E7E7D" w15:done="0"/>
  <w15:commentEx w15:paraId="2D792C52" w15:done="0"/>
  <w15:commentEx w15:paraId="572C4305" w15:done="0"/>
  <w15:commentEx w15:paraId="19FFDB18" w15:done="0"/>
  <w15:commentEx w15:paraId="4CB23506" w15:done="0"/>
  <w15:commentEx w15:paraId="1B05C03E" w15:done="0"/>
  <w15:commentEx w15:paraId="0EEB7FB2" w15:done="0"/>
  <w15:commentEx w15:paraId="5907712E" w15:done="0"/>
  <w15:commentEx w15:paraId="5496C23F" w15:done="0"/>
  <w15:commentEx w15:paraId="38BD69D3" w15:done="0"/>
  <w15:commentEx w15:paraId="1852EF21" w15:done="0"/>
  <w15:commentEx w15:paraId="26799E0F" w15:done="0"/>
  <w15:commentEx w15:paraId="4AB67C0E" w15:done="0"/>
  <w15:commentEx w15:paraId="11C09BA9" w15:done="0"/>
  <w15:commentEx w15:paraId="7CCD0332" w15:done="0"/>
  <w15:commentEx w15:paraId="0BF710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45F6A" w14:textId="77777777" w:rsidR="00777DBA" w:rsidRDefault="00777DBA">
      <w:pPr>
        <w:spacing w:line="240" w:lineRule="auto"/>
      </w:pPr>
      <w:r>
        <w:separator/>
      </w:r>
    </w:p>
  </w:endnote>
  <w:endnote w:type="continuationSeparator" w:id="0">
    <w:p w14:paraId="6A2A1FDD" w14:textId="77777777" w:rsidR="00777DBA" w:rsidRDefault="00777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ource Sans Pro">
    <w:altName w:val="Times New Roman"/>
    <w:panose1 w:val="00000000000000000000"/>
    <w:charset w:val="00"/>
    <w:family w:val="roman"/>
    <w:notTrueType/>
    <w:pitch w:val="default"/>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AF072" w14:textId="77777777" w:rsidR="00777DBA" w:rsidDel="005B5AD8" w:rsidRDefault="00777DBA">
    <w:pPr>
      <w:tabs>
        <w:tab w:val="center" w:pos="4680"/>
        <w:tab w:val="right" w:pos="9360"/>
      </w:tabs>
      <w:spacing w:after="720" w:line="240" w:lineRule="auto"/>
      <w:jc w:val="center"/>
      <w:rPr>
        <w:del w:id="147" w:author="Pena, Vanessa I" w:date="2017-02-27T12:18:00Z"/>
      </w:rPr>
      <w:pPrChange w:id="148" w:author="Pena, Vanessa I" w:date="2017-02-27T12:18:00Z">
        <w:pPr>
          <w:tabs>
            <w:tab w:val="center" w:pos="4680"/>
            <w:tab w:val="right" w:pos="9360"/>
          </w:tabs>
          <w:spacing w:after="720" w:line="240" w:lineRule="auto"/>
          <w:jc w:val="right"/>
        </w:pPr>
      </w:pPrChange>
    </w:pPr>
    <w:r>
      <w:fldChar w:fldCharType="begin"/>
    </w:r>
    <w:r>
      <w:instrText>PAGE</w:instrText>
    </w:r>
    <w:r>
      <w:fldChar w:fldCharType="separate"/>
    </w:r>
    <w:r w:rsidR="00936EAA">
      <w:rPr>
        <w:noProof/>
      </w:rPr>
      <w:t>1</w:t>
    </w:r>
    <w:r>
      <w:fldChar w:fldCharType="end"/>
    </w:r>
  </w:p>
  <w:p w14:paraId="21A7234D" w14:textId="77777777" w:rsidR="00777DBA" w:rsidRDefault="00777DBA">
    <w:pPr>
      <w:tabs>
        <w:tab w:val="center" w:pos="4680"/>
        <w:tab w:val="right" w:pos="9360"/>
      </w:tabs>
      <w:spacing w:after="720" w:line="240" w:lineRule="auto"/>
      <w:jc w:val="center"/>
      <w:pPrChange w:id="149" w:author="Pena, Vanessa I" w:date="2017-02-27T12:18:00Z">
        <w:pPr>
          <w:tabs>
            <w:tab w:val="center" w:pos="4680"/>
            <w:tab w:val="right" w:pos="9360"/>
          </w:tabs>
          <w:spacing w:after="720" w:line="240" w:lineRule="auto"/>
        </w:pPr>
      </w:pPrChan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C1F8F" w14:textId="77777777" w:rsidR="00777DBA" w:rsidRDefault="00777DBA">
      <w:pPr>
        <w:spacing w:line="240" w:lineRule="auto"/>
      </w:pPr>
      <w:r>
        <w:separator/>
      </w:r>
    </w:p>
  </w:footnote>
  <w:footnote w:type="continuationSeparator" w:id="0">
    <w:p w14:paraId="578C6F27" w14:textId="77777777" w:rsidR="00777DBA" w:rsidRDefault="00777D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A258A" w14:textId="45802BA3" w:rsidR="00777DBA" w:rsidRPr="005B5AD8" w:rsidRDefault="005B5AD8" w:rsidP="005B5AD8">
    <w:pPr>
      <w:pStyle w:val="Header"/>
      <w:rPr>
        <w:b w:val="0"/>
        <w:rPrChange w:id="145" w:author="Pena, Vanessa I" w:date="2017-02-27T12:10:00Z">
          <w:rPr/>
        </w:rPrChange>
      </w:rPr>
    </w:pPr>
    <w:ins w:id="146" w:author="Pena, Vanessa I" w:date="2017-02-27T12:10:00Z">
      <w:r w:rsidRPr="002903E0">
        <w:rPr>
          <w:b w:val="0"/>
        </w:rPr>
        <w:t xml:space="preserve">Pre-decisional </w:t>
      </w:r>
      <w:r>
        <w:rPr>
          <w:b w:val="0"/>
        </w:rPr>
        <w:t xml:space="preserve">DRAFT </w:t>
      </w:r>
      <w:r w:rsidRPr="002903E0">
        <w:rPr>
          <w:b w:val="0"/>
        </w:rPr>
        <w:t>/ do not cite or distribute</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0BA7E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680E76"/>
    <w:lvl w:ilvl="0">
      <w:start w:val="1"/>
      <w:numFmt w:val="decimal"/>
      <w:lvlText w:val="%1."/>
      <w:lvlJc w:val="left"/>
      <w:pPr>
        <w:tabs>
          <w:tab w:val="num" w:pos="1440"/>
        </w:tabs>
        <w:ind w:left="1440" w:hanging="360"/>
      </w:pPr>
    </w:lvl>
  </w:abstractNum>
  <w:abstractNum w:abstractNumId="2" w15:restartNumberingAfterBreak="0">
    <w:nsid w:val="FFFFFF80"/>
    <w:multiLevelType w:val="singleLevel"/>
    <w:tmpl w:val="1D12C01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5D86329C"/>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2BDABBCC"/>
    <w:lvl w:ilvl="0">
      <w:start w:val="1"/>
      <w:numFmt w:val="bullet"/>
      <w:pStyle w:val="ListBullet3"/>
      <w:lvlText w:val="o"/>
      <w:lvlJc w:val="left"/>
      <w:pPr>
        <w:ind w:left="1627" w:hanging="360"/>
      </w:pPr>
      <w:rPr>
        <w:rFonts w:ascii="Courier New" w:hAnsi="Courier New" w:cs="Courier New" w:hint="default"/>
      </w:rPr>
    </w:lvl>
  </w:abstractNum>
  <w:abstractNum w:abstractNumId="5" w15:restartNumberingAfterBreak="0">
    <w:nsid w:val="01D45314"/>
    <w:multiLevelType w:val="multilevel"/>
    <w:tmpl w:val="E59C0D06"/>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6" w15:restartNumberingAfterBreak="0">
    <w:nsid w:val="03020543"/>
    <w:multiLevelType w:val="multilevel"/>
    <w:tmpl w:val="17ECF7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8" w15:restartNumberingAfterBreak="0">
    <w:nsid w:val="0DCA3A07"/>
    <w:multiLevelType w:val="multilevel"/>
    <w:tmpl w:val="AAFE60CA"/>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9" w15:restartNumberingAfterBreak="0">
    <w:nsid w:val="0F2822CB"/>
    <w:multiLevelType w:val="multilevel"/>
    <w:tmpl w:val="D78CBDD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0" w15:restartNumberingAfterBreak="0">
    <w:nsid w:val="100F3425"/>
    <w:multiLevelType w:val="hybridMultilevel"/>
    <w:tmpl w:val="089E03B2"/>
    <w:lvl w:ilvl="0" w:tplc="88DCE51C">
      <w:start w:val="1"/>
      <w:numFmt w:val="bullet"/>
      <w:pStyle w:val="ListBullet2"/>
      <w:lvlText w:val="–"/>
      <w:lvlJc w:val="left"/>
      <w:pPr>
        <w:ind w:left="1267"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9E2903"/>
    <w:multiLevelType w:val="multilevel"/>
    <w:tmpl w:val="1C1A545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15:restartNumberingAfterBreak="0">
    <w:nsid w:val="1BDB6A4F"/>
    <w:multiLevelType w:val="multilevel"/>
    <w:tmpl w:val="4FCCAA96"/>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3" w15:restartNumberingAfterBreak="0">
    <w:nsid w:val="243D7002"/>
    <w:multiLevelType w:val="multilevel"/>
    <w:tmpl w:val="7A0449DA"/>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4" w15:restartNumberingAfterBreak="0">
    <w:nsid w:val="27727208"/>
    <w:multiLevelType w:val="multilevel"/>
    <w:tmpl w:val="E2BCF598"/>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15" w15:restartNumberingAfterBreak="0">
    <w:nsid w:val="2E400E8F"/>
    <w:multiLevelType w:val="hybridMultilevel"/>
    <w:tmpl w:val="1ED2D53E"/>
    <w:lvl w:ilvl="0" w:tplc="9D762C06">
      <w:start w:val="1"/>
      <w:numFmt w:val="bullet"/>
      <w:pStyle w:val="TableBullet"/>
      <w:lvlText w:val=""/>
      <w:lvlJc w:val="left"/>
      <w:pPr>
        <w:ind w:left="61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C16C6"/>
    <w:multiLevelType w:val="multilevel"/>
    <w:tmpl w:val="AACCDA8A"/>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7" w15:restartNumberingAfterBreak="0">
    <w:nsid w:val="35D14122"/>
    <w:multiLevelType w:val="multilevel"/>
    <w:tmpl w:val="D1FC6B0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8" w15:restartNumberingAfterBreak="0">
    <w:nsid w:val="36911E82"/>
    <w:multiLevelType w:val="hybridMultilevel"/>
    <w:tmpl w:val="3B04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C6222"/>
    <w:multiLevelType w:val="hybridMultilevel"/>
    <w:tmpl w:val="6450D0F8"/>
    <w:lvl w:ilvl="0" w:tplc="84C4C7B0">
      <w:start w:val="9"/>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0C4BE1"/>
    <w:multiLevelType w:val="multilevel"/>
    <w:tmpl w:val="5B289586"/>
    <w:lvl w:ilvl="0">
      <w:start w:val="1"/>
      <w:numFmt w:val="bullet"/>
      <w:lvlText w:val="●"/>
      <w:lvlJc w:val="left"/>
      <w:pPr>
        <w:ind w:left="0" w:firstLine="360"/>
      </w:pPr>
      <w:rPr>
        <w:rFonts w:ascii="Arial" w:eastAsia="Arial" w:hAnsi="Arial" w:cs="Arial"/>
        <w:u w:val="none"/>
      </w:rPr>
    </w:lvl>
    <w:lvl w:ilvl="1">
      <w:start w:val="1"/>
      <w:numFmt w:val="decimal"/>
      <w:lvlText w:val="%2."/>
      <w:lvlJc w:val="left"/>
      <w:pPr>
        <w:ind w:left="720" w:firstLine="3240"/>
      </w:pPr>
      <w:rPr>
        <w:u w:val="none"/>
      </w:rPr>
    </w:lvl>
    <w:lvl w:ilvl="2">
      <w:start w:val="1"/>
      <w:numFmt w:val="bullet"/>
      <w:lvlText w:val="■"/>
      <w:lvlJc w:val="left"/>
      <w:pPr>
        <w:ind w:left="1440" w:firstLine="6120"/>
      </w:pPr>
      <w:rPr>
        <w:rFonts w:ascii="Arial" w:eastAsia="Arial" w:hAnsi="Arial" w:cs="Arial"/>
        <w:u w:val="none"/>
      </w:rPr>
    </w:lvl>
    <w:lvl w:ilvl="3">
      <w:start w:val="1"/>
      <w:numFmt w:val="bullet"/>
      <w:lvlText w:val="●"/>
      <w:lvlJc w:val="left"/>
      <w:pPr>
        <w:ind w:left="2160" w:firstLine="9000"/>
      </w:pPr>
      <w:rPr>
        <w:rFonts w:ascii="Arial" w:eastAsia="Arial" w:hAnsi="Arial" w:cs="Arial"/>
        <w:u w:val="none"/>
      </w:rPr>
    </w:lvl>
    <w:lvl w:ilvl="4">
      <w:start w:val="1"/>
      <w:numFmt w:val="bullet"/>
      <w:lvlText w:val="○"/>
      <w:lvlJc w:val="left"/>
      <w:pPr>
        <w:ind w:left="2880" w:firstLine="11880"/>
      </w:pPr>
      <w:rPr>
        <w:rFonts w:ascii="Arial" w:eastAsia="Arial" w:hAnsi="Arial" w:cs="Arial"/>
        <w:u w:val="none"/>
      </w:rPr>
    </w:lvl>
    <w:lvl w:ilvl="5">
      <w:start w:val="1"/>
      <w:numFmt w:val="bullet"/>
      <w:lvlText w:val="■"/>
      <w:lvlJc w:val="left"/>
      <w:pPr>
        <w:ind w:left="3600" w:firstLine="14760"/>
      </w:pPr>
      <w:rPr>
        <w:rFonts w:ascii="Arial" w:eastAsia="Arial" w:hAnsi="Arial" w:cs="Arial"/>
        <w:u w:val="none"/>
      </w:rPr>
    </w:lvl>
    <w:lvl w:ilvl="6">
      <w:start w:val="1"/>
      <w:numFmt w:val="bullet"/>
      <w:lvlText w:val="●"/>
      <w:lvlJc w:val="left"/>
      <w:pPr>
        <w:ind w:left="4320" w:firstLine="17640"/>
      </w:pPr>
      <w:rPr>
        <w:rFonts w:ascii="Arial" w:eastAsia="Arial" w:hAnsi="Arial" w:cs="Arial"/>
        <w:u w:val="none"/>
      </w:rPr>
    </w:lvl>
    <w:lvl w:ilvl="7">
      <w:start w:val="1"/>
      <w:numFmt w:val="bullet"/>
      <w:lvlText w:val="○"/>
      <w:lvlJc w:val="left"/>
      <w:pPr>
        <w:ind w:left="5040" w:firstLine="20520"/>
      </w:pPr>
      <w:rPr>
        <w:rFonts w:ascii="Arial" w:eastAsia="Arial" w:hAnsi="Arial" w:cs="Arial"/>
        <w:u w:val="none"/>
      </w:rPr>
    </w:lvl>
    <w:lvl w:ilvl="8">
      <w:start w:val="1"/>
      <w:numFmt w:val="bullet"/>
      <w:lvlText w:val="■"/>
      <w:lvlJc w:val="left"/>
      <w:pPr>
        <w:ind w:left="5760" w:firstLine="23400"/>
      </w:pPr>
      <w:rPr>
        <w:rFonts w:ascii="Arial" w:eastAsia="Arial" w:hAnsi="Arial" w:cs="Arial"/>
        <w:u w:val="none"/>
      </w:rPr>
    </w:lvl>
  </w:abstractNum>
  <w:abstractNum w:abstractNumId="21" w15:restartNumberingAfterBreak="0">
    <w:nsid w:val="3B156595"/>
    <w:multiLevelType w:val="hybridMultilevel"/>
    <w:tmpl w:val="98CAF364"/>
    <w:lvl w:ilvl="0" w:tplc="3BDE2B5A">
      <w:start w:val="1"/>
      <w:numFmt w:val="lowerLetter"/>
      <w:pStyle w:val="ListNumber2"/>
      <w:lvlText w:val="%1."/>
      <w:lvlJc w:val="left"/>
      <w:pPr>
        <w:ind w:left="126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B7C5455"/>
    <w:multiLevelType w:val="multilevel"/>
    <w:tmpl w:val="F4284BE6"/>
    <w:styleLink w:val="Outline"/>
    <w:lvl w:ilvl="0">
      <w:start w:val="1"/>
      <w:numFmt w:val="decimal"/>
      <w:pStyle w:val="Heading1"/>
      <w:lvlText w:val="%1."/>
      <w:lvlJc w:val="left"/>
      <w:pPr>
        <w:ind w:left="504" w:firstLine="0"/>
      </w:pPr>
      <w:rPr>
        <w:rFonts w:ascii="Times New Roman" w:hAnsi="Times New Roman" w:hint="default"/>
        <w:b/>
        <w:sz w:val="36"/>
      </w:rPr>
    </w:lvl>
    <w:lvl w:ilvl="1">
      <w:start w:val="1"/>
      <w:numFmt w:val="upperLetter"/>
      <w:pStyle w:val="Heading2"/>
      <w:lvlText w:val="%2."/>
      <w:lvlJc w:val="left"/>
      <w:pPr>
        <w:ind w:left="547" w:hanging="547"/>
      </w:pPr>
      <w:rPr>
        <w:rFonts w:ascii="Times New Roman" w:hAnsi="Times New Roman" w:hint="default"/>
        <w:b/>
        <w:sz w:val="28"/>
      </w:rPr>
    </w:lvl>
    <w:lvl w:ilvl="2">
      <w:start w:val="1"/>
      <w:numFmt w:val="decimal"/>
      <w:pStyle w:val="Heading3"/>
      <w:lvlText w:val="%3."/>
      <w:lvlJc w:val="left"/>
      <w:pPr>
        <w:ind w:left="547" w:hanging="547"/>
      </w:pPr>
      <w:rPr>
        <w:rFonts w:ascii="Times New Roman" w:hAnsi="Times New Roman" w:hint="default"/>
        <w:b/>
        <w:sz w:val="24"/>
      </w:rPr>
    </w:lvl>
    <w:lvl w:ilvl="3">
      <w:start w:val="1"/>
      <w:numFmt w:val="lowerLetter"/>
      <w:pStyle w:val="Heading4"/>
      <w:lvlText w:val="%4."/>
      <w:lvlJc w:val="left"/>
      <w:pPr>
        <w:ind w:left="864" w:hanging="317"/>
      </w:pPr>
      <w:rPr>
        <w:rFonts w:ascii="Times New Roman" w:hAnsi="Times New Roman" w:hint="default"/>
        <w:b/>
        <w:sz w:val="24"/>
      </w:rPr>
    </w:lvl>
    <w:lvl w:ilvl="4">
      <w:start w:val="1"/>
      <w:numFmt w:val="decimal"/>
      <w:pStyle w:val="Heading5"/>
      <w:lvlText w:val="%5)"/>
      <w:lvlJc w:val="left"/>
      <w:pPr>
        <w:ind w:left="864" w:hanging="317"/>
      </w:pPr>
      <w:rPr>
        <w:rFonts w:ascii="Times New Roman" w:hAnsi="Times New Roman" w:hint="default"/>
        <w:b/>
        <w:sz w:val="24"/>
      </w:rPr>
    </w:lvl>
    <w:lvl w:ilvl="5">
      <w:start w:val="1"/>
      <w:numFmt w:val="upperLetter"/>
      <w:pStyle w:val="Heading6"/>
      <w:suff w:val="nothing"/>
      <w:lvlText w:val="Appendix %6."/>
      <w:lvlJc w:val="left"/>
      <w:pPr>
        <w:ind w:left="504" w:firstLine="0"/>
      </w:pPr>
      <w:rPr>
        <w:rFonts w:ascii="Times New Roman" w:hAnsi="Times New Roman" w:hint="default"/>
        <w:b/>
        <w:sz w:val="36"/>
      </w:rPr>
    </w:lvl>
    <w:lvl w:ilvl="6">
      <w:start w:val="1"/>
      <w:numFmt w:val="upperLetter"/>
      <w:pStyle w:val="Heading7"/>
      <w:lvlText w:val="%7."/>
      <w:lvlJc w:val="left"/>
      <w:pPr>
        <w:ind w:left="547" w:hanging="547"/>
      </w:pPr>
      <w:rPr>
        <w:rFonts w:ascii="Times New Roman" w:hAnsi="Times New Roman" w:hint="default"/>
        <w:b/>
        <w:sz w:val="24"/>
      </w:rPr>
    </w:lvl>
    <w:lvl w:ilvl="7">
      <w:start w:val="1"/>
      <w:numFmt w:val="decimal"/>
      <w:pStyle w:val="Heading8"/>
      <w:lvlText w:val="%8."/>
      <w:lvlJc w:val="left"/>
      <w:pPr>
        <w:tabs>
          <w:tab w:val="num" w:pos="547"/>
        </w:tabs>
        <w:ind w:left="547" w:hanging="547"/>
      </w:pPr>
      <w:rPr>
        <w:rFonts w:ascii="Times New Roman" w:hAnsi="Times New Roman" w:hint="default"/>
        <w:b/>
        <w:i w:val="0"/>
        <w:sz w:val="24"/>
      </w:rPr>
    </w:lvl>
    <w:lvl w:ilvl="8">
      <w:start w:val="1"/>
      <w:numFmt w:val="lowerLetter"/>
      <w:pStyle w:val="Heading9"/>
      <w:lvlText w:val="%9."/>
      <w:lvlJc w:val="left"/>
      <w:pPr>
        <w:ind w:left="864" w:hanging="317"/>
      </w:pPr>
      <w:rPr>
        <w:rFonts w:ascii="Times New Roman" w:hAnsi="Times New Roman" w:hint="default"/>
        <w:b/>
        <w:i w:val="0"/>
        <w:sz w:val="24"/>
      </w:rPr>
    </w:lvl>
  </w:abstractNum>
  <w:abstractNum w:abstractNumId="23" w15:restartNumberingAfterBreak="0">
    <w:nsid w:val="3C1F30EB"/>
    <w:multiLevelType w:val="hybridMultilevel"/>
    <w:tmpl w:val="B9F0DD78"/>
    <w:lvl w:ilvl="0" w:tplc="CA2A2144">
      <w:start w:val="1"/>
      <w:numFmt w:val="bullet"/>
      <w:pStyle w:val="List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4" w15:restartNumberingAfterBreak="0">
    <w:nsid w:val="3FBD676E"/>
    <w:multiLevelType w:val="multilevel"/>
    <w:tmpl w:val="5F0A5976"/>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25" w15:restartNumberingAfterBreak="0">
    <w:nsid w:val="3FBE17DB"/>
    <w:multiLevelType w:val="multilevel"/>
    <w:tmpl w:val="D0EED6B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6" w15:restartNumberingAfterBreak="0">
    <w:nsid w:val="41563640"/>
    <w:multiLevelType w:val="hybridMultilevel"/>
    <w:tmpl w:val="76EE01FA"/>
    <w:lvl w:ilvl="0" w:tplc="D4846DEC">
      <w:start w:val="1"/>
      <w:numFmt w:val="decimal"/>
      <w:pStyle w:val="ListNumber"/>
      <w:lvlText w:val="%1."/>
      <w:lvlJc w:val="left"/>
      <w:pPr>
        <w:ind w:left="864"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28" w15:restartNumberingAfterBreak="0">
    <w:nsid w:val="47216E11"/>
    <w:multiLevelType w:val="multilevel"/>
    <w:tmpl w:val="958A42B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9" w15:restartNumberingAfterBreak="0">
    <w:nsid w:val="4E0D0884"/>
    <w:multiLevelType w:val="hybridMultilevel"/>
    <w:tmpl w:val="6E8A2A6A"/>
    <w:lvl w:ilvl="0" w:tplc="E6DE8E74">
      <w:start w:val="1"/>
      <w:numFmt w:val="bullet"/>
      <w:pStyle w:val="TableBullet2"/>
      <w:lvlText w:val="–"/>
      <w:lvlJc w:val="left"/>
      <w:pPr>
        <w:ind w:left="835" w:hanging="360"/>
      </w:pPr>
      <w:rPr>
        <w:rFonts w:ascii="Times New Roman" w:hAnsi="Times New Roman" w:cs="Times New Roman"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30" w15:restartNumberingAfterBreak="0">
    <w:nsid w:val="4F6523DA"/>
    <w:multiLevelType w:val="multilevel"/>
    <w:tmpl w:val="2D800D96"/>
    <w:lvl w:ilvl="0">
      <w:start w:val="1"/>
      <w:numFmt w:val="bullet"/>
      <w:lvlText w:val="●"/>
      <w:lvlJc w:val="left"/>
      <w:pPr>
        <w:ind w:left="0" w:firstLine="360"/>
      </w:pPr>
      <w:rPr>
        <w:rFonts w:ascii="Arial" w:eastAsia="Arial" w:hAnsi="Arial" w:cs="Arial"/>
        <w:u w:val="none"/>
      </w:rPr>
    </w:lvl>
    <w:lvl w:ilvl="1">
      <w:start w:val="1"/>
      <w:numFmt w:val="decimal"/>
      <w:lvlText w:val="%2."/>
      <w:lvlJc w:val="left"/>
      <w:pPr>
        <w:ind w:left="720" w:firstLine="2520"/>
      </w:pPr>
      <w:rPr>
        <w:u w:val="none"/>
      </w:rPr>
    </w:lvl>
    <w:lvl w:ilvl="2">
      <w:start w:val="1"/>
      <w:numFmt w:val="bullet"/>
      <w:lvlText w:val="■"/>
      <w:lvlJc w:val="left"/>
      <w:pPr>
        <w:ind w:left="1440" w:firstLine="4680"/>
      </w:pPr>
      <w:rPr>
        <w:rFonts w:ascii="Arial" w:eastAsia="Arial" w:hAnsi="Arial" w:cs="Arial"/>
        <w:u w:val="none"/>
      </w:rPr>
    </w:lvl>
    <w:lvl w:ilvl="3">
      <w:start w:val="1"/>
      <w:numFmt w:val="bullet"/>
      <w:lvlText w:val="●"/>
      <w:lvlJc w:val="left"/>
      <w:pPr>
        <w:ind w:left="2160" w:firstLine="6840"/>
      </w:pPr>
      <w:rPr>
        <w:rFonts w:ascii="Arial" w:eastAsia="Arial" w:hAnsi="Arial" w:cs="Arial"/>
        <w:u w:val="none"/>
      </w:rPr>
    </w:lvl>
    <w:lvl w:ilvl="4">
      <w:start w:val="1"/>
      <w:numFmt w:val="bullet"/>
      <w:lvlText w:val="○"/>
      <w:lvlJc w:val="left"/>
      <w:pPr>
        <w:ind w:left="2880" w:firstLine="9000"/>
      </w:pPr>
      <w:rPr>
        <w:rFonts w:ascii="Arial" w:eastAsia="Arial" w:hAnsi="Arial" w:cs="Arial"/>
        <w:u w:val="none"/>
      </w:rPr>
    </w:lvl>
    <w:lvl w:ilvl="5">
      <w:start w:val="1"/>
      <w:numFmt w:val="bullet"/>
      <w:lvlText w:val="■"/>
      <w:lvlJc w:val="left"/>
      <w:pPr>
        <w:ind w:left="3600" w:firstLine="11160"/>
      </w:pPr>
      <w:rPr>
        <w:rFonts w:ascii="Arial" w:eastAsia="Arial" w:hAnsi="Arial" w:cs="Arial"/>
        <w:u w:val="none"/>
      </w:rPr>
    </w:lvl>
    <w:lvl w:ilvl="6">
      <w:start w:val="1"/>
      <w:numFmt w:val="bullet"/>
      <w:lvlText w:val="●"/>
      <w:lvlJc w:val="left"/>
      <w:pPr>
        <w:ind w:left="4320" w:firstLine="13320"/>
      </w:pPr>
      <w:rPr>
        <w:rFonts w:ascii="Arial" w:eastAsia="Arial" w:hAnsi="Arial" w:cs="Arial"/>
        <w:u w:val="none"/>
      </w:rPr>
    </w:lvl>
    <w:lvl w:ilvl="7">
      <w:start w:val="1"/>
      <w:numFmt w:val="bullet"/>
      <w:lvlText w:val="○"/>
      <w:lvlJc w:val="left"/>
      <w:pPr>
        <w:ind w:left="5040" w:firstLine="15480"/>
      </w:pPr>
      <w:rPr>
        <w:rFonts w:ascii="Arial" w:eastAsia="Arial" w:hAnsi="Arial" w:cs="Arial"/>
        <w:u w:val="none"/>
      </w:rPr>
    </w:lvl>
    <w:lvl w:ilvl="8">
      <w:start w:val="1"/>
      <w:numFmt w:val="bullet"/>
      <w:lvlText w:val="■"/>
      <w:lvlJc w:val="left"/>
      <w:pPr>
        <w:ind w:left="5760" w:firstLine="17640"/>
      </w:pPr>
      <w:rPr>
        <w:rFonts w:ascii="Arial" w:eastAsia="Arial" w:hAnsi="Arial" w:cs="Arial"/>
        <w:u w:val="none"/>
      </w:rPr>
    </w:lvl>
  </w:abstractNum>
  <w:abstractNum w:abstractNumId="31" w15:restartNumberingAfterBreak="0">
    <w:nsid w:val="52BB158C"/>
    <w:multiLevelType w:val="multilevel"/>
    <w:tmpl w:val="C3FC2EF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2" w15:restartNumberingAfterBreak="0">
    <w:nsid w:val="544235F3"/>
    <w:multiLevelType w:val="multilevel"/>
    <w:tmpl w:val="E05A9B5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3" w15:restartNumberingAfterBreak="0">
    <w:nsid w:val="57191DF3"/>
    <w:multiLevelType w:val="hybridMultilevel"/>
    <w:tmpl w:val="66D2FA96"/>
    <w:lvl w:ilvl="0" w:tplc="EE9EAB3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6D27DC"/>
    <w:multiLevelType w:val="multilevel"/>
    <w:tmpl w:val="C77A480A"/>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35" w15:restartNumberingAfterBreak="0">
    <w:nsid w:val="57E54274"/>
    <w:multiLevelType w:val="multilevel"/>
    <w:tmpl w:val="286054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6" w15:restartNumberingAfterBreak="0">
    <w:nsid w:val="587A0D96"/>
    <w:multiLevelType w:val="multilevel"/>
    <w:tmpl w:val="A6F6C8B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7" w15:restartNumberingAfterBreak="0">
    <w:nsid w:val="5BC900B6"/>
    <w:multiLevelType w:val="multilevel"/>
    <w:tmpl w:val="E4505582"/>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38" w15:restartNumberingAfterBreak="0">
    <w:nsid w:val="5C8C2DC0"/>
    <w:multiLevelType w:val="hybridMultilevel"/>
    <w:tmpl w:val="71E4D528"/>
    <w:lvl w:ilvl="0" w:tplc="38AEC328">
      <w:start w:val="1"/>
      <w:numFmt w:val="bullet"/>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577991"/>
    <w:multiLevelType w:val="multilevel"/>
    <w:tmpl w:val="E4BC9D80"/>
    <w:lvl w:ilvl="0">
      <w:start w:val="1"/>
      <w:numFmt w:val="bullet"/>
      <w:lvlText w:val="●"/>
      <w:lvlJc w:val="left"/>
      <w:pPr>
        <w:ind w:left="0" w:firstLine="360"/>
      </w:pPr>
      <w:rPr>
        <w:rFonts w:ascii="Arial" w:eastAsia="Arial" w:hAnsi="Arial" w:cs="Arial"/>
        <w:u w:val="none"/>
      </w:rPr>
    </w:lvl>
    <w:lvl w:ilvl="1">
      <w:start w:val="1"/>
      <w:numFmt w:val="decimal"/>
      <w:lvlText w:val="%2."/>
      <w:lvlJc w:val="left"/>
      <w:pPr>
        <w:ind w:left="720" w:firstLine="3240"/>
      </w:pPr>
      <w:rPr>
        <w:u w:val="none"/>
      </w:rPr>
    </w:lvl>
    <w:lvl w:ilvl="2">
      <w:start w:val="1"/>
      <w:numFmt w:val="bullet"/>
      <w:lvlText w:val="■"/>
      <w:lvlJc w:val="left"/>
      <w:pPr>
        <w:ind w:left="1440" w:firstLine="6120"/>
      </w:pPr>
      <w:rPr>
        <w:rFonts w:ascii="Arial" w:eastAsia="Arial" w:hAnsi="Arial" w:cs="Arial"/>
        <w:u w:val="none"/>
      </w:rPr>
    </w:lvl>
    <w:lvl w:ilvl="3">
      <w:start w:val="1"/>
      <w:numFmt w:val="bullet"/>
      <w:lvlText w:val="●"/>
      <w:lvlJc w:val="left"/>
      <w:pPr>
        <w:ind w:left="2160" w:firstLine="9000"/>
      </w:pPr>
      <w:rPr>
        <w:rFonts w:ascii="Arial" w:eastAsia="Arial" w:hAnsi="Arial" w:cs="Arial"/>
        <w:u w:val="none"/>
      </w:rPr>
    </w:lvl>
    <w:lvl w:ilvl="4">
      <w:start w:val="1"/>
      <w:numFmt w:val="bullet"/>
      <w:lvlText w:val="○"/>
      <w:lvlJc w:val="left"/>
      <w:pPr>
        <w:ind w:left="2880" w:firstLine="11880"/>
      </w:pPr>
      <w:rPr>
        <w:rFonts w:ascii="Arial" w:eastAsia="Arial" w:hAnsi="Arial" w:cs="Arial"/>
        <w:u w:val="none"/>
      </w:rPr>
    </w:lvl>
    <w:lvl w:ilvl="5">
      <w:start w:val="1"/>
      <w:numFmt w:val="bullet"/>
      <w:lvlText w:val="■"/>
      <w:lvlJc w:val="left"/>
      <w:pPr>
        <w:ind w:left="3600" w:firstLine="14760"/>
      </w:pPr>
      <w:rPr>
        <w:rFonts w:ascii="Arial" w:eastAsia="Arial" w:hAnsi="Arial" w:cs="Arial"/>
        <w:u w:val="none"/>
      </w:rPr>
    </w:lvl>
    <w:lvl w:ilvl="6">
      <w:start w:val="1"/>
      <w:numFmt w:val="bullet"/>
      <w:lvlText w:val="●"/>
      <w:lvlJc w:val="left"/>
      <w:pPr>
        <w:ind w:left="4320" w:firstLine="17640"/>
      </w:pPr>
      <w:rPr>
        <w:rFonts w:ascii="Arial" w:eastAsia="Arial" w:hAnsi="Arial" w:cs="Arial"/>
        <w:u w:val="none"/>
      </w:rPr>
    </w:lvl>
    <w:lvl w:ilvl="7">
      <w:start w:val="1"/>
      <w:numFmt w:val="bullet"/>
      <w:lvlText w:val="○"/>
      <w:lvlJc w:val="left"/>
      <w:pPr>
        <w:ind w:left="5040" w:firstLine="20520"/>
      </w:pPr>
      <w:rPr>
        <w:rFonts w:ascii="Arial" w:eastAsia="Arial" w:hAnsi="Arial" w:cs="Arial"/>
        <w:u w:val="none"/>
      </w:rPr>
    </w:lvl>
    <w:lvl w:ilvl="8">
      <w:start w:val="1"/>
      <w:numFmt w:val="bullet"/>
      <w:lvlText w:val="■"/>
      <w:lvlJc w:val="left"/>
      <w:pPr>
        <w:ind w:left="5760" w:firstLine="23400"/>
      </w:pPr>
      <w:rPr>
        <w:rFonts w:ascii="Arial" w:eastAsia="Arial" w:hAnsi="Arial" w:cs="Arial"/>
        <w:u w:val="none"/>
      </w:rPr>
    </w:lvl>
  </w:abstractNum>
  <w:abstractNum w:abstractNumId="40" w15:restartNumberingAfterBreak="0">
    <w:nsid w:val="67980B7A"/>
    <w:multiLevelType w:val="multilevel"/>
    <w:tmpl w:val="0104555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1" w15:restartNumberingAfterBreak="0">
    <w:nsid w:val="699C5599"/>
    <w:multiLevelType w:val="multilevel"/>
    <w:tmpl w:val="4FD63D0C"/>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2" w15:restartNumberingAfterBreak="0">
    <w:nsid w:val="6F0B442E"/>
    <w:multiLevelType w:val="multilevel"/>
    <w:tmpl w:val="D05E526A"/>
    <w:lvl w:ilvl="0">
      <w:start w:val="1"/>
      <w:numFmt w:val="bullet"/>
      <w:lvlText w:val="●"/>
      <w:lvlJc w:val="left"/>
      <w:pPr>
        <w:ind w:left="720" w:firstLine="1800"/>
      </w:pPr>
      <w:rPr>
        <w:rFonts w:ascii="Arial" w:eastAsia="Arial" w:hAnsi="Arial" w:cs="Arial"/>
        <w:sz w:val="20"/>
        <w:szCs w:val="20"/>
      </w:rPr>
    </w:lvl>
    <w:lvl w:ilvl="1">
      <w:start w:val="1"/>
      <w:numFmt w:val="bullet"/>
      <w:lvlText w:val="●"/>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43" w15:restartNumberingAfterBreak="0">
    <w:nsid w:val="6FB25CC0"/>
    <w:multiLevelType w:val="multilevel"/>
    <w:tmpl w:val="E53E2B4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4" w15:restartNumberingAfterBreak="0">
    <w:nsid w:val="77A67261"/>
    <w:multiLevelType w:val="multilevel"/>
    <w:tmpl w:val="70B098A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5" w15:restartNumberingAfterBreak="0">
    <w:nsid w:val="785F2B0B"/>
    <w:multiLevelType w:val="multilevel"/>
    <w:tmpl w:val="E23839EE"/>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6" w15:restartNumberingAfterBreak="0">
    <w:nsid w:val="7B2C0E8D"/>
    <w:multiLevelType w:val="multilevel"/>
    <w:tmpl w:val="B6EE722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7" w15:restartNumberingAfterBreak="0">
    <w:nsid w:val="7C8C4AAD"/>
    <w:multiLevelType w:val="hybridMultilevel"/>
    <w:tmpl w:val="F542AF14"/>
    <w:lvl w:ilvl="0" w:tplc="725EECC6">
      <w:start w:val="1"/>
      <w:numFmt w:val="decimal"/>
      <w:pStyle w:val="ListNumber3"/>
      <w:lvlText w:val="%1)"/>
      <w:lvlJc w:val="left"/>
      <w:pPr>
        <w:ind w:left="1627"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DCE1828"/>
    <w:multiLevelType w:val="multilevel"/>
    <w:tmpl w:val="DE9A5E8E"/>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num w:numId="1">
    <w:abstractNumId w:val="39"/>
  </w:num>
  <w:num w:numId="2">
    <w:abstractNumId w:val="32"/>
  </w:num>
  <w:num w:numId="3">
    <w:abstractNumId w:val="16"/>
  </w:num>
  <w:num w:numId="4">
    <w:abstractNumId w:val="20"/>
  </w:num>
  <w:num w:numId="5">
    <w:abstractNumId w:val="30"/>
  </w:num>
  <w:num w:numId="6">
    <w:abstractNumId w:val="35"/>
  </w:num>
  <w:num w:numId="7">
    <w:abstractNumId w:val="5"/>
  </w:num>
  <w:num w:numId="8">
    <w:abstractNumId w:val="6"/>
  </w:num>
  <w:num w:numId="9">
    <w:abstractNumId w:val="40"/>
  </w:num>
  <w:num w:numId="10">
    <w:abstractNumId w:val="48"/>
  </w:num>
  <w:num w:numId="11">
    <w:abstractNumId w:val="45"/>
  </w:num>
  <w:num w:numId="12">
    <w:abstractNumId w:val="43"/>
  </w:num>
  <w:num w:numId="13">
    <w:abstractNumId w:val="14"/>
  </w:num>
  <w:num w:numId="14">
    <w:abstractNumId w:val="24"/>
  </w:num>
  <w:num w:numId="15">
    <w:abstractNumId w:val="25"/>
  </w:num>
  <w:num w:numId="16">
    <w:abstractNumId w:val="27"/>
  </w:num>
  <w:num w:numId="17">
    <w:abstractNumId w:val="8"/>
  </w:num>
  <w:num w:numId="18">
    <w:abstractNumId w:val="31"/>
  </w:num>
  <w:num w:numId="19">
    <w:abstractNumId w:val="17"/>
  </w:num>
  <w:num w:numId="20">
    <w:abstractNumId w:val="42"/>
  </w:num>
  <w:num w:numId="21">
    <w:abstractNumId w:val="7"/>
  </w:num>
  <w:num w:numId="22">
    <w:abstractNumId w:val="37"/>
  </w:num>
  <w:num w:numId="23">
    <w:abstractNumId w:val="34"/>
  </w:num>
  <w:num w:numId="24">
    <w:abstractNumId w:val="9"/>
  </w:num>
  <w:num w:numId="25">
    <w:abstractNumId w:val="36"/>
  </w:num>
  <w:num w:numId="26">
    <w:abstractNumId w:val="28"/>
  </w:num>
  <w:num w:numId="27">
    <w:abstractNumId w:val="11"/>
  </w:num>
  <w:num w:numId="28">
    <w:abstractNumId w:val="44"/>
  </w:num>
  <w:num w:numId="29">
    <w:abstractNumId w:val="46"/>
  </w:num>
  <w:num w:numId="30">
    <w:abstractNumId w:val="12"/>
  </w:num>
  <w:num w:numId="31">
    <w:abstractNumId w:val="41"/>
  </w:num>
  <w:num w:numId="32">
    <w:abstractNumId w:val="13"/>
  </w:num>
  <w:num w:numId="33">
    <w:abstractNumId w:val="18"/>
  </w:num>
  <w:num w:numId="34">
    <w:abstractNumId w:val="33"/>
  </w:num>
  <w:num w:numId="35">
    <w:abstractNumId w:val="19"/>
  </w:num>
  <w:num w:numId="36">
    <w:abstractNumId w:val="21"/>
  </w:num>
  <w:num w:numId="37">
    <w:abstractNumId w:val="15"/>
  </w:num>
  <w:num w:numId="38">
    <w:abstractNumId w:val="29"/>
  </w:num>
  <w:num w:numId="39">
    <w:abstractNumId w:val="4"/>
  </w:num>
  <w:num w:numId="40">
    <w:abstractNumId w:val="47"/>
  </w:num>
  <w:num w:numId="41">
    <w:abstractNumId w:val="26"/>
    <w:lvlOverride w:ilvl="0">
      <w:startOverride w:val="1"/>
    </w:lvlOverride>
  </w:num>
  <w:num w:numId="42">
    <w:abstractNumId w:val="38"/>
  </w:num>
  <w:num w:numId="43">
    <w:abstractNumId w:val="26"/>
  </w:num>
  <w:num w:numId="44">
    <w:abstractNumId w:val="10"/>
  </w:num>
  <w:num w:numId="45">
    <w:abstractNumId w:val="22"/>
    <w:lvlOverride w:ilvl="0">
      <w:lvl w:ilvl="0">
        <w:start w:val="1"/>
        <w:numFmt w:val="decimal"/>
        <w:pStyle w:val="Heading1"/>
        <w:lvlText w:val="%1."/>
        <w:lvlJc w:val="left"/>
        <w:pPr>
          <w:ind w:left="504" w:hanging="504"/>
        </w:pPr>
        <w:rPr>
          <w:rFonts w:ascii="Times New Roman" w:hAnsi="Times New Roman" w:hint="default"/>
          <w:b/>
          <w:sz w:val="36"/>
        </w:rPr>
      </w:lvl>
    </w:lvlOverride>
  </w:num>
  <w:num w:numId="46">
    <w:abstractNumId w:val="22"/>
  </w:num>
  <w:num w:numId="47">
    <w:abstractNumId w:val="3"/>
  </w:num>
  <w:num w:numId="48">
    <w:abstractNumId w:val="2"/>
  </w:num>
  <w:num w:numId="49">
    <w:abstractNumId w:val="1"/>
  </w:num>
  <w:num w:numId="50">
    <w:abstractNumId w:val="0"/>
  </w:num>
  <w:num w:numId="51">
    <w:abstractNumId w:val="2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na, Vanessa I">
    <w15:presenceInfo w15:providerId="AD" w15:userId="S-1-5-21-748114381-82326301-405542714-25451"/>
  </w15:person>
  <w15:person w15:author="Abrahams, Leslie S">
    <w15:presenceInfo w15:providerId="AD" w15:userId="S-1-5-21-748114381-82326301-405542714-40963"/>
  </w15:person>
  <w15:person w15:author="Author">
    <w15:presenceInfo w15:providerId="None" w15:userId="Author"/>
  </w15:person>
  <w15:person w15:author="McKittrick, Alexis MW">
    <w15:presenceInfo w15:providerId="AD" w15:userId="S-1-5-21-748114381-82326301-405542714-39898"/>
  </w15:person>
  <w15:person w15:author="Abrahams, Leslie (UNC)">
    <w15:presenceInfo w15:providerId="AD" w15:userId="S-1-5-21-748114381-82326301-405542714-409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attachedTemplate r:id="rId1"/>
  <w:linkStyles/>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1E6"/>
    <w:rsid w:val="000110C4"/>
    <w:rsid w:val="00034459"/>
    <w:rsid w:val="00036462"/>
    <w:rsid w:val="000370F6"/>
    <w:rsid w:val="00042D6E"/>
    <w:rsid w:val="000E28E5"/>
    <w:rsid w:val="000E7401"/>
    <w:rsid w:val="00143B92"/>
    <w:rsid w:val="00153961"/>
    <w:rsid w:val="001D5DCB"/>
    <w:rsid w:val="00215C8B"/>
    <w:rsid w:val="00245EF6"/>
    <w:rsid w:val="00246492"/>
    <w:rsid w:val="00257C27"/>
    <w:rsid w:val="002E419D"/>
    <w:rsid w:val="0036287B"/>
    <w:rsid w:val="003E67D8"/>
    <w:rsid w:val="0041333C"/>
    <w:rsid w:val="0046365C"/>
    <w:rsid w:val="004A3517"/>
    <w:rsid w:val="004C1515"/>
    <w:rsid w:val="004C1D98"/>
    <w:rsid w:val="00523876"/>
    <w:rsid w:val="005271E6"/>
    <w:rsid w:val="005438AA"/>
    <w:rsid w:val="005652EA"/>
    <w:rsid w:val="005B5AD8"/>
    <w:rsid w:val="006000AD"/>
    <w:rsid w:val="00616A7D"/>
    <w:rsid w:val="00634A16"/>
    <w:rsid w:val="006802E0"/>
    <w:rsid w:val="006A1A72"/>
    <w:rsid w:val="006A571B"/>
    <w:rsid w:val="0071236F"/>
    <w:rsid w:val="00760D91"/>
    <w:rsid w:val="00777DBA"/>
    <w:rsid w:val="00780EB9"/>
    <w:rsid w:val="007856B6"/>
    <w:rsid w:val="007A68DF"/>
    <w:rsid w:val="007C4F8F"/>
    <w:rsid w:val="00812B1D"/>
    <w:rsid w:val="009268C8"/>
    <w:rsid w:val="00936EAA"/>
    <w:rsid w:val="0095077C"/>
    <w:rsid w:val="00977503"/>
    <w:rsid w:val="009D0160"/>
    <w:rsid w:val="009E5D9C"/>
    <w:rsid w:val="00A036B1"/>
    <w:rsid w:val="00A55E01"/>
    <w:rsid w:val="00B363DA"/>
    <w:rsid w:val="00B72897"/>
    <w:rsid w:val="00BB2AC7"/>
    <w:rsid w:val="00BC4F86"/>
    <w:rsid w:val="00C449D6"/>
    <w:rsid w:val="00C71A8E"/>
    <w:rsid w:val="00CB7EAA"/>
    <w:rsid w:val="00CC3D35"/>
    <w:rsid w:val="00D27EEC"/>
    <w:rsid w:val="00D36AC7"/>
    <w:rsid w:val="00D535AF"/>
    <w:rsid w:val="00DA7F5D"/>
    <w:rsid w:val="00DD0CCE"/>
    <w:rsid w:val="00DD6533"/>
    <w:rsid w:val="00DF14FE"/>
    <w:rsid w:val="00E77C93"/>
    <w:rsid w:val="00F0480A"/>
    <w:rsid w:val="00F1770E"/>
    <w:rsid w:val="00F672EB"/>
    <w:rsid w:val="00F96DC6"/>
    <w:rsid w:val="00FA5B65"/>
    <w:rsid w:val="00FA6F9D"/>
    <w:rsid w:val="00FB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21A4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EAA"/>
    <w:pPr>
      <w:spacing w:after="120" w:line="320" w:lineRule="atLeast"/>
    </w:pPr>
    <w:rPr>
      <w:rFonts w:ascii="Times New Roman" w:eastAsia="Times New Roman" w:hAnsi="Times New Roman" w:cs="Times New Roman"/>
      <w:color w:val="auto"/>
      <w:sz w:val="24"/>
      <w:szCs w:val="24"/>
    </w:rPr>
  </w:style>
  <w:style w:type="paragraph" w:styleId="Heading1">
    <w:name w:val="heading 1"/>
    <w:next w:val="Heading2"/>
    <w:link w:val="Heading1Char"/>
    <w:qFormat/>
    <w:rsid w:val="00936EAA"/>
    <w:pPr>
      <w:keepNext/>
      <w:numPr>
        <w:numId w:val="46"/>
      </w:numPr>
      <w:pBdr>
        <w:bottom w:val="single" w:sz="4" w:space="4" w:color="auto"/>
      </w:pBdr>
      <w:tabs>
        <w:tab w:val="left" w:pos="1260"/>
      </w:tabs>
      <w:spacing w:before="960" w:after="480" w:line="400" w:lineRule="atLeast"/>
      <w:ind w:right="504"/>
      <w:jc w:val="center"/>
      <w:outlineLvl w:val="0"/>
    </w:pPr>
    <w:rPr>
      <w:rFonts w:ascii="Times New Roman" w:eastAsia="Times New Roman" w:hAnsi="Times New Roman" w:cs="Times New Roman"/>
      <w:b/>
      <w:color w:val="auto"/>
      <w:kern w:val="28"/>
      <w:sz w:val="36"/>
      <w:szCs w:val="24"/>
    </w:rPr>
  </w:style>
  <w:style w:type="paragraph" w:styleId="Heading2">
    <w:name w:val="heading 2"/>
    <w:next w:val="BodyText"/>
    <w:link w:val="Heading2Char"/>
    <w:qFormat/>
    <w:rsid w:val="00936EAA"/>
    <w:pPr>
      <w:keepNext/>
      <w:numPr>
        <w:ilvl w:val="1"/>
        <w:numId w:val="46"/>
      </w:numPr>
      <w:tabs>
        <w:tab w:val="left" w:pos="504"/>
      </w:tabs>
      <w:spacing w:before="360" w:after="60" w:line="300" w:lineRule="atLeast"/>
      <w:outlineLvl w:val="1"/>
    </w:pPr>
    <w:rPr>
      <w:rFonts w:ascii="Times New Roman" w:eastAsia="Times New Roman" w:hAnsi="Times New Roman" w:cs="Times New Roman"/>
      <w:b/>
      <w:color w:val="auto"/>
      <w:sz w:val="28"/>
      <w:szCs w:val="28"/>
    </w:rPr>
  </w:style>
  <w:style w:type="paragraph" w:styleId="Heading3">
    <w:name w:val="heading 3"/>
    <w:next w:val="BodyText"/>
    <w:link w:val="Heading3Char"/>
    <w:qFormat/>
    <w:rsid w:val="00936EAA"/>
    <w:pPr>
      <w:keepNext/>
      <w:numPr>
        <w:ilvl w:val="2"/>
        <w:numId w:val="46"/>
      </w:numPr>
      <w:tabs>
        <w:tab w:val="left" w:pos="504"/>
      </w:tabs>
      <w:spacing w:before="360" w:after="60" w:line="300" w:lineRule="atLeast"/>
      <w:outlineLvl w:val="2"/>
    </w:pPr>
    <w:rPr>
      <w:rFonts w:ascii="Times New Roman" w:eastAsia="Times New Roman" w:hAnsi="Times New Roman" w:cs="Times New Roman"/>
      <w:b/>
      <w:color w:val="auto"/>
      <w:sz w:val="24"/>
      <w:szCs w:val="24"/>
    </w:rPr>
  </w:style>
  <w:style w:type="paragraph" w:styleId="Heading4">
    <w:name w:val="heading 4"/>
    <w:next w:val="BodyText"/>
    <w:link w:val="Heading4Char"/>
    <w:qFormat/>
    <w:rsid w:val="00936EAA"/>
    <w:pPr>
      <w:keepNext/>
      <w:numPr>
        <w:ilvl w:val="3"/>
        <w:numId w:val="46"/>
      </w:numPr>
      <w:spacing w:before="360" w:after="60" w:line="300" w:lineRule="atLeast"/>
      <w:outlineLvl w:val="3"/>
    </w:pPr>
    <w:rPr>
      <w:rFonts w:ascii="Times New Roman" w:eastAsia="Times New Roman" w:hAnsi="Times New Roman" w:cs="Times New Roman"/>
      <w:b/>
      <w:color w:val="auto"/>
      <w:sz w:val="24"/>
      <w:szCs w:val="24"/>
    </w:rPr>
  </w:style>
  <w:style w:type="paragraph" w:styleId="Heading5">
    <w:name w:val="heading 5"/>
    <w:next w:val="BodyText"/>
    <w:link w:val="Heading5Char"/>
    <w:qFormat/>
    <w:rsid w:val="00936EAA"/>
    <w:pPr>
      <w:keepNext/>
      <w:numPr>
        <w:ilvl w:val="4"/>
        <w:numId w:val="46"/>
      </w:numPr>
      <w:spacing w:before="360" w:after="60" w:line="300" w:lineRule="atLeast"/>
      <w:outlineLvl w:val="4"/>
    </w:pPr>
    <w:rPr>
      <w:rFonts w:ascii="Times New Roman" w:eastAsia="Times New Roman" w:hAnsi="Times New Roman" w:cs="Times New Roman"/>
      <w:b/>
      <w:color w:val="auto"/>
      <w:sz w:val="24"/>
      <w:szCs w:val="24"/>
    </w:rPr>
  </w:style>
  <w:style w:type="paragraph" w:styleId="Heading6">
    <w:name w:val="heading 6"/>
    <w:next w:val="Subheading1"/>
    <w:link w:val="Heading6Char"/>
    <w:qFormat/>
    <w:rsid w:val="00936EAA"/>
    <w:pPr>
      <w:keepNext/>
      <w:numPr>
        <w:ilvl w:val="5"/>
        <w:numId w:val="46"/>
      </w:numPr>
      <w:pBdr>
        <w:bottom w:val="single" w:sz="2" w:space="4" w:color="auto"/>
      </w:pBdr>
      <w:spacing w:before="960" w:after="480" w:line="400" w:lineRule="atLeast"/>
      <w:ind w:right="504"/>
      <w:jc w:val="center"/>
      <w:outlineLvl w:val="5"/>
    </w:pPr>
    <w:rPr>
      <w:rFonts w:ascii="Times New Roman" w:eastAsia="Times New Roman" w:hAnsi="Times New Roman" w:cs="Times New Roman"/>
      <w:b/>
      <w:color w:val="auto"/>
      <w:sz w:val="36"/>
      <w:szCs w:val="36"/>
    </w:rPr>
  </w:style>
  <w:style w:type="paragraph" w:styleId="Heading7">
    <w:name w:val="heading 7"/>
    <w:basedOn w:val="Normal"/>
    <w:next w:val="Normal"/>
    <w:link w:val="Heading7Char"/>
    <w:semiHidden/>
    <w:rsid w:val="00936EAA"/>
    <w:pPr>
      <w:keepNext/>
      <w:numPr>
        <w:ilvl w:val="6"/>
        <w:numId w:val="46"/>
      </w:numPr>
      <w:spacing w:before="360" w:after="60" w:line="300" w:lineRule="atLeast"/>
      <w:outlineLvl w:val="6"/>
    </w:pPr>
    <w:rPr>
      <w:b/>
    </w:rPr>
  </w:style>
  <w:style w:type="paragraph" w:styleId="Heading8">
    <w:name w:val="heading 8"/>
    <w:basedOn w:val="Normal"/>
    <w:next w:val="Normal"/>
    <w:link w:val="Heading8Char"/>
    <w:semiHidden/>
    <w:rsid w:val="00936EAA"/>
    <w:pPr>
      <w:keepLines/>
      <w:numPr>
        <w:ilvl w:val="7"/>
        <w:numId w:val="46"/>
      </w:numPr>
      <w:spacing w:before="360" w:after="60" w:line="300" w:lineRule="atLeast"/>
      <w:outlineLvl w:val="7"/>
    </w:pPr>
    <w:rPr>
      <w:b/>
    </w:rPr>
  </w:style>
  <w:style w:type="paragraph" w:styleId="Heading9">
    <w:name w:val="heading 9"/>
    <w:basedOn w:val="Heading8"/>
    <w:next w:val="Normal"/>
    <w:link w:val="Heading9Char"/>
    <w:semiHidden/>
    <w:rsid w:val="00936EAA"/>
    <w:pPr>
      <w:numPr>
        <w:ilvl w:val="8"/>
      </w:numPr>
      <w:outlineLvl w:val="8"/>
    </w:pPr>
  </w:style>
  <w:style w:type="character" w:default="1" w:styleId="DefaultParagraphFont">
    <w:name w:val="Default Paragraph Font"/>
    <w:uiPriority w:val="1"/>
    <w:semiHidden/>
    <w:unhideWhenUsed/>
    <w:rsid w:val="00936E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6EAA"/>
  </w:style>
  <w:style w:type="paragraph" w:styleId="Title">
    <w:name w:val="Title"/>
    <w:next w:val="BodyText"/>
    <w:link w:val="TitleChar"/>
    <w:qFormat/>
    <w:rsid w:val="00936EAA"/>
    <w:pPr>
      <w:pBdr>
        <w:bottom w:val="single" w:sz="2" w:space="4" w:color="auto"/>
      </w:pBdr>
      <w:spacing w:before="960" w:after="480" w:line="400" w:lineRule="atLeast"/>
      <w:ind w:left="504" w:right="504"/>
      <w:jc w:val="center"/>
    </w:pPr>
    <w:rPr>
      <w:rFonts w:ascii="Times New Roman" w:eastAsia="Times New Roman" w:hAnsi="Times New Roman" w:cs="Times New Roman"/>
      <w:b/>
      <w:color w:val="auto"/>
      <w:kern w:val="28"/>
      <w:sz w:val="36"/>
      <w:szCs w:val="24"/>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rsid w:val="00936EAA"/>
    <w:rPr>
      <w:color w:val="auto"/>
      <w:u w:val="none"/>
      <w:bdr w:val="none" w:sz="0" w:space="0" w:color="auto"/>
      <w:shd w:val="clear" w:color="auto" w:fill="auto"/>
    </w:rPr>
  </w:style>
  <w:style w:type="character" w:styleId="CommentReference">
    <w:name w:val="annotation reference"/>
    <w:basedOn w:val="DefaultParagraphFont"/>
    <w:rsid w:val="00936EAA"/>
    <w:rPr>
      <w:rFonts w:cs="Times New Roman"/>
      <w:sz w:val="16"/>
      <w:szCs w:val="16"/>
    </w:rPr>
  </w:style>
  <w:style w:type="paragraph" w:styleId="CommentText">
    <w:name w:val="annotation text"/>
    <w:link w:val="CommentTextChar"/>
    <w:rsid w:val="00936EAA"/>
    <w:pPr>
      <w:spacing w:line="240" w:lineRule="auto"/>
    </w:pPr>
    <w:rPr>
      <w:rFonts w:eastAsia="Times New Roman" w:cs="Times New Roman"/>
      <w:color w:val="auto"/>
      <w:sz w:val="16"/>
      <w:szCs w:val="24"/>
    </w:rPr>
  </w:style>
  <w:style w:type="character" w:customStyle="1" w:styleId="CommentTextChar">
    <w:name w:val="Comment Text Char"/>
    <w:basedOn w:val="DefaultParagraphFont"/>
    <w:link w:val="CommentText"/>
    <w:rsid w:val="00936EAA"/>
    <w:rPr>
      <w:rFonts w:eastAsia="Times New Roman" w:cs="Times New Roman"/>
      <w:color w:val="auto"/>
      <w:sz w:val="16"/>
      <w:szCs w:val="24"/>
    </w:rPr>
  </w:style>
  <w:style w:type="paragraph" w:styleId="CommentSubject">
    <w:name w:val="annotation subject"/>
    <w:basedOn w:val="CommentText"/>
    <w:next w:val="CommentText"/>
    <w:link w:val="CommentSubjectChar"/>
    <w:uiPriority w:val="99"/>
    <w:unhideWhenUsed/>
    <w:rsid w:val="00936EAA"/>
    <w:rPr>
      <w:b/>
      <w:bCs/>
    </w:rPr>
  </w:style>
  <w:style w:type="character" w:customStyle="1" w:styleId="CommentSubjectChar">
    <w:name w:val="Comment Subject Char"/>
    <w:basedOn w:val="CommentTextChar"/>
    <w:link w:val="CommentSubject"/>
    <w:uiPriority w:val="99"/>
    <w:rsid w:val="00936EAA"/>
    <w:rPr>
      <w:rFonts w:eastAsia="Times New Roman" w:cs="Times New Roman"/>
      <w:b/>
      <w:bCs/>
      <w:color w:val="auto"/>
      <w:sz w:val="16"/>
      <w:szCs w:val="24"/>
    </w:rPr>
  </w:style>
  <w:style w:type="paragraph" w:styleId="BalloonText">
    <w:name w:val="Balloon Text"/>
    <w:link w:val="BalloonTextChar"/>
    <w:rsid w:val="00936EAA"/>
    <w:pPr>
      <w:spacing w:line="240" w:lineRule="auto"/>
    </w:pPr>
    <w:rPr>
      <w:rFonts w:ascii="Tahoma" w:eastAsia="Times New Roman" w:hAnsi="Tahoma" w:cs="Tahoma"/>
      <w:color w:val="auto"/>
      <w:sz w:val="16"/>
      <w:szCs w:val="16"/>
    </w:rPr>
  </w:style>
  <w:style w:type="character" w:customStyle="1" w:styleId="BalloonTextChar">
    <w:name w:val="Balloon Text Char"/>
    <w:basedOn w:val="DefaultParagraphFont"/>
    <w:link w:val="BalloonText"/>
    <w:rsid w:val="00936EAA"/>
    <w:rPr>
      <w:rFonts w:ascii="Tahoma" w:eastAsia="Times New Roman" w:hAnsi="Tahoma" w:cs="Tahoma"/>
      <w:color w:val="auto"/>
      <w:sz w:val="16"/>
      <w:szCs w:val="16"/>
    </w:rPr>
  </w:style>
  <w:style w:type="paragraph" w:styleId="ListParagraph">
    <w:name w:val="List Paragraph"/>
    <w:basedOn w:val="Normal"/>
    <w:uiPriority w:val="34"/>
    <w:qFormat/>
    <w:rsid w:val="004C1D98"/>
    <w:pPr>
      <w:ind w:left="720"/>
      <w:contextualSpacing/>
    </w:pPr>
  </w:style>
  <w:style w:type="character" w:customStyle="1" w:styleId="Heading7Char">
    <w:name w:val="Heading 7 Char"/>
    <w:basedOn w:val="DefaultParagraphFont"/>
    <w:link w:val="Heading7"/>
    <w:semiHidden/>
    <w:rsid w:val="00936EAA"/>
    <w:rPr>
      <w:rFonts w:ascii="Times New Roman" w:eastAsia="Times New Roman" w:hAnsi="Times New Roman" w:cs="Times New Roman"/>
      <w:b/>
      <w:color w:val="auto"/>
      <w:sz w:val="24"/>
      <w:szCs w:val="24"/>
    </w:rPr>
  </w:style>
  <w:style w:type="character" w:customStyle="1" w:styleId="Heading8Char">
    <w:name w:val="Heading 8 Char"/>
    <w:basedOn w:val="DefaultParagraphFont"/>
    <w:link w:val="Heading8"/>
    <w:semiHidden/>
    <w:rsid w:val="00936EAA"/>
    <w:rPr>
      <w:rFonts w:ascii="Times New Roman" w:eastAsia="Times New Roman" w:hAnsi="Times New Roman" w:cs="Times New Roman"/>
      <w:b/>
      <w:color w:val="auto"/>
      <w:sz w:val="24"/>
      <w:szCs w:val="24"/>
    </w:rPr>
  </w:style>
  <w:style w:type="character" w:customStyle="1" w:styleId="Heading9Char">
    <w:name w:val="Heading 9 Char"/>
    <w:basedOn w:val="DefaultParagraphFont"/>
    <w:link w:val="Heading9"/>
    <w:semiHidden/>
    <w:rsid w:val="00936EAA"/>
    <w:rPr>
      <w:rFonts w:ascii="Times New Roman" w:eastAsia="Times New Roman" w:hAnsi="Times New Roman" w:cs="Times New Roman"/>
      <w:b/>
      <w:color w:val="auto"/>
      <w:sz w:val="24"/>
      <w:szCs w:val="24"/>
    </w:rPr>
  </w:style>
  <w:style w:type="paragraph" w:customStyle="1" w:styleId="BodyText-Next">
    <w:name w:val="Body Text-Next"/>
    <w:next w:val="ListBullet"/>
    <w:qFormat/>
    <w:rsid w:val="00936EAA"/>
    <w:pPr>
      <w:keepNext/>
      <w:spacing w:after="120" w:line="320" w:lineRule="atLeast"/>
      <w:ind w:firstLine="504"/>
      <w:jc w:val="both"/>
    </w:pPr>
    <w:rPr>
      <w:rFonts w:ascii="Times New Roman" w:eastAsia="Times New Roman" w:hAnsi="Times New Roman" w:cs="Times New Roman"/>
      <w:color w:val="auto"/>
      <w:sz w:val="24"/>
      <w:szCs w:val="24"/>
    </w:rPr>
  </w:style>
  <w:style w:type="paragraph" w:customStyle="1" w:styleId="BodyTextNoIndent">
    <w:name w:val="Body Text No Indent"/>
    <w:qFormat/>
    <w:rsid w:val="00936EAA"/>
    <w:pPr>
      <w:spacing w:after="120" w:line="320" w:lineRule="atLeast"/>
      <w:jc w:val="both"/>
    </w:pPr>
    <w:rPr>
      <w:rFonts w:ascii="Times New Roman" w:eastAsia="Times New Roman" w:hAnsi="Times New Roman" w:cs="Times New Roman"/>
      <w:color w:val="auto"/>
      <w:sz w:val="24"/>
      <w:szCs w:val="24"/>
    </w:rPr>
  </w:style>
  <w:style w:type="paragraph" w:styleId="Footer">
    <w:name w:val="footer"/>
    <w:next w:val="Footer-Class"/>
    <w:link w:val="FooterChar"/>
    <w:qFormat/>
    <w:rsid w:val="00936EAA"/>
    <w:pPr>
      <w:tabs>
        <w:tab w:val="center" w:pos="4320"/>
        <w:tab w:val="right" w:pos="8640"/>
      </w:tabs>
      <w:spacing w:line="240" w:lineRule="auto"/>
      <w:jc w:val="center"/>
    </w:pPr>
    <w:rPr>
      <w:rFonts w:ascii="Times New Roman" w:eastAsia="Times New Roman" w:hAnsi="Times New Roman"/>
      <w:color w:val="auto"/>
      <w:sz w:val="24"/>
      <w:szCs w:val="28"/>
    </w:rPr>
  </w:style>
  <w:style w:type="character" w:customStyle="1" w:styleId="FooterChar">
    <w:name w:val="Footer Char"/>
    <w:basedOn w:val="DefaultParagraphFont"/>
    <w:link w:val="Footer"/>
    <w:rsid w:val="00936EAA"/>
    <w:rPr>
      <w:rFonts w:ascii="Times New Roman" w:eastAsia="Times New Roman" w:hAnsi="Times New Roman"/>
      <w:color w:val="auto"/>
      <w:sz w:val="24"/>
      <w:szCs w:val="28"/>
    </w:rPr>
  </w:style>
  <w:style w:type="character" w:styleId="FootnoteReference">
    <w:name w:val="footnote reference"/>
    <w:rsid w:val="00936EAA"/>
    <w:rPr>
      <w:sz w:val="24"/>
      <w:vertAlign w:val="superscript"/>
    </w:rPr>
  </w:style>
  <w:style w:type="paragraph" w:styleId="FootnoteText">
    <w:name w:val="footnote text"/>
    <w:link w:val="FootnoteTextChar"/>
    <w:rsid w:val="00936EAA"/>
    <w:pPr>
      <w:tabs>
        <w:tab w:val="left" w:pos="288"/>
      </w:tabs>
      <w:spacing w:after="60" w:line="200" w:lineRule="atLeast"/>
      <w:ind w:left="288" w:hanging="288"/>
    </w:pPr>
    <w:rPr>
      <w:rFonts w:ascii="Times New Roman" w:eastAsia="Times New Roman" w:hAnsi="Times New Roman" w:cs="Times New Roman"/>
      <w:color w:val="auto"/>
      <w:sz w:val="20"/>
      <w:szCs w:val="24"/>
    </w:rPr>
  </w:style>
  <w:style w:type="character" w:customStyle="1" w:styleId="FootnoteTextChar">
    <w:name w:val="Footnote Text Char"/>
    <w:basedOn w:val="DefaultParagraphFont"/>
    <w:link w:val="FootnoteText"/>
    <w:rsid w:val="00936EAA"/>
    <w:rPr>
      <w:rFonts w:ascii="Times New Roman" w:eastAsia="Times New Roman" w:hAnsi="Times New Roman" w:cs="Times New Roman"/>
      <w:color w:val="auto"/>
      <w:sz w:val="20"/>
      <w:szCs w:val="24"/>
    </w:rPr>
  </w:style>
  <w:style w:type="paragraph" w:styleId="Header">
    <w:name w:val="header"/>
    <w:link w:val="HeaderChar"/>
    <w:uiPriority w:val="99"/>
    <w:rsid w:val="00936EAA"/>
    <w:pPr>
      <w:tabs>
        <w:tab w:val="left" w:pos="0"/>
        <w:tab w:val="center" w:pos="4320"/>
        <w:tab w:val="right" w:pos="8640"/>
      </w:tabs>
      <w:spacing w:after="240" w:line="240" w:lineRule="atLeast"/>
      <w:jc w:val="center"/>
    </w:pPr>
    <w:rPr>
      <w:rFonts w:eastAsia="Times New Roman" w:cs="Times New Roman"/>
      <w:b/>
      <w:caps/>
      <w:color w:val="auto"/>
      <w:sz w:val="28"/>
      <w:szCs w:val="24"/>
    </w:rPr>
  </w:style>
  <w:style w:type="character" w:customStyle="1" w:styleId="HeaderChar">
    <w:name w:val="Header Char"/>
    <w:basedOn w:val="DefaultParagraphFont"/>
    <w:link w:val="Header"/>
    <w:uiPriority w:val="99"/>
    <w:rsid w:val="00936EAA"/>
    <w:rPr>
      <w:rFonts w:eastAsia="Times New Roman" w:cs="Times New Roman"/>
      <w:b/>
      <w:caps/>
      <w:color w:val="auto"/>
      <w:sz w:val="28"/>
      <w:szCs w:val="24"/>
    </w:rPr>
  </w:style>
  <w:style w:type="paragraph" w:styleId="Index1">
    <w:name w:val="index 1"/>
    <w:semiHidden/>
    <w:unhideWhenUsed/>
    <w:rsid w:val="00936EAA"/>
    <w:pPr>
      <w:tabs>
        <w:tab w:val="left" w:pos="1170"/>
        <w:tab w:val="right" w:leader="dot" w:pos="8100"/>
      </w:tabs>
      <w:spacing w:after="120" w:line="240" w:lineRule="auto"/>
    </w:pPr>
    <w:rPr>
      <w:rFonts w:ascii="Times New Roman" w:eastAsia="Times New Roman" w:hAnsi="Times New Roman" w:cs="Times New Roman"/>
      <w:color w:val="auto"/>
      <w:sz w:val="24"/>
      <w:szCs w:val="24"/>
    </w:rPr>
  </w:style>
  <w:style w:type="paragraph" w:styleId="TOC1">
    <w:name w:val="toc 1"/>
    <w:next w:val="TOC2"/>
    <w:uiPriority w:val="39"/>
    <w:rsid w:val="00936EAA"/>
    <w:pPr>
      <w:tabs>
        <w:tab w:val="left" w:pos="504"/>
        <w:tab w:val="right" w:leader="dot" w:pos="8640"/>
      </w:tabs>
      <w:spacing w:before="40" w:after="40" w:line="240" w:lineRule="auto"/>
      <w:ind w:left="504" w:hanging="504"/>
    </w:pPr>
    <w:rPr>
      <w:rFonts w:ascii="Times New Roman" w:eastAsiaTheme="minorEastAsia" w:hAnsi="Times New Roman" w:cs="Times New Roman"/>
      <w:noProof/>
      <w:color w:val="auto"/>
      <w:sz w:val="24"/>
      <w:szCs w:val="24"/>
    </w:rPr>
  </w:style>
  <w:style w:type="paragraph" w:styleId="TOC2">
    <w:name w:val="toc 2"/>
    <w:next w:val="TOC3"/>
    <w:uiPriority w:val="39"/>
    <w:rsid w:val="00936EAA"/>
    <w:pPr>
      <w:tabs>
        <w:tab w:val="left" w:pos="990"/>
        <w:tab w:val="right" w:leader="dot" w:pos="8640"/>
      </w:tabs>
      <w:spacing w:before="40" w:after="40" w:line="240" w:lineRule="auto"/>
      <w:ind w:left="994" w:hanging="490"/>
    </w:pPr>
    <w:rPr>
      <w:rFonts w:ascii="Times New Roman" w:eastAsia="Times New Roman" w:hAnsi="Times New Roman" w:cs="Times New Roman"/>
      <w:noProof/>
      <w:color w:val="auto"/>
      <w:sz w:val="24"/>
      <w:szCs w:val="24"/>
    </w:rPr>
  </w:style>
  <w:style w:type="paragraph" w:styleId="TOC3">
    <w:name w:val="toc 3"/>
    <w:next w:val="BodyText"/>
    <w:uiPriority w:val="39"/>
    <w:rsid w:val="00936EAA"/>
    <w:pPr>
      <w:tabs>
        <w:tab w:val="left" w:pos="1350"/>
        <w:tab w:val="right" w:leader="dot" w:pos="8640"/>
      </w:tabs>
      <w:spacing w:line="240" w:lineRule="auto"/>
      <w:ind w:left="1354" w:hanging="360"/>
    </w:pPr>
    <w:rPr>
      <w:rFonts w:ascii="Times New Roman" w:eastAsia="Times New Roman" w:hAnsi="Times New Roman" w:cs="Times New Roman"/>
      <w:noProof/>
      <w:color w:val="auto"/>
      <w:sz w:val="24"/>
      <w:szCs w:val="24"/>
    </w:rPr>
  </w:style>
  <w:style w:type="paragraph" w:styleId="TOC4">
    <w:name w:val="toc 4"/>
    <w:basedOn w:val="Normal"/>
    <w:next w:val="Normal"/>
    <w:semiHidden/>
    <w:rsid w:val="00936EAA"/>
    <w:pPr>
      <w:tabs>
        <w:tab w:val="left" w:pos="2060"/>
        <w:tab w:val="right" w:leader="dot" w:pos="7920"/>
        <w:tab w:val="right" w:pos="8640"/>
      </w:tabs>
      <w:spacing w:after="0" w:line="240" w:lineRule="atLeast"/>
      <w:ind w:left="2060" w:right="720" w:hanging="440"/>
    </w:pPr>
  </w:style>
  <w:style w:type="paragraph" w:styleId="TOC8">
    <w:name w:val="toc 8"/>
    <w:basedOn w:val="Normal"/>
    <w:next w:val="Normal"/>
    <w:semiHidden/>
    <w:rsid w:val="00936EAA"/>
    <w:pPr>
      <w:tabs>
        <w:tab w:val="right" w:leader="dot" w:pos="7920"/>
        <w:tab w:val="right" w:pos="8640"/>
      </w:tabs>
      <w:spacing w:after="0" w:line="240" w:lineRule="atLeast"/>
      <w:ind w:left="720" w:right="720" w:hanging="720"/>
    </w:pPr>
  </w:style>
  <w:style w:type="paragraph" w:styleId="TOC9">
    <w:name w:val="toc 9"/>
    <w:basedOn w:val="Normal"/>
    <w:next w:val="Normal"/>
    <w:semiHidden/>
    <w:rsid w:val="00936EAA"/>
    <w:pPr>
      <w:tabs>
        <w:tab w:val="right" w:leader="dot" w:pos="7920"/>
        <w:tab w:val="right" w:pos="8640"/>
      </w:tabs>
      <w:spacing w:after="0" w:line="240" w:lineRule="atLeast"/>
      <w:ind w:left="720" w:right="720" w:hanging="720"/>
    </w:pPr>
  </w:style>
  <w:style w:type="paragraph" w:styleId="Caption">
    <w:name w:val="caption"/>
    <w:next w:val="BodyText"/>
    <w:link w:val="CaptionChar"/>
    <w:qFormat/>
    <w:rsid w:val="00936EAA"/>
    <w:pPr>
      <w:spacing w:before="60" w:after="60" w:line="240" w:lineRule="atLeast"/>
      <w:jc w:val="center"/>
    </w:pPr>
    <w:rPr>
      <w:rFonts w:eastAsia="Times New Roman" w:cs="Times New Roman"/>
      <w:b/>
      <w:color w:val="auto"/>
      <w:sz w:val="20"/>
      <w:szCs w:val="20"/>
    </w:rPr>
  </w:style>
  <w:style w:type="character" w:styleId="PageNumber">
    <w:name w:val="page number"/>
    <w:basedOn w:val="BodyTextChar"/>
    <w:rsid w:val="00936EAA"/>
    <w:rPr>
      <w:rFonts w:ascii="Times New Roman" w:eastAsia="Times New Roman" w:hAnsi="Times New Roman" w:cs="Times New Roman"/>
      <w:color w:val="auto"/>
      <w:sz w:val="24"/>
      <w:szCs w:val="24"/>
    </w:rPr>
  </w:style>
  <w:style w:type="paragraph" w:styleId="TableofFigures">
    <w:name w:val="table of figures"/>
    <w:next w:val="BodyText"/>
    <w:uiPriority w:val="99"/>
    <w:rsid w:val="00936EAA"/>
    <w:pPr>
      <w:tabs>
        <w:tab w:val="left" w:pos="540"/>
        <w:tab w:val="right" w:leader="dot" w:pos="8640"/>
      </w:tabs>
      <w:spacing w:before="60" w:after="60" w:line="240" w:lineRule="auto"/>
      <w:ind w:left="547" w:hanging="547"/>
    </w:pPr>
    <w:rPr>
      <w:rFonts w:ascii="Times New Roman" w:eastAsia="Times New Roman" w:hAnsi="Times New Roman" w:cs="Times New Roman"/>
      <w:color w:val="auto"/>
      <w:sz w:val="24"/>
      <w:szCs w:val="24"/>
    </w:rPr>
  </w:style>
  <w:style w:type="paragraph" w:customStyle="1" w:styleId="TableBody">
    <w:name w:val="Table Body"/>
    <w:qFormat/>
    <w:rsid w:val="00936EAA"/>
    <w:pPr>
      <w:spacing w:before="40" w:after="40" w:line="240" w:lineRule="atLeast"/>
    </w:pPr>
    <w:rPr>
      <w:rFonts w:eastAsia="Times New Roman"/>
      <w:color w:val="auto"/>
      <w:sz w:val="20"/>
      <w:szCs w:val="24"/>
    </w:rPr>
  </w:style>
  <w:style w:type="paragraph" w:customStyle="1" w:styleId="Abbreviation">
    <w:name w:val="Abbreviation"/>
    <w:rsid w:val="00936EAA"/>
    <w:pPr>
      <w:tabs>
        <w:tab w:val="left" w:pos="3240"/>
      </w:tabs>
      <w:spacing w:line="240" w:lineRule="auto"/>
    </w:pPr>
    <w:rPr>
      <w:rFonts w:ascii="Times New Roman" w:eastAsia="Times New Roman" w:hAnsi="Times New Roman" w:cs="Times New Roman"/>
      <w:color w:val="auto"/>
      <w:sz w:val="24"/>
      <w:szCs w:val="24"/>
    </w:rPr>
  </w:style>
  <w:style w:type="paragraph" w:customStyle="1" w:styleId="TableBullet">
    <w:name w:val="Table Bullet"/>
    <w:qFormat/>
    <w:rsid w:val="00936EAA"/>
    <w:pPr>
      <w:numPr>
        <w:numId w:val="37"/>
      </w:numPr>
      <w:spacing w:before="40" w:after="40" w:line="240" w:lineRule="auto"/>
    </w:pPr>
    <w:rPr>
      <w:rFonts w:eastAsia="Times New Roman" w:cs="Times New Roman"/>
      <w:color w:val="auto"/>
      <w:sz w:val="20"/>
      <w:szCs w:val="24"/>
    </w:rPr>
  </w:style>
  <w:style w:type="paragraph" w:customStyle="1" w:styleId="TableBullet2">
    <w:name w:val="Table Bullet 2"/>
    <w:next w:val="TableBody"/>
    <w:rsid w:val="00936EAA"/>
    <w:pPr>
      <w:numPr>
        <w:numId w:val="38"/>
      </w:numPr>
      <w:spacing w:before="40" w:after="40" w:line="240" w:lineRule="auto"/>
    </w:pPr>
    <w:rPr>
      <w:rFonts w:eastAsia="Times New Roman" w:cs="Times New Roman"/>
      <w:color w:val="auto"/>
      <w:sz w:val="20"/>
      <w:szCs w:val="24"/>
    </w:rPr>
  </w:style>
  <w:style w:type="table" w:styleId="TableGrid">
    <w:name w:val="Table Grid"/>
    <w:basedOn w:val="TableNormal"/>
    <w:rsid w:val="00936EAA"/>
    <w:pPr>
      <w:spacing w:before="40" w:after="40" w:line="240" w:lineRule="atLeast"/>
    </w:pPr>
    <w:rPr>
      <w:rFonts w:eastAsia="Times New Roman" w:cs="Times New Roman"/>
      <w:color w:val="auto"/>
      <w:sz w:val="20"/>
      <w:szCs w:val="24"/>
    </w:rPr>
    <w:tblPr>
      <w:jc w:val="center"/>
      <w:tblBorders>
        <w:top w:val="single" w:sz="2" w:space="0" w:color="auto"/>
        <w:bottom w:val="single" w:sz="2" w:space="0" w:color="auto"/>
      </w:tblBorders>
      <w:tblCellMar>
        <w:left w:w="115" w:type="dxa"/>
        <w:right w:w="115" w:type="dxa"/>
      </w:tblCellMar>
    </w:tblPr>
    <w:trPr>
      <w:jc w:val="center"/>
    </w:trPr>
    <w:tcPr>
      <w:shd w:val="clear" w:color="auto" w:fill="auto"/>
    </w:tcPr>
    <w:tblStylePr w:type="firstRow">
      <w:pPr>
        <w:wordWrap/>
        <w:jc w:val="left"/>
      </w:pPr>
      <w:rPr>
        <w:rFonts w:ascii="Arial" w:hAnsi="Arial"/>
        <w:b w:val="0"/>
        <w:sz w:val="20"/>
      </w:rPr>
      <w:tblPr/>
      <w:tcPr>
        <w:vAlign w:val="bottom"/>
      </w:tcPr>
    </w:tblStylePr>
  </w:style>
  <w:style w:type="character" w:styleId="EndnoteReference">
    <w:name w:val="endnote reference"/>
    <w:basedOn w:val="DefaultParagraphFont"/>
    <w:rsid w:val="00936EAA"/>
    <w:rPr>
      <w:vertAlign w:val="superscript"/>
    </w:rPr>
  </w:style>
  <w:style w:type="paragraph" w:styleId="EndnoteText">
    <w:name w:val="endnote text"/>
    <w:link w:val="EndnoteTextChar"/>
    <w:rsid w:val="00936EAA"/>
    <w:pPr>
      <w:tabs>
        <w:tab w:val="left" w:pos="216"/>
      </w:tabs>
      <w:spacing w:after="60" w:line="200" w:lineRule="atLeast"/>
      <w:ind w:left="216" w:hanging="216"/>
    </w:pPr>
    <w:rPr>
      <w:rFonts w:ascii="Times New Roman" w:eastAsia="Times New Roman" w:hAnsi="Times New Roman" w:cs="Times New Roman"/>
      <w:color w:val="auto"/>
      <w:sz w:val="20"/>
      <w:szCs w:val="24"/>
    </w:rPr>
  </w:style>
  <w:style w:type="character" w:customStyle="1" w:styleId="EndnoteTextChar">
    <w:name w:val="Endnote Text Char"/>
    <w:basedOn w:val="DefaultParagraphFont"/>
    <w:link w:val="EndnoteText"/>
    <w:rsid w:val="00936EAA"/>
    <w:rPr>
      <w:rFonts w:ascii="Times New Roman" w:eastAsia="Times New Roman" w:hAnsi="Times New Roman" w:cs="Times New Roman"/>
      <w:color w:val="auto"/>
      <w:sz w:val="20"/>
      <w:szCs w:val="24"/>
    </w:rPr>
  </w:style>
  <w:style w:type="paragraph" w:customStyle="1" w:styleId="FigurePlacement">
    <w:name w:val="Figure Placement"/>
    <w:next w:val="Caption"/>
    <w:qFormat/>
    <w:rsid w:val="00936EAA"/>
    <w:pPr>
      <w:keepNext/>
      <w:spacing w:after="120" w:line="320" w:lineRule="atLeast"/>
      <w:jc w:val="center"/>
    </w:pPr>
    <w:rPr>
      <w:rFonts w:ascii="Times New Roman" w:eastAsia="Times New Roman" w:hAnsi="Times New Roman" w:cs="Times New Roman"/>
      <w:color w:val="auto"/>
      <w:sz w:val="24"/>
      <w:szCs w:val="24"/>
    </w:rPr>
  </w:style>
  <w:style w:type="paragraph" w:customStyle="1" w:styleId="Subheading1">
    <w:name w:val="Subheading 1"/>
    <w:next w:val="BodyText"/>
    <w:qFormat/>
    <w:rsid w:val="00936EAA"/>
    <w:pPr>
      <w:keepNext/>
      <w:spacing w:before="360" w:after="60" w:line="300" w:lineRule="atLeast"/>
    </w:pPr>
    <w:rPr>
      <w:rFonts w:ascii="Times New Roman" w:eastAsia="Times New Roman" w:hAnsi="Times New Roman" w:cs="Times New Roman"/>
      <w:b/>
      <w:color w:val="auto"/>
      <w:sz w:val="28"/>
      <w:szCs w:val="24"/>
    </w:rPr>
  </w:style>
  <w:style w:type="paragraph" w:customStyle="1" w:styleId="Subheading2">
    <w:name w:val="Subheading 2"/>
    <w:next w:val="BodyText"/>
    <w:qFormat/>
    <w:rsid w:val="00936EAA"/>
    <w:pPr>
      <w:keepNext/>
      <w:spacing w:before="360" w:after="60" w:line="300" w:lineRule="atLeast"/>
    </w:pPr>
    <w:rPr>
      <w:rFonts w:ascii="Times New Roman" w:eastAsia="Times New Roman" w:hAnsi="Times New Roman" w:cs="Times New Roman"/>
      <w:b/>
      <w:color w:val="auto"/>
      <w:sz w:val="24"/>
      <w:szCs w:val="24"/>
    </w:rPr>
  </w:style>
  <w:style w:type="paragraph" w:styleId="ListBullet">
    <w:name w:val="List Bullet"/>
    <w:basedOn w:val="BodyText"/>
    <w:autoRedefine/>
    <w:qFormat/>
    <w:rsid w:val="00936EAA"/>
    <w:pPr>
      <w:numPr>
        <w:numId w:val="51"/>
      </w:numPr>
    </w:pPr>
  </w:style>
  <w:style w:type="paragraph" w:styleId="ListBullet2">
    <w:name w:val="List Bullet 2"/>
    <w:rsid w:val="00936EAA"/>
    <w:pPr>
      <w:numPr>
        <w:numId w:val="44"/>
      </w:numPr>
      <w:spacing w:after="120" w:line="320" w:lineRule="atLeast"/>
    </w:pPr>
    <w:rPr>
      <w:rFonts w:ascii="Times New Roman" w:eastAsia="Times New Roman" w:hAnsi="Times New Roman" w:cs="Times New Roman"/>
      <w:color w:val="auto"/>
      <w:sz w:val="24"/>
      <w:szCs w:val="24"/>
    </w:rPr>
  </w:style>
  <w:style w:type="paragraph" w:customStyle="1" w:styleId="EquationPlacement">
    <w:name w:val="Equation Placement"/>
    <w:next w:val="BodyText"/>
    <w:qFormat/>
    <w:rsid w:val="00936EAA"/>
    <w:pPr>
      <w:tabs>
        <w:tab w:val="center" w:pos="4320"/>
        <w:tab w:val="right" w:pos="8640"/>
      </w:tabs>
      <w:spacing w:before="240" w:after="240" w:line="240" w:lineRule="atLeast"/>
    </w:pPr>
    <w:rPr>
      <w:rFonts w:ascii="Times New Roman" w:eastAsia="Times New Roman" w:hAnsi="Times New Roman" w:cs="Times New Roman"/>
      <w:color w:val="auto"/>
      <w:sz w:val="24"/>
      <w:szCs w:val="24"/>
    </w:rPr>
  </w:style>
  <w:style w:type="paragraph" w:styleId="ListNumber">
    <w:name w:val="List Number"/>
    <w:rsid w:val="00936EAA"/>
    <w:pPr>
      <w:numPr>
        <w:numId w:val="43"/>
      </w:numPr>
      <w:spacing w:after="120" w:line="320" w:lineRule="atLeast"/>
    </w:pPr>
    <w:rPr>
      <w:rFonts w:ascii="Times New Roman" w:eastAsia="Times New Roman" w:hAnsi="Times New Roman" w:cs="Times New Roman"/>
      <w:color w:val="auto"/>
      <w:sz w:val="24"/>
      <w:szCs w:val="24"/>
    </w:rPr>
  </w:style>
  <w:style w:type="paragraph" w:styleId="ListNumber2">
    <w:name w:val="List Number 2"/>
    <w:rsid w:val="00936EAA"/>
    <w:pPr>
      <w:numPr>
        <w:numId w:val="36"/>
      </w:numPr>
      <w:spacing w:after="120" w:line="320" w:lineRule="atLeast"/>
    </w:pPr>
    <w:rPr>
      <w:rFonts w:ascii="Times New Roman" w:eastAsia="Times New Roman" w:hAnsi="Times New Roman" w:cs="Times New Roman"/>
      <w:color w:val="auto"/>
      <w:sz w:val="24"/>
      <w:szCs w:val="24"/>
    </w:rPr>
  </w:style>
  <w:style w:type="paragraph" w:customStyle="1" w:styleId="TableHeading">
    <w:name w:val="Table Heading"/>
    <w:next w:val="TableBody"/>
    <w:qFormat/>
    <w:rsid w:val="00936EAA"/>
    <w:pPr>
      <w:keepNext/>
      <w:pBdr>
        <w:bottom w:val="single" w:sz="2" w:space="1" w:color="auto"/>
      </w:pBdr>
      <w:spacing w:before="60" w:after="60" w:line="240" w:lineRule="auto"/>
      <w:jc w:val="center"/>
    </w:pPr>
    <w:rPr>
      <w:rFonts w:eastAsia="Times New Roman"/>
      <w:b/>
      <w:color w:val="auto"/>
      <w:sz w:val="20"/>
      <w:szCs w:val="24"/>
    </w:rPr>
  </w:style>
  <w:style w:type="numbering" w:customStyle="1" w:styleId="Outline">
    <w:name w:val="Outline"/>
    <w:uiPriority w:val="99"/>
    <w:rsid w:val="00936EAA"/>
    <w:pPr>
      <w:numPr>
        <w:numId w:val="46"/>
      </w:numPr>
    </w:pPr>
  </w:style>
  <w:style w:type="paragraph" w:customStyle="1" w:styleId="Reference">
    <w:name w:val="Reference"/>
    <w:rsid w:val="00936EAA"/>
    <w:pPr>
      <w:tabs>
        <w:tab w:val="right" w:pos="446"/>
      </w:tabs>
      <w:spacing w:after="120" w:line="240" w:lineRule="auto"/>
      <w:ind w:left="504" w:hanging="504"/>
    </w:pPr>
    <w:rPr>
      <w:rFonts w:ascii="Times New Roman" w:eastAsia="Times New Roman" w:hAnsi="Times New Roman" w:cs="Times New Roman"/>
      <w:color w:val="auto"/>
      <w:sz w:val="24"/>
      <w:szCs w:val="24"/>
    </w:rPr>
  </w:style>
  <w:style w:type="paragraph" w:styleId="BodyText">
    <w:name w:val="Body Text"/>
    <w:link w:val="BodyTextChar"/>
    <w:qFormat/>
    <w:rsid w:val="00936EAA"/>
    <w:pPr>
      <w:spacing w:after="120" w:line="320" w:lineRule="atLeast"/>
      <w:ind w:firstLine="504"/>
      <w:jc w:val="both"/>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rsid w:val="00936EAA"/>
    <w:rPr>
      <w:rFonts w:ascii="Times New Roman" w:eastAsia="Times New Roman" w:hAnsi="Times New Roman" w:cs="Times New Roman"/>
      <w:color w:val="auto"/>
      <w:sz w:val="24"/>
      <w:szCs w:val="24"/>
    </w:rPr>
  </w:style>
  <w:style w:type="paragraph" w:styleId="Index5">
    <w:name w:val="index 5"/>
    <w:basedOn w:val="Normal"/>
    <w:next w:val="Normal"/>
    <w:semiHidden/>
    <w:rsid w:val="00936EAA"/>
    <w:pPr>
      <w:spacing w:after="0" w:line="240" w:lineRule="auto"/>
      <w:ind w:left="1200" w:hanging="240"/>
    </w:pPr>
  </w:style>
  <w:style w:type="paragraph" w:styleId="Index6">
    <w:name w:val="index 6"/>
    <w:basedOn w:val="Normal"/>
    <w:next w:val="Normal"/>
    <w:semiHidden/>
    <w:rsid w:val="00936EAA"/>
    <w:pPr>
      <w:spacing w:after="0" w:line="240" w:lineRule="auto"/>
      <w:ind w:left="1440" w:hanging="240"/>
    </w:pPr>
  </w:style>
  <w:style w:type="paragraph" w:styleId="Index2">
    <w:name w:val="index 2"/>
    <w:basedOn w:val="Normal"/>
    <w:next w:val="Normal"/>
    <w:semiHidden/>
    <w:rsid w:val="00936EAA"/>
    <w:pPr>
      <w:spacing w:after="0" w:line="240" w:lineRule="auto"/>
      <w:ind w:left="480" w:hanging="240"/>
    </w:pPr>
  </w:style>
  <w:style w:type="paragraph" w:styleId="Index3">
    <w:name w:val="index 3"/>
    <w:basedOn w:val="Normal"/>
    <w:next w:val="Normal"/>
    <w:semiHidden/>
    <w:rsid w:val="00936EAA"/>
    <w:pPr>
      <w:spacing w:after="0" w:line="240" w:lineRule="auto"/>
      <w:ind w:left="720" w:hanging="240"/>
    </w:pPr>
  </w:style>
  <w:style w:type="paragraph" w:styleId="Index4">
    <w:name w:val="index 4"/>
    <w:basedOn w:val="Normal"/>
    <w:next w:val="Normal"/>
    <w:semiHidden/>
    <w:rsid w:val="00936EAA"/>
    <w:pPr>
      <w:spacing w:after="0" w:line="240" w:lineRule="auto"/>
      <w:ind w:left="960" w:hanging="240"/>
    </w:pPr>
  </w:style>
  <w:style w:type="paragraph" w:styleId="Index7">
    <w:name w:val="index 7"/>
    <w:basedOn w:val="Normal"/>
    <w:next w:val="Normal"/>
    <w:semiHidden/>
    <w:rsid w:val="00936EAA"/>
    <w:pPr>
      <w:spacing w:after="0" w:line="240" w:lineRule="auto"/>
      <w:ind w:left="1680" w:hanging="240"/>
    </w:pPr>
  </w:style>
  <w:style w:type="paragraph" w:styleId="Index8">
    <w:name w:val="index 8"/>
    <w:basedOn w:val="Normal"/>
    <w:next w:val="Normal"/>
    <w:semiHidden/>
    <w:rsid w:val="00936EAA"/>
    <w:pPr>
      <w:spacing w:after="0" w:line="240" w:lineRule="auto"/>
      <w:ind w:left="1920" w:hanging="240"/>
    </w:pPr>
  </w:style>
  <w:style w:type="paragraph" w:styleId="Index9">
    <w:name w:val="index 9"/>
    <w:basedOn w:val="Normal"/>
    <w:next w:val="Normal"/>
    <w:semiHidden/>
    <w:rsid w:val="00936EAA"/>
    <w:pPr>
      <w:spacing w:after="0" w:line="240" w:lineRule="auto"/>
      <w:ind w:left="2160" w:hanging="240"/>
    </w:pPr>
  </w:style>
  <w:style w:type="paragraph" w:styleId="TOC5">
    <w:name w:val="toc 5"/>
    <w:basedOn w:val="Normal"/>
    <w:next w:val="Normal"/>
    <w:semiHidden/>
    <w:rsid w:val="00936EAA"/>
    <w:pPr>
      <w:spacing w:after="100"/>
      <w:ind w:left="960"/>
    </w:pPr>
  </w:style>
  <w:style w:type="paragraph" w:styleId="TOC6">
    <w:name w:val="toc 6"/>
    <w:basedOn w:val="Normal"/>
    <w:next w:val="Normal"/>
    <w:semiHidden/>
    <w:rsid w:val="00936EAA"/>
    <w:pPr>
      <w:spacing w:after="100"/>
      <w:ind w:left="1200"/>
    </w:pPr>
  </w:style>
  <w:style w:type="paragraph" w:styleId="TOC7">
    <w:name w:val="toc 7"/>
    <w:basedOn w:val="Normal"/>
    <w:next w:val="Normal"/>
    <w:semiHidden/>
    <w:rsid w:val="00936EAA"/>
    <w:pPr>
      <w:spacing w:after="100"/>
      <w:ind w:left="1440"/>
    </w:pPr>
  </w:style>
  <w:style w:type="character" w:styleId="FollowedHyperlink">
    <w:name w:val="FollowedHyperlink"/>
    <w:basedOn w:val="DefaultParagraphFont"/>
    <w:rsid w:val="00936EAA"/>
    <w:rPr>
      <w:color w:val="954F72" w:themeColor="followedHyperlink"/>
      <w:u w:val="single"/>
    </w:rPr>
  </w:style>
  <w:style w:type="table" w:styleId="TableGrid1">
    <w:name w:val="Table Grid 1"/>
    <w:basedOn w:val="TableNormal"/>
    <w:rsid w:val="00936EAA"/>
    <w:pPr>
      <w:spacing w:before="40" w:after="40" w:line="240" w:lineRule="atLeast"/>
    </w:pPr>
    <w:rPr>
      <w:rFonts w:ascii="Times New Roman" w:eastAsia="Times New Roman" w:hAnsi="Times New Roman" w:cs="Times New Roman"/>
      <w:color w:val="auto"/>
      <w:sz w:val="24"/>
      <w:szCs w:val="24"/>
    </w:rPr>
    <w:tblPr/>
    <w:tcPr>
      <w:shd w:val="clear" w:color="auto" w:fill="auto"/>
    </w:tcPr>
    <w:tblStylePr w:type="lastRow">
      <w:rPr>
        <w:i w:val="0"/>
        <w:iCs/>
      </w:rPr>
      <w:tblPr/>
      <w:tcPr>
        <w:tcBorders>
          <w:tl2br w:val="none" w:sz="0" w:space="0" w:color="auto"/>
          <w:tr2bl w:val="none" w:sz="0" w:space="0" w:color="auto"/>
        </w:tcBorders>
      </w:tcPr>
    </w:tblStylePr>
    <w:tblStylePr w:type="lastCol">
      <w:pPr>
        <w:wordWrap/>
        <w:spacing w:beforeLines="0" w:beforeAutospacing="0" w:afterLines="0" w:afterAutospacing="0" w:line="240" w:lineRule="auto"/>
      </w:pPr>
      <w:rPr>
        <w:i w:val="0"/>
        <w:iCs/>
      </w:rPr>
      <w:tblPr/>
      <w:tcPr>
        <w:tcBorders>
          <w:top w:val="nil"/>
          <w:left w:val="nil"/>
          <w:bottom w:val="nil"/>
          <w:right w:val="nil"/>
          <w:insideH w:val="nil"/>
          <w:insideV w:val="nil"/>
          <w:tl2br w:val="nil"/>
          <w:tr2bl w:val="nil"/>
        </w:tcBorders>
        <w:shd w:val="clear" w:color="auto" w:fill="auto"/>
      </w:tcPr>
    </w:tblStylePr>
  </w:style>
  <w:style w:type="paragraph" w:styleId="NormalWeb">
    <w:name w:val="Normal (Web)"/>
    <w:basedOn w:val="Normal"/>
    <w:uiPriority w:val="99"/>
    <w:unhideWhenUsed/>
    <w:rsid w:val="00936EAA"/>
    <w:pPr>
      <w:spacing w:before="100" w:beforeAutospacing="1" w:after="100" w:afterAutospacing="1" w:line="240" w:lineRule="auto"/>
    </w:pPr>
  </w:style>
  <w:style w:type="table" w:styleId="TableList5">
    <w:name w:val="Table List 5"/>
    <w:basedOn w:val="TableNormal"/>
    <w:rsid w:val="00936EAA"/>
    <w:pPr>
      <w:tabs>
        <w:tab w:val="left" w:pos="1170"/>
      </w:tabs>
      <w:overflowPunct w:val="0"/>
      <w:autoSpaceDE w:val="0"/>
      <w:autoSpaceDN w:val="0"/>
      <w:adjustRightInd w:val="0"/>
      <w:spacing w:before="60" w:after="60" w:line="360" w:lineRule="atLeast"/>
      <w:ind w:firstLine="547"/>
      <w:jc w:val="both"/>
      <w:textAlignment w:val="baseline"/>
    </w:pPr>
    <w:rPr>
      <w:rFonts w:ascii="Times New Roman" w:eastAsia="Times New Roman" w:hAnsi="Times New Roman" w:cs="Times New Roman"/>
      <w:color w:val="auto"/>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WhiteSpace">
    <w:name w:val="White Space"/>
    <w:next w:val="BodyText"/>
    <w:qFormat/>
    <w:rsid w:val="00936EAA"/>
    <w:pPr>
      <w:spacing w:line="240" w:lineRule="auto"/>
      <w:jc w:val="center"/>
    </w:pPr>
    <w:rPr>
      <w:rFonts w:ascii="Times New Roman" w:eastAsia="Times New Roman" w:hAnsi="Times New Roman" w:cs="Times New Roman"/>
      <w:noProof/>
      <w:color w:val="auto"/>
      <w:sz w:val="24"/>
      <w:szCs w:val="24"/>
    </w:rPr>
  </w:style>
  <w:style w:type="paragraph" w:customStyle="1" w:styleId="Footer-Class">
    <w:name w:val="Footer-Class"/>
    <w:next w:val="Normal"/>
    <w:link w:val="Footer-ClassChar"/>
    <w:qFormat/>
    <w:rsid w:val="00936EAA"/>
    <w:pPr>
      <w:tabs>
        <w:tab w:val="center" w:pos="4320"/>
        <w:tab w:val="right" w:pos="8640"/>
      </w:tabs>
      <w:spacing w:line="240" w:lineRule="auto"/>
      <w:jc w:val="center"/>
    </w:pPr>
    <w:rPr>
      <w:rFonts w:eastAsia="Times New Roman" w:cs="Times New Roman"/>
      <w:b/>
      <w:caps/>
      <w:color w:val="auto"/>
      <w:sz w:val="28"/>
      <w:szCs w:val="24"/>
    </w:rPr>
  </w:style>
  <w:style w:type="paragraph" w:customStyle="1" w:styleId="Default">
    <w:name w:val="Default"/>
    <w:rsid w:val="00936EAA"/>
    <w:pPr>
      <w:autoSpaceDE w:val="0"/>
      <w:autoSpaceDN w:val="0"/>
      <w:adjustRightInd w:val="0"/>
      <w:spacing w:line="240" w:lineRule="auto"/>
    </w:pPr>
    <w:rPr>
      <w:rFonts w:ascii="Times New Roman" w:eastAsia="Times New Roman" w:hAnsi="Times New Roman" w:cs="Times New Roman"/>
      <w:sz w:val="24"/>
      <w:szCs w:val="24"/>
    </w:rPr>
  </w:style>
  <w:style w:type="paragraph" w:styleId="ListBullet3">
    <w:name w:val="List Bullet 3"/>
    <w:rsid w:val="00936EAA"/>
    <w:pPr>
      <w:numPr>
        <w:numId w:val="39"/>
      </w:numPr>
      <w:spacing w:after="120" w:line="320" w:lineRule="atLeast"/>
    </w:pPr>
    <w:rPr>
      <w:rFonts w:ascii="Times New Roman" w:eastAsia="Times New Roman" w:hAnsi="Times New Roman" w:cs="Times New Roman"/>
      <w:color w:val="auto"/>
      <w:sz w:val="24"/>
      <w:szCs w:val="24"/>
    </w:rPr>
  </w:style>
  <w:style w:type="paragraph" w:styleId="ListNumber3">
    <w:name w:val="List Number 3"/>
    <w:rsid w:val="00936EAA"/>
    <w:pPr>
      <w:numPr>
        <w:numId w:val="40"/>
      </w:numPr>
      <w:spacing w:after="120" w:line="320" w:lineRule="atLeast"/>
    </w:pPr>
    <w:rPr>
      <w:rFonts w:ascii="Times New Roman" w:eastAsia="Times New Roman" w:hAnsi="Times New Roman" w:cs="Times New Roman"/>
      <w:color w:val="auto"/>
      <w:sz w:val="24"/>
      <w:szCs w:val="24"/>
    </w:rPr>
  </w:style>
  <w:style w:type="paragraph" w:customStyle="1" w:styleId="TableNote">
    <w:name w:val="Table Note"/>
    <w:qFormat/>
    <w:rsid w:val="00936EAA"/>
    <w:pPr>
      <w:tabs>
        <w:tab w:val="left" w:pos="216"/>
      </w:tabs>
      <w:spacing w:before="40" w:after="40" w:line="264" w:lineRule="auto"/>
      <w:ind w:left="216" w:hanging="216"/>
    </w:pPr>
    <w:rPr>
      <w:rFonts w:eastAsia="Times New Roman" w:cs="Times New Roman"/>
      <w:color w:val="auto"/>
      <w:sz w:val="18"/>
      <w:szCs w:val="18"/>
    </w:rPr>
  </w:style>
  <w:style w:type="character" w:customStyle="1" w:styleId="TitleChar">
    <w:name w:val="Title Char"/>
    <w:basedOn w:val="DefaultParagraphFont"/>
    <w:link w:val="Title"/>
    <w:rsid w:val="00936EAA"/>
    <w:rPr>
      <w:rFonts w:ascii="Times New Roman" w:eastAsia="Times New Roman" w:hAnsi="Times New Roman" w:cs="Times New Roman"/>
      <w:b/>
      <w:color w:val="auto"/>
      <w:kern w:val="28"/>
      <w:sz w:val="36"/>
      <w:szCs w:val="24"/>
    </w:rPr>
  </w:style>
  <w:style w:type="paragraph" w:customStyle="1" w:styleId="FigureNote">
    <w:name w:val="Figure Note"/>
    <w:qFormat/>
    <w:rsid w:val="00936EAA"/>
    <w:pPr>
      <w:tabs>
        <w:tab w:val="left" w:pos="216"/>
      </w:tabs>
      <w:spacing w:before="40" w:after="40" w:line="264" w:lineRule="auto"/>
      <w:ind w:left="216" w:hanging="216"/>
    </w:pPr>
    <w:rPr>
      <w:rFonts w:eastAsia="Times New Roman" w:cs="Times New Roman"/>
      <w:color w:val="auto"/>
      <w:sz w:val="18"/>
      <w:szCs w:val="18"/>
    </w:rPr>
  </w:style>
  <w:style w:type="paragraph" w:customStyle="1" w:styleId="Classification">
    <w:name w:val="Classification"/>
    <w:next w:val="BodyText"/>
    <w:qFormat/>
    <w:rsid w:val="00936EAA"/>
    <w:pPr>
      <w:spacing w:before="60" w:after="60" w:line="240" w:lineRule="atLeast"/>
      <w:jc w:val="center"/>
    </w:pPr>
    <w:rPr>
      <w:rFonts w:eastAsia="Times New Roman" w:cs="Times New Roman"/>
      <w:b/>
      <w:color w:val="auto"/>
      <w:sz w:val="20"/>
      <w:szCs w:val="24"/>
    </w:rPr>
  </w:style>
  <w:style w:type="character" w:customStyle="1" w:styleId="CaptionChar">
    <w:name w:val="Caption Char"/>
    <w:basedOn w:val="DefaultParagraphFont"/>
    <w:link w:val="Caption"/>
    <w:rsid w:val="00936EAA"/>
    <w:rPr>
      <w:rFonts w:eastAsia="Times New Roman" w:cs="Times New Roman"/>
      <w:b/>
      <w:color w:val="auto"/>
      <w:sz w:val="20"/>
      <w:szCs w:val="20"/>
    </w:rPr>
  </w:style>
  <w:style w:type="paragraph" w:customStyle="1" w:styleId="Source">
    <w:name w:val="Source"/>
    <w:qFormat/>
    <w:rsid w:val="00936EAA"/>
    <w:pPr>
      <w:spacing w:before="40" w:after="40" w:line="264" w:lineRule="auto"/>
    </w:pPr>
    <w:rPr>
      <w:rFonts w:eastAsia="Times New Roman" w:cs="Times New Roman"/>
      <w:color w:val="auto"/>
      <w:sz w:val="18"/>
      <w:szCs w:val="18"/>
    </w:rPr>
  </w:style>
  <w:style w:type="paragraph" w:customStyle="1" w:styleId="BlockQuote">
    <w:name w:val="Block Quote"/>
    <w:next w:val="BodyText"/>
    <w:rsid w:val="00936EAA"/>
    <w:pPr>
      <w:spacing w:before="120" w:after="120" w:line="240" w:lineRule="atLeast"/>
      <w:ind w:left="720" w:right="720"/>
      <w:jc w:val="both"/>
    </w:pPr>
    <w:rPr>
      <w:rFonts w:ascii="Times New Roman" w:eastAsia="Times New Roman" w:hAnsi="Times New Roman" w:cs="Times New Roman"/>
      <w:color w:val="auto"/>
      <w:sz w:val="24"/>
      <w:szCs w:val="24"/>
    </w:rPr>
  </w:style>
  <w:style w:type="paragraph" w:customStyle="1" w:styleId="Version">
    <w:name w:val="Version"/>
    <w:basedOn w:val="Normal"/>
    <w:rsid w:val="00936EAA"/>
    <w:pPr>
      <w:tabs>
        <w:tab w:val="left" w:pos="2160"/>
      </w:tabs>
      <w:overflowPunct w:val="0"/>
      <w:autoSpaceDE w:val="0"/>
      <w:autoSpaceDN w:val="0"/>
      <w:adjustRightInd w:val="0"/>
      <w:spacing w:before="60" w:after="60" w:line="360" w:lineRule="atLeast"/>
      <w:jc w:val="center"/>
      <w:textAlignment w:val="baseline"/>
    </w:pPr>
    <w:rPr>
      <w:rFonts w:ascii="Arial" w:hAnsi="Arial"/>
      <w:b/>
      <w:caps/>
      <w:color w:val="000000"/>
      <w:szCs w:val="20"/>
    </w:rPr>
  </w:style>
  <w:style w:type="paragraph" w:customStyle="1" w:styleId="DocumentTitle">
    <w:name w:val="Document Title"/>
    <w:rsid w:val="00936EAA"/>
    <w:pPr>
      <w:overflowPunct w:val="0"/>
      <w:autoSpaceDE w:val="0"/>
      <w:autoSpaceDN w:val="0"/>
      <w:adjustRightInd w:val="0"/>
      <w:spacing w:before="1600" w:after="800" w:line="400" w:lineRule="atLeast"/>
      <w:jc w:val="center"/>
      <w:textAlignment w:val="baseline"/>
    </w:pPr>
    <w:rPr>
      <w:rFonts w:eastAsia="Times New Roman" w:cs="Times New Roman"/>
      <w:b/>
      <w:spacing w:val="5"/>
      <w:sz w:val="36"/>
      <w:szCs w:val="20"/>
    </w:rPr>
  </w:style>
  <w:style w:type="paragraph" w:customStyle="1" w:styleId="Authors">
    <w:name w:val="Authors"/>
    <w:basedOn w:val="Normal"/>
    <w:rsid w:val="00936EAA"/>
    <w:pPr>
      <w:overflowPunct w:val="0"/>
      <w:autoSpaceDE w:val="0"/>
      <w:autoSpaceDN w:val="0"/>
      <w:adjustRightInd w:val="0"/>
      <w:spacing w:before="20" w:after="20"/>
      <w:jc w:val="center"/>
      <w:textAlignment w:val="baseline"/>
    </w:pPr>
    <w:rPr>
      <w:rFonts w:ascii="Arial" w:hAnsi="Arial"/>
      <w:color w:val="000000"/>
      <w:szCs w:val="20"/>
    </w:rPr>
  </w:style>
  <w:style w:type="character" w:customStyle="1" w:styleId="Heading1Char">
    <w:name w:val="Heading 1 Char"/>
    <w:basedOn w:val="DefaultParagraphFont"/>
    <w:link w:val="Heading1"/>
    <w:rsid w:val="00936EAA"/>
    <w:rPr>
      <w:rFonts w:ascii="Times New Roman" w:eastAsia="Times New Roman" w:hAnsi="Times New Roman" w:cs="Times New Roman"/>
      <w:b/>
      <w:color w:val="auto"/>
      <w:kern w:val="28"/>
      <w:sz w:val="36"/>
      <w:szCs w:val="24"/>
    </w:rPr>
  </w:style>
  <w:style w:type="character" w:customStyle="1" w:styleId="Heading6Char">
    <w:name w:val="Heading 6 Char"/>
    <w:basedOn w:val="DefaultParagraphFont"/>
    <w:link w:val="Heading6"/>
    <w:rsid w:val="00936EAA"/>
    <w:rPr>
      <w:rFonts w:ascii="Times New Roman" w:eastAsia="Times New Roman" w:hAnsi="Times New Roman" w:cs="Times New Roman"/>
      <w:b/>
      <w:color w:val="auto"/>
      <w:sz w:val="36"/>
      <w:szCs w:val="36"/>
    </w:rPr>
  </w:style>
  <w:style w:type="paragraph" w:customStyle="1" w:styleId="ClassificationHeaderFooter">
    <w:name w:val="Classification Header/Footer"/>
    <w:basedOn w:val="Normal"/>
    <w:rsid w:val="00936EAA"/>
    <w:pPr>
      <w:tabs>
        <w:tab w:val="center" w:pos="4320"/>
      </w:tabs>
      <w:overflowPunct w:val="0"/>
      <w:autoSpaceDE w:val="0"/>
      <w:autoSpaceDN w:val="0"/>
      <w:adjustRightInd w:val="0"/>
      <w:spacing w:before="60" w:after="60" w:line="240" w:lineRule="atLeast"/>
      <w:jc w:val="center"/>
      <w:textAlignment w:val="baseline"/>
    </w:pPr>
    <w:rPr>
      <w:rFonts w:ascii="Arial" w:hAnsi="Arial"/>
      <w:b/>
      <w:caps/>
      <w:color w:val="000000"/>
      <w:szCs w:val="20"/>
    </w:rPr>
  </w:style>
  <w:style w:type="paragraph" w:customStyle="1" w:styleId="Caveat">
    <w:name w:val="Caveat"/>
    <w:basedOn w:val="Date"/>
    <w:rsid w:val="00936EAA"/>
  </w:style>
  <w:style w:type="paragraph" w:styleId="Date">
    <w:name w:val="Date"/>
    <w:basedOn w:val="Normal"/>
    <w:link w:val="DateChar"/>
    <w:uiPriority w:val="99"/>
    <w:rsid w:val="00936EAA"/>
    <w:pPr>
      <w:overflowPunct w:val="0"/>
      <w:autoSpaceDE w:val="0"/>
      <w:autoSpaceDN w:val="0"/>
      <w:adjustRightInd w:val="0"/>
      <w:spacing w:before="600" w:after="600"/>
      <w:jc w:val="center"/>
      <w:textAlignment w:val="baseline"/>
    </w:pPr>
    <w:rPr>
      <w:color w:val="000000"/>
      <w:sz w:val="28"/>
      <w:szCs w:val="20"/>
    </w:rPr>
  </w:style>
  <w:style w:type="character" w:customStyle="1" w:styleId="DateChar">
    <w:name w:val="Date Char"/>
    <w:basedOn w:val="DefaultParagraphFont"/>
    <w:link w:val="Date"/>
    <w:uiPriority w:val="99"/>
    <w:rsid w:val="00936EAA"/>
    <w:rPr>
      <w:rFonts w:ascii="Times New Roman" w:eastAsia="Times New Roman" w:hAnsi="Times New Roman" w:cs="Times New Roman"/>
      <w:sz w:val="28"/>
      <w:szCs w:val="20"/>
    </w:rPr>
  </w:style>
  <w:style w:type="paragraph" w:customStyle="1" w:styleId="AdminInfo">
    <w:name w:val="Admin Info"/>
    <w:basedOn w:val="Normal"/>
    <w:rsid w:val="00936EAA"/>
    <w:pPr>
      <w:tabs>
        <w:tab w:val="left" w:pos="1170"/>
      </w:tabs>
      <w:overflowPunct w:val="0"/>
      <w:autoSpaceDE w:val="0"/>
      <w:autoSpaceDN w:val="0"/>
      <w:adjustRightInd w:val="0"/>
      <w:spacing w:before="60" w:after="40" w:line="240" w:lineRule="auto"/>
      <w:jc w:val="center"/>
      <w:textAlignment w:val="baseline"/>
    </w:pPr>
    <w:rPr>
      <w:rFonts w:ascii="Arial" w:hAnsi="Arial"/>
      <w:color w:val="000000"/>
      <w:sz w:val="20"/>
      <w:szCs w:val="20"/>
    </w:rPr>
  </w:style>
  <w:style w:type="paragraph" w:customStyle="1" w:styleId="InsideCover2">
    <w:name w:val="InsideCover2"/>
    <w:basedOn w:val="Heading1"/>
    <w:rsid w:val="00936EAA"/>
    <w:pPr>
      <w:keepNext w:val="0"/>
      <w:numPr>
        <w:numId w:val="0"/>
      </w:numPr>
      <w:pBdr>
        <w:bottom w:val="none" w:sz="0" w:space="0" w:color="auto"/>
      </w:pBdr>
      <w:tabs>
        <w:tab w:val="clear" w:pos="1260"/>
      </w:tabs>
      <w:overflowPunct w:val="0"/>
      <w:autoSpaceDE w:val="0"/>
      <w:autoSpaceDN w:val="0"/>
      <w:adjustRightInd w:val="0"/>
      <w:spacing w:before="80" w:after="80" w:line="240" w:lineRule="auto"/>
      <w:ind w:left="2520" w:right="2520"/>
      <w:jc w:val="both"/>
      <w:textAlignment w:val="baseline"/>
      <w:outlineLvl w:val="9"/>
    </w:pPr>
    <w:rPr>
      <w:rFonts w:ascii="Arial" w:hAnsi="Arial"/>
      <w:caps/>
      <w:kern w:val="0"/>
      <w:sz w:val="16"/>
      <w:szCs w:val="20"/>
    </w:rPr>
  </w:style>
  <w:style w:type="character" w:customStyle="1" w:styleId="Heading2Char">
    <w:name w:val="Heading 2 Char"/>
    <w:basedOn w:val="DefaultParagraphFont"/>
    <w:link w:val="Heading2"/>
    <w:rsid w:val="00936EAA"/>
    <w:rPr>
      <w:rFonts w:ascii="Times New Roman" w:eastAsia="Times New Roman" w:hAnsi="Times New Roman" w:cs="Times New Roman"/>
      <w:b/>
      <w:color w:val="auto"/>
      <w:sz w:val="28"/>
      <w:szCs w:val="28"/>
    </w:rPr>
  </w:style>
  <w:style w:type="character" w:customStyle="1" w:styleId="Heading3Char">
    <w:name w:val="Heading 3 Char"/>
    <w:basedOn w:val="DefaultParagraphFont"/>
    <w:link w:val="Heading3"/>
    <w:rsid w:val="00936EAA"/>
    <w:rPr>
      <w:rFonts w:ascii="Times New Roman" w:eastAsia="Times New Roman" w:hAnsi="Times New Roman" w:cs="Times New Roman"/>
      <w:b/>
      <w:color w:val="auto"/>
      <w:sz w:val="24"/>
      <w:szCs w:val="24"/>
    </w:rPr>
  </w:style>
  <w:style w:type="character" w:customStyle="1" w:styleId="Heading4Char">
    <w:name w:val="Heading 4 Char"/>
    <w:basedOn w:val="DefaultParagraphFont"/>
    <w:link w:val="Heading4"/>
    <w:rsid w:val="00936EAA"/>
    <w:rPr>
      <w:rFonts w:ascii="Times New Roman" w:eastAsia="Times New Roman" w:hAnsi="Times New Roman" w:cs="Times New Roman"/>
      <w:b/>
      <w:color w:val="auto"/>
      <w:sz w:val="24"/>
      <w:szCs w:val="24"/>
    </w:rPr>
  </w:style>
  <w:style w:type="character" w:customStyle="1" w:styleId="Heading5Char">
    <w:name w:val="Heading 5 Char"/>
    <w:basedOn w:val="DefaultParagraphFont"/>
    <w:link w:val="Heading5"/>
    <w:rsid w:val="00936EAA"/>
    <w:rPr>
      <w:rFonts w:ascii="Times New Roman" w:eastAsia="Times New Roman" w:hAnsi="Times New Roman" w:cs="Times New Roman"/>
      <w:b/>
      <w:color w:val="auto"/>
      <w:sz w:val="24"/>
      <w:szCs w:val="24"/>
    </w:rPr>
  </w:style>
  <w:style w:type="character" w:customStyle="1" w:styleId="Footer-ClassChar">
    <w:name w:val="Footer-Class Char"/>
    <w:basedOn w:val="DefaultParagraphFont"/>
    <w:link w:val="Footer-Class"/>
    <w:rsid w:val="00936EAA"/>
    <w:rPr>
      <w:rFonts w:eastAsia="Times New Roman" w:cs="Times New Roman"/>
      <w:b/>
      <w:caps/>
      <w:color w:val="auto"/>
      <w:sz w:val="28"/>
      <w:szCs w:val="24"/>
    </w:rPr>
  </w:style>
  <w:style w:type="paragraph" w:styleId="TOCHeading">
    <w:name w:val="TOC Heading"/>
    <w:basedOn w:val="Heading1"/>
    <w:next w:val="Normal"/>
    <w:uiPriority w:val="39"/>
    <w:unhideWhenUsed/>
    <w:qFormat/>
    <w:rsid w:val="005B5AD8"/>
    <w:pPr>
      <w:keepLines/>
      <w:numPr>
        <w:numId w:val="0"/>
      </w:numPr>
      <w:pBdr>
        <w:bottom w:val="none" w:sz="0" w:space="0" w:color="auto"/>
      </w:pBdr>
      <w:tabs>
        <w:tab w:val="clear" w:pos="1260"/>
      </w:tabs>
      <w:spacing w:before="240" w:after="0" w:line="259" w:lineRule="auto"/>
      <w:ind w:right="0"/>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omments.xml.rels><?xml version="1.0" encoding="UTF-8" standalone="yes"?>
<Relationships xmlns="http://schemas.openxmlformats.org/package/2006/relationships"><Relationship Id="rId1" Type="http://schemas.openxmlformats.org/officeDocument/2006/relationships/hyperlink" Target="http://vimeo.com/37821939"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eb.archive.org/web/20160328223925/http:/www.policyconsensus.org/publicsolutions/becker_article.pdf" TargetMode="External"/><Relationship Id="rId117" Type="http://schemas.openxmlformats.org/officeDocument/2006/relationships/hyperlink" Target="http://www.kitchentable.org/sites/ktd/files/documents/BinghamOLearyManagersGuidetoResolvingConflict.pdf" TargetMode="External"/><Relationship Id="rId21" Type="http://schemas.openxmlformats.org/officeDocument/2006/relationships/hyperlink" Target="https://100kin10.org/" TargetMode="External"/><Relationship Id="rId42" Type="http://schemas.openxmlformats.org/officeDocument/2006/relationships/hyperlink" Target="https://www.whitehouse.gov/sites/default/files/microsites/ostp/brain_initiative_fy16_fact_sheet_ostp.pdf" TargetMode="External"/><Relationship Id="rId47" Type="http://schemas.openxmlformats.org/officeDocument/2006/relationships/hyperlink" Target="https://www.technologyreview.com/s/513476/interview-with-brain-project-pioneer-miyoung-chun/" TargetMode="External"/><Relationship Id="rId63" Type="http://schemas.openxmlformats.org/officeDocument/2006/relationships/hyperlink" Target="https://medium.com/100kin10s-experiments-in-networked-impact" TargetMode="External"/><Relationship Id="rId68" Type="http://schemas.openxmlformats.org/officeDocument/2006/relationships/hyperlink" Target="https://www.whitehouse.gov/the-press-office/2015/09/14/fact-sheet-administration-announces-new-smart-cities-initiative-help" TargetMode="External"/><Relationship Id="rId84" Type="http://schemas.openxmlformats.org/officeDocument/2006/relationships/hyperlink" Target="https://www.whitehouse.gov/sites/default/files/omb/memoranda/2016/m-16-16.pdf" TargetMode="External"/><Relationship Id="rId89" Type="http://schemas.openxmlformats.org/officeDocument/2006/relationships/hyperlink" Target="http://www.monitorinstitute.com/downloads/what-we-think/gather/GATHER_The_Art_and_Science_of_Effective_Convening.pdf" TargetMode="External"/><Relationship Id="rId112" Type="http://schemas.openxmlformats.org/officeDocument/2006/relationships/hyperlink" Target="http://www.businessofgovernment.org/sites/default/files/Assessing%20Public%20Participation%20in%20an%20Open%20Government%20Era.pdf" TargetMode="External"/><Relationship Id="rId133" Type="http://schemas.openxmlformats.org/officeDocument/2006/relationships/fontTable" Target="fontTable.xml"/><Relationship Id="rId16" Type="http://schemas.openxmlformats.org/officeDocument/2006/relationships/hyperlink" Target="http://www.kitchentable.org/sites/ktd/files/documents/integrating_activities.pdf" TargetMode="External"/><Relationship Id="rId107" Type="http://schemas.openxmlformats.org/officeDocument/2006/relationships/hyperlink" Target="http://www.fsg.org/tools-and-resources/setting-scene-collective-impact" TargetMode="External"/><Relationship Id="rId11" Type="http://schemas.openxmlformats.org/officeDocument/2006/relationships/hyperlink" Target="https://www.fastcompany.com/1061235/power-convene-and-set-context" TargetMode="External"/><Relationship Id="rId32" Type="http://schemas.openxmlformats.org/officeDocument/2006/relationships/hyperlink" Target="http://www.monitorinstitute.com/downloads/what-we-think/gather/GATHER_The_Art_and_Science_of_Effective_Convening.pdf" TargetMode="External"/><Relationship Id="rId37" Type="http://schemas.openxmlformats.org/officeDocument/2006/relationships/hyperlink" Target="https://www.technologyreview.com/s/513476/interview-with-brain-project-pioneer-miyoung-chun/" TargetMode="External"/><Relationship Id="rId53" Type="http://schemas.openxmlformats.org/officeDocument/2006/relationships/hyperlink" Target="http://www.braininitiative.org/milestones/" TargetMode="External"/><Relationship Id="rId58" Type="http://schemas.openxmlformats.org/officeDocument/2006/relationships/hyperlink" Target="https://100kin10.org/" TargetMode="External"/><Relationship Id="rId74" Type="http://schemas.openxmlformats.org/officeDocument/2006/relationships/hyperlink" Target="http://www.thenaturalstep.org/sustainability/backcasting/" TargetMode="External"/><Relationship Id="rId79" Type="http://schemas.openxmlformats.org/officeDocument/2006/relationships/hyperlink" Target="https://ssir.org/articles/entry/collective_impact" TargetMode="External"/><Relationship Id="rId102" Type="http://schemas.openxmlformats.org/officeDocument/2006/relationships/hyperlink" Target="http://www.fsg.org/tools-and-resources/is-collective-impact-right-approach-for-you" TargetMode="External"/><Relationship Id="rId123" Type="http://schemas.openxmlformats.org/officeDocument/2006/relationships/hyperlink" Target="http://www.policyconsensus.org/uncg/docs/notetaking.pdf" TargetMode="External"/><Relationship Id="rId128" Type="http://schemas.openxmlformats.org/officeDocument/2006/relationships/hyperlink" Target="http://www.fsg.org/publications/creating-shared-value" TargetMode="External"/><Relationship Id="rId5" Type="http://schemas.openxmlformats.org/officeDocument/2006/relationships/footnotes" Target="footnotes.xml"/><Relationship Id="rId90" Type="http://schemas.openxmlformats.org/officeDocument/2006/relationships/hyperlink" Target="https://youtu.be/47JLbrRoIvk" TargetMode="External"/><Relationship Id="rId95" Type="http://schemas.openxmlformats.org/officeDocument/2006/relationships/hyperlink" Target="http://policyconsensus.org/tools/practicalguide/docs/role_convener.pdf" TargetMode="External"/><Relationship Id="rId14" Type="http://schemas.openxmlformats.org/officeDocument/2006/relationships/hyperlink" Target="http://collectiveimpactforum.org/resources/collective-impact-principles-practice" TargetMode="External"/><Relationship Id="rId22" Type="http://schemas.openxmlformats.org/officeDocument/2006/relationships/hyperlink" Target="https://web.archive.org/web/20120616103307/http://www.policyconsensus.org/publications/reports/docs/ThePowertoConvene.pdf" TargetMode="External"/><Relationship Id="rId27" Type="http://schemas.openxmlformats.org/officeDocument/2006/relationships/hyperlink" Target="https://web.archive.org/web/20160328223925/http:/www.policyconsensus.org/publicsolutions/becker_article.pdf" TargetMode="External"/><Relationship Id="rId30" Type="http://schemas.openxmlformats.org/officeDocument/2006/relationships/hyperlink" Target="https://www.clintonfoundation.org/clinton-global-initiative/about-us/commitments-action" TargetMode="External"/><Relationship Id="rId35" Type="http://schemas.openxmlformats.org/officeDocument/2006/relationships/hyperlink" Target="http://www.braininitiative.org/milestones/" TargetMode="External"/><Relationship Id="rId43" Type="http://schemas.openxmlformats.org/officeDocument/2006/relationships/hyperlink" Target="https://braininitiative.nih.gov/about/index.htm" TargetMode="External"/><Relationship Id="rId48" Type="http://schemas.openxmlformats.org/officeDocument/2006/relationships/hyperlink" Target="https://www.whitehouse.gov/sites/default/files/microsites/ostp/brain_initiative_fy16_fact_sheet_ostp.pdf" TargetMode="External"/><Relationship Id="rId56" Type="http://schemas.openxmlformats.org/officeDocument/2006/relationships/hyperlink" Target="https://ssir.org/articles/entry/networked_impact_this_is_not_your_grandfathers_coalition" TargetMode="External"/><Relationship Id="rId64" Type="http://schemas.openxmlformats.org/officeDocument/2006/relationships/hyperlink" Target="https://medium.com/100kin10s-experiments-in-networked-impact" TargetMode="External"/><Relationship Id="rId69" Type="http://schemas.openxmlformats.org/officeDocument/2006/relationships/hyperlink" Target="https://www.nsf.gov/pubs/2015/nsf15508/nsf15508.htm" TargetMode="External"/><Relationship Id="rId77" Type="http://schemas.openxmlformats.org/officeDocument/2006/relationships/hyperlink" Target="http://www.nytimes.com/2014/01/11/us/politics/obama-counts-on-power-of-convening-people-for-change.html" TargetMode="External"/><Relationship Id="rId100" Type="http://schemas.openxmlformats.org/officeDocument/2006/relationships/hyperlink" Target="http://www.fsg.org/tools-and-resources/is-collective-impact-right-approach-for-you" TargetMode="External"/><Relationship Id="rId105" Type="http://schemas.openxmlformats.org/officeDocument/2006/relationships/hyperlink" Target="http://www.fsg.org/tools-and-resources/collaborating-create-common-agenda" TargetMode="External"/><Relationship Id="rId113" Type="http://schemas.openxmlformats.org/officeDocument/2006/relationships/hyperlink" Target="http://www.businessofgovernment.org/sites/default/files/Assessing%20Public%20Participation%20in%20an%20Open%20Government%20Era.pdf" TargetMode="External"/><Relationship Id="rId118" Type="http://schemas.openxmlformats.org/officeDocument/2006/relationships/hyperlink" Target="http://www.kitchentable.org/sites/ktd/files/documents/BinghamOLearyManagersGuidetoResolvingConflict.pdf" TargetMode="External"/><Relationship Id="rId126" Type="http://schemas.openxmlformats.org/officeDocument/2006/relationships/hyperlink" Target="http://www.isgimpact.com/wp-content/uploads/2013/03/PhilGovtWorkingTgthr.pdf" TargetMode="External"/><Relationship Id="rId134" Type="http://schemas.microsoft.com/office/2011/relationships/people" Target="people.xml"/><Relationship Id="rId8" Type="http://schemas.microsoft.com/office/2011/relationships/commentsExtended" Target="commentsExtended.xml"/><Relationship Id="rId51" Type="http://schemas.openxmlformats.org/officeDocument/2006/relationships/hyperlink" Target="https://www.whitehouse.gov/sites/default/files/microsites/ostp/NSTC/iwgn_congressional_report_final.pdf" TargetMode="External"/><Relationship Id="rId72" Type="http://schemas.openxmlformats.org/officeDocument/2006/relationships/hyperlink" Target="http://2uqnr73tzny3sl15p2nqglls.wpengine.netdna-cdn.com/wp-content/uploads/2016/02/Making-MSIs-Work.pdf" TargetMode="External"/><Relationship Id="rId80" Type="http://schemas.openxmlformats.org/officeDocument/2006/relationships/image" Target="media/image4.png"/><Relationship Id="rId85" Type="http://schemas.openxmlformats.org/officeDocument/2006/relationships/hyperlink" Target="https://www.whitehouse.gov/sites/default/files/omb/assets/memoranda_fy2009/m09-12.pdf" TargetMode="External"/><Relationship Id="rId93" Type="http://schemas.openxmlformats.org/officeDocument/2006/relationships/hyperlink" Target="http://www.kitchentable.org/sites/ktd/files/documents/A-Practical-Guide-Excerpt.pdf" TargetMode="External"/><Relationship Id="rId98" Type="http://schemas.openxmlformats.org/officeDocument/2006/relationships/hyperlink" Target="https://clearimpact.com/wp-content/uploads/2013/10/The-Collective-Impact-Toolkit.pdf" TargetMode="External"/><Relationship Id="rId121" Type="http://schemas.openxmlformats.org/officeDocument/2006/relationships/hyperlink" Target="http://www.kitchentable.org/sites/ktd/files/documents/BinghamOLearyManagersGuidetoResolvingConflict.pdf" TargetMode="External"/><Relationship Id="rId3" Type="http://schemas.openxmlformats.org/officeDocument/2006/relationships/settings" Target="settings.xml"/><Relationship Id="rId12" Type="http://schemas.openxmlformats.org/officeDocument/2006/relationships/hyperlink" Target="https://www.fastcompany.com/1061235/power-convene-and-set-context" TargetMode="External"/><Relationship Id="rId17" Type="http://schemas.openxmlformats.org/officeDocument/2006/relationships/hyperlink" Target="https://www.scientificamerican.com/article/how-diversity-makes-us-smarter/" TargetMode="External"/><Relationship Id="rId25" Type="http://schemas.openxmlformats.org/officeDocument/2006/relationships/hyperlink" Target="https://web.archive.org/web/20160801095437/http:/policyconsensus.org/publications/news/PCI_Newsletter_Apr_05.html" TargetMode="External"/><Relationship Id="rId33" Type="http://schemas.openxmlformats.org/officeDocument/2006/relationships/hyperlink" Target="http://www.braininitiative.org/" TargetMode="External"/><Relationship Id="rId38" Type="http://schemas.openxmlformats.org/officeDocument/2006/relationships/hyperlink" Target="http://www.braininitiative.org/resources/" TargetMode="External"/><Relationship Id="rId46" Type="http://schemas.openxmlformats.org/officeDocument/2006/relationships/hyperlink" Target="https://www.whitehouse.gov/blog/2014/02/24/white-house-call-action-advance-brain-initiative" TargetMode="External"/><Relationship Id="rId59" Type="http://schemas.openxmlformats.org/officeDocument/2006/relationships/hyperlink" Target="http://file.100kin10.org/100Kin10AnnualReport2015.pdf" TargetMode="External"/><Relationship Id="rId67" Type="http://schemas.openxmlformats.org/officeDocument/2006/relationships/hyperlink" Target="https://www.us-ignite.org/blog/2016/6/sgc/" TargetMode="External"/><Relationship Id="rId103" Type="http://schemas.openxmlformats.org/officeDocument/2006/relationships/hyperlink" Target="http://www.fsg.org/tools-and-resources/collaborating-create-common-agenda" TargetMode="External"/><Relationship Id="rId108" Type="http://schemas.openxmlformats.org/officeDocument/2006/relationships/hyperlink" Target="http://www.fsg.org/tools-and-resources/setting-scene-collective-impact" TargetMode="External"/><Relationship Id="rId116" Type="http://schemas.openxmlformats.org/officeDocument/2006/relationships/hyperlink" Target="http://www.kitchentable.org/sites/ktd/files/documents/integrating_activities.pdf" TargetMode="External"/><Relationship Id="rId124" Type="http://schemas.openxmlformats.org/officeDocument/2006/relationships/hyperlink" Target="http://www.kitchentable.org/sites/ktd/files/documents/UniversityReport.pdf" TargetMode="External"/><Relationship Id="rId129" Type="http://schemas.openxmlformats.org/officeDocument/2006/relationships/hyperlink" Target="http://www.fsg.org/publications/creating-shared-value" TargetMode="External"/><Relationship Id="rId20" Type="http://schemas.openxmlformats.org/officeDocument/2006/relationships/hyperlink" Target="http://www.nytimes.com/2014/01/11/us/politics/obama-counts-on-power-of-convening-people-for-change.html" TargetMode="External"/><Relationship Id="rId41" Type="http://schemas.openxmlformats.org/officeDocument/2006/relationships/hyperlink" Target="https://www.whitehouse.gov/sites/default/files/strategy_for_american_innovation_october_2015.pdf" TargetMode="External"/><Relationship Id="rId54" Type="http://schemas.openxmlformats.org/officeDocument/2006/relationships/hyperlink" Target="https://100kin10.org/" TargetMode="External"/><Relationship Id="rId62" Type="http://schemas.openxmlformats.org/officeDocument/2006/relationships/hyperlink" Target="http://www.smithsonianmag.com/innovation/how-to-count-to-100000-stem-teachers-in-10-years-23095664/?no-ist" TargetMode="External"/><Relationship Id="rId70" Type="http://schemas.openxmlformats.org/officeDocument/2006/relationships/hyperlink" Target="https://www.nsf.gov/pubs/2016/nsf16553/nsf16553.pdf" TargetMode="External"/><Relationship Id="rId75" Type="http://schemas.openxmlformats.org/officeDocument/2006/relationships/hyperlink" Target="http://www.nytimes.com/2014/01/11/us/politics/obama-counts-on-power-of-convening-people-for-change.html" TargetMode="External"/><Relationship Id="rId83" Type="http://schemas.openxmlformats.org/officeDocument/2006/relationships/hyperlink" Target="https://www.whitehouse.gov/webform/white-house-call-action-closing-digital-divide" TargetMode="External"/><Relationship Id="rId88" Type="http://schemas.openxmlformats.org/officeDocument/2006/relationships/hyperlink" Target="https://www.whitehouse.gov/sites/default/files/us_national_action_plan_final_2.pdf" TargetMode="External"/><Relationship Id="rId91" Type="http://schemas.openxmlformats.org/officeDocument/2006/relationships/hyperlink" Target="https://ssir.org/articles/entry/the_power_of_convening_for_social_impact" TargetMode="External"/><Relationship Id="rId96" Type="http://schemas.openxmlformats.org/officeDocument/2006/relationships/hyperlink" Target="http://www.nytimes.com/2014/01/11/us/politics/obama-counts-on-power-of-convening-people-for-change.html" TargetMode="External"/><Relationship Id="rId111" Type="http://schemas.openxmlformats.org/officeDocument/2006/relationships/hyperlink" Target="https://participation.usa.gov/" TargetMode="External"/><Relationship Id="rId132" Type="http://schemas.openxmlformats.org/officeDocument/2006/relationships/hyperlink" Target="http://www.businessofgovernment.org/report/transforming-government-through-collaborative-innova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jpg"/><Relationship Id="rId23" Type="http://schemas.openxmlformats.org/officeDocument/2006/relationships/hyperlink" Target="http://www.kitchentable.org/sites/ktd/files/documents/Crossroads.pdf" TargetMode="External"/><Relationship Id="rId28" Type="http://schemas.openxmlformats.org/officeDocument/2006/relationships/image" Target="media/image2.png"/><Relationship Id="rId36" Type="http://schemas.openxmlformats.org/officeDocument/2006/relationships/hyperlink" Target="https://www.statnews.com/2015/12/18/nih-increase-congress-vote/" TargetMode="External"/><Relationship Id="rId49" Type="http://schemas.openxmlformats.org/officeDocument/2006/relationships/hyperlink" Target="https://www.whitehouse.gov/sites/default/files/microsites/ostp/brain_initiative_fy16_fact_sheet_ostp.pdf" TargetMode="External"/><Relationship Id="rId57" Type="http://schemas.openxmlformats.org/officeDocument/2006/relationships/hyperlink" Target="https://www.whitehouse.gov/the-press-office/2016/05/03/fact-sheet-and-report-president-obama-celebrates-great-teachers-and-our" TargetMode="External"/><Relationship Id="rId106" Type="http://schemas.openxmlformats.org/officeDocument/2006/relationships/hyperlink" Target="http://www.fsg.org/tools-and-resources/collaborating-create-common-agenda" TargetMode="External"/><Relationship Id="rId114" Type="http://schemas.openxmlformats.org/officeDocument/2006/relationships/hyperlink" Target="http://www.businessofgovernment.org/report/using-online-tools-engage-public" TargetMode="External"/><Relationship Id="rId119" Type="http://schemas.openxmlformats.org/officeDocument/2006/relationships/hyperlink" Target="http://www.kitchentable.org/sites/ktd/files/documents/BinghamOLearyManagersGuidetoResolvingConflict.pdf" TargetMode="External"/><Relationship Id="rId127" Type="http://schemas.openxmlformats.org/officeDocument/2006/relationships/hyperlink" Target="http://www.isgimpact.com/wp-content/uploads/2013/03/PhilGovtWorkingTgthr.pdf" TargetMode="External"/><Relationship Id="rId10" Type="http://schemas.openxmlformats.org/officeDocument/2006/relationships/footer" Target="footer1.xml"/><Relationship Id="rId31" Type="http://schemas.openxmlformats.org/officeDocument/2006/relationships/hyperlink" Target="http://www.monitorinstitute.com/downloads/what-we-think/gather/GATHER_The_Art_and_Science_of_Effective_Convening.pdf" TargetMode="External"/><Relationship Id="rId44" Type="http://schemas.openxmlformats.org/officeDocument/2006/relationships/hyperlink" Target="https://www.whitehouse.gov/sites/default/files/microsites/ostp/brain_initiative_fy16_fact_sheet_ostp.pdf" TargetMode="External"/><Relationship Id="rId52" Type="http://schemas.openxmlformats.org/officeDocument/2006/relationships/hyperlink" Target="http://www.braininitiative.org/milestones/" TargetMode="External"/><Relationship Id="rId60" Type="http://schemas.openxmlformats.org/officeDocument/2006/relationships/hyperlink" Target="http://file.100kin10.org/grand-challenges-v3.swf" TargetMode="External"/><Relationship Id="rId65" Type="http://schemas.openxmlformats.org/officeDocument/2006/relationships/image" Target="media/image3.png"/><Relationship Id="rId73" Type="http://schemas.openxmlformats.org/officeDocument/2006/relationships/hyperlink" Target="http://2uqnr73tzny3sl15p2nqglls.wpengine.netdna-cdn.com/wp-content/uploads/2016/02/Making-MSIs-Work.pdf" TargetMode="External"/><Relationship Id="rId78" Type="http://schemas.openxmlformats.org/officeDocument/2006/relationships/hyperlink" Target="https://www.whitehouse.gov/webform/white-house-call-action-closing-digital-divide" TargetMode="External"/><Relationship Id="rId81" Type="http://schemas.openxmlformats.org/officeDocument/2006/relationships/image" Target="media/image5.png"/><Relationship Id="rId86" Type="http://schemas.openxmlformats.org/officeDocument/2006/relationships/hyperlink" Target="https://www.whitehouse.gov/sites/default/files/microsites/ostp/final_us_open_government_national_action_plan_3_0.pdf" TargetMode="External"/><Relationship Id="rId94" Type="http://schemas.openxmlformats.org/officeDocument/2006/relationships/hyperlink" Target="https://web.archive.org/web/20150319030543/http:/www.policyconsensus.org/tools/practicalguide/docs/role_convener.pdf" TargetMode="External"/><Relationship Id="rId99" Type="http://schemas.openxmlformats.org/officeDocument/2006/relationships/hyperlink" Target="http://www.fsg.org/tools-and-resources/is-collective-impact-right-approach-for-you" TargetMode="External"/><Relationship Id="rId101" Type="http://schemas.openxmlformats.org/officeDocument/2006/relationships/hyperlink" Target="http://www.fsg.org/tools-and-resources/is-collective-impact-right-approach-for-you" TargetMode="External"/><Relationship Id="rId122" Type="http://schemas.openxmlformats.org/officeDocument/2006/relationships/hyperlink" Target="http://www.kitchentable.org/sites/ktd/files/documents/BinghamOLearyManagersGuidetoResolvingConflict.pdf" TargetMode="External"/><Relationship Id="rId130" Type="http://schemas.openxmlformats.org/officeDocument/2006/relationships/hyperlink" Target="https://ssir.org/articles/entry/business_collaboration_with_government_does_reward_outweigh_risk"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http://www.kitchentable.org/sites/ktd/files/documents/Public%20Solutions%20System.pdf" TargetMode="External"/><Relationship Id="rId18" Type="http://schemas.openxmlformats.org/officeDocument/2006/relationships/hyperlink" Target="https://www.scientificamerican.com/article/how-diversity-makes-us-smarter/" TargetMode="External"/><Relationship Id="rId39" Type="http://schemas.openxmlformats.org/officeDocument/2006/relationships/hyperlink" Target="http://www.nature.com/articles/doi:10.1038/nature18933" TargetMode="External"/><Relationship Id="rId109" Type="http://schemas.openxmlformats.org/officeDocument/2006/relationships/hyperlink" Target="http://www.fsg.org/tools-and-resources/setting-scene-collective-impact" TargetMode="External"/><Relationship Id="rId34" Type="http://schemas.openxmlformats.org/officeDocument/2006/relationships/hyperlink" Target="http://www.kavlifoundation.org/" TargetMode="External"/><Relationship Id="rId50" Type="http://schemas.openxmlformats.org/officeDocument/2006/relationships/hyperlink" Target="https://www.whitehouse.gov/sites/default/files/microsites/ostp/NSTC/iwgn_congressional_report_final.pdf" TargetMode="External"/><Relationship Id="rId55" Type="http://schemas.openxmlformats.org/officeDocument/2006/relationships/hyperlink" Target="https://www.whitehouse.gov/the-press-office/2016/05/03/fact-sheet-and-report-president-obama-celebrates-great-teachers-and-our" TargetMode="External"/><Relationship Id="rId76" Type="http://schemas.openxmlformats.org/officeDocument/2006/relationships/hyperlink" Target="https://www.fastcompany.com/1061235/power-convene-and-set-context" TargetMode="External"/><Relationship Id="rId97" Type="http://schemas.openxmlformats.org/officeDocument/2006/relationships/hyperlink" Target="https://clearimpact.com/wp-content/uploads/2013/10/The-Collective-Impact-Toolkit.pdf" TargetMode="External"/><Relationship Id="rId104" Type="http://schemas.openxmlformats.org/officeDocument/2006/relationships/hyperlink" Target="http://www.fsg.org/tools-and-resources/collaborating-create-common-agenda" TargetMode="External"/><Relationship Id="rId120" Type="http://schemas.openxmlformats.org/officeDocument/2006/relationships/hyperlink" Target="http://www.kitchentable.org/sites/ktd/files/documents/BinghamOLearyManagersGuidetoResolvingConflict.pdf" TargetMode="External"/><Relationship Id="rId125" Type="http://schemas.openxmlformats.org/officeDocument/2006/relationships/hyperlink" Target="http://www.monitorinstitute.com/downloads/what-we-think/catalyzing-networks/Catalyzing_Networks_for_Social_Change.pdf" TargetMode="External"/><Relationship Id="rId7" Type="http://schemas.openxmlformats.org/officeDocument/2006/relationships/comments" Target="comments.xml"/><Relationship Id="rId71" Type="http://schemas.openxmlformats.org/officeDocument/2006/relationships/hyperlink" Target="http://www.presidio.gov/institute/media/blog/five-lessons-in-cross-sector-leadership" TargetMode="External"/><Relationship Id="rId92" Type="http://schemas.openxmlformats.org/officeDocument/2006/relationships/hyperlink" Target="https://ssir.org/articles/entry/the_power_of_convening_for_social_impact" TargetMode="External"/><Relationship Id="rId2" Type="http://schemas.openxmlformats.org/officeDocument/2006/relationships/styles" Target="styles.xml"/><Relationship Id="rId29" Type="http://schemas.openxmlformats.org/officeDocument/2006/relationships/hyperlink" Target="https://www.whitehouse.gov/sites/default/files/docs/skills_report.pdf" TargetMode="External"/><Relationship Id="rId24" Type="http://schemas.openxmlformats.org/officeDocument/2006/relationships/hyperlink" Target="https://web.archive.org/web/20160801095437/http:/policyconsensus.org/publications/news/PCI_Newsletter_Apr_05.html" TargetMode="External"/><Relationship Id="rId40" Type="http://schemas.openxmlformats.org/officeDocument/2006/relationships/hyperlink" Target="http://www.nytimes.com/2016/07/21/science/human-connectome-brain-map.html" TargetMode="External"/><Relationship Id="rId45" Type="http://schemas.openxmlformats.org/officeDocument/2006/relationships/hyperlink" Target="https://www.whitehouse.gov/blog/2014/02/24/white-house-call-action-advance-brain-initiative" TargetMode="External"/><Relationship Id="rId66" Type="http://schemas.openxmlformats.org/officeDocument/2006/relationships/hyperlink" Target="https://www.us-ignite.org/about/what-we-do/" TargetMode="External"/><Relationship Id="rId87" Type="http://schemas.openxmlformats.org/officeDocument/2006/relationships/hyperlink" Target="https://www.whitehouse.gov/sites/default/files/docs/us_national_action_plan_6p.pdf" TargetMode="External"/><Relationship Id="rId110" Type="http://schemas.openxmlformats.org/officeDocument/2006/relationships/hyperlink" Target="http://www.fsg.org/tools-and-resources/setting-scene-collective-impact" TargetMode="External"/><Relationship Id="rId115" Type="http://schemas.openxmlformats.org/officeDocument/2006/relationships/hyperlink" Target="http://www.kitchentable.org/sites/ktd/files/documents/integrating_activities.pdf" TargetMode="External"/><Relationship Id="rId131" Type="http://schemas.openxmlformats.org/officeDocument/2006/relationships/hyperlink" Target="https://ssir.org/articles/entry/the_tactics_of_trust" TargetMode="External"/><Relationship Id="rId61" Type="http://schemas.openxmlformats.org/officeDocument/2006/relationships/hyperlink" Target="http://www.smithsonianmag.com/innovation/how-to-count-to-100000-stem-teachers-in-10-years-23095664/?no-ist" TargetMode="External"/><Relationship Id="rId82" Type="http://schemas.openxmlformats.org/officeDocument/2006/relationships/image" Target="media/image6.png"/><Relationship Id="rId19" Type="http://schemas.openxmlformats.org/officeDocument/2006/relationships/hyperlink" Target="http://www.rosabethkant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pena\AppData\Roaming\Microsoft\Templates\IDAPubTemplate0226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IDAPubTemplate022616</Template>
  <TotalTime>54</TotalTime>
  <Pages>34</Pages>
  <Words>15408</Words>
  <Characters>87827</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IDA Employee</Company>
  <LinksUpToDate>false</LinksUpToDate>
  <CharactersWithSpaces>103029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McKittrick, Alexis MW</dc:creator>
  <cp:lastModifiedBy>Author</cp:lastModifiedBy>
  <cp:revision>11</cp:revision>
  <dcterms:created xsi:type="dcterms:W3CDTF">2017-02-22T18:05:00Z</dcterms:created>
  <dcterms:modified xsi:type="dcterms:W3CDTF">2017-03-24T17:00:00Z</dcterms:modified>
</cp:coreProperties>
</file>